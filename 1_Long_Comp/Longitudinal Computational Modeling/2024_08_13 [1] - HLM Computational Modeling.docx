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Pr="00663F40" w:rsidRDefault="00FE5468" w:rsidP="001B034A">
      <w:pPr>
        <w:pStyle w:val="Heading1"/>
        <w:rPr>
          <w:rFonts w:ascii="Times New Roman" w:hAnsi="Times New Roman" w:cs="Times New Roman"/>
          <w:szCs w:val="24"/>
        </w:rPr>
      </w:pPr>
      <w:commentRangeStart w:id="0"/>
      <w:commentRangeStart w:id="1"/>
      <w:r w:rsidRPr="00663F40">
        <w:rPr>
          <w:rFonts w:ascii="Times New Roman" w:hAnsi="Times New Roman" w:cs="Times New Roman"/>
          <w:szCs w:val="24"/>
        </w:rPr>
        <w:t>Longitudinal Computational Modeling</w:t>
      </w:r>
      <w:commentRangeEnd w:id="0"/>
      <w:r w:rsidR="00597683" w:rsidRPr="00663F40">
        <w:rPr>
          <w:rStyle w:val="CommentReference"/>
          <w:rFonts w:ascii="Times New Roman" w:eastAsia="Times New Roman" w:hAnsi="Times New Roman" w:cs="Times New Roman"/>
          <w:b w:val="0"/>
          <w:sz w:val="24"/>
          <w:szCs w:val="24"/>
        </w:rPr>
        <w:commentReference w:id="0"/>
      </w:r>
      <w:commentRangeEnd w:id="1"/>
      <w:r w:rsidR="00C50975" w:rsidRPr="00663F40">
        <w:rPr>
          <w:rStyle w:val="CommentReference"/>
          <w:rFonts w:ascii="Times New Roman" w:eastAsia="Times New Roman" w:hAnsi="Times New Roman" w:cs="Times New Roman"/>
          <w:b w:val="0"/>
          <w:sz w:val="24"/>
          <w:szCs w:val="24"/>
        </w:rPr>
        <w:commentReference w:id="1"/>
      </w:r>
    </w:p>
    <w:p w14:paraId="52D94BC9" w14:textId="7BB36CF6" w:rsidR="00EB4B09" w:rsidRPr="00663F40" w:rsidRDefault="00D66C6A" w:rsidP="001B034A">
      <w:pPr>
        <w:pStyle w:val="Heading2"/>
        <w:rPr>
          <w:rFonts w:ascii="Times New Roman" w:hAnsi="Times New Roman" w:cs="Times New Roman"/>
          <w:b w:val="0"/>
          <w:szCs w:val="24"/>
        </w:rPr>
      </w:pPr>
      <w:r w:rsidRPr="00663F40">
        <w:rPr>
          <w:rFonts w:ascii="Times New Roman" w:hAnsi="Times New Roman" w:cs="Times New Roman"/>
          <w:szCs w:val="24"/>
        </w:rPr>
        <w:t>1</w:t>
      </w:r>
      <w:r w:rsidR="00EB4B09" w:rsidRPr="00663F40">
        <w:rPr>
          <w:rFonts w:ascii="Times New Roman" w:hAnsi="Times New Roman" w:cs="Times New Roman"/>
          <w:szCs w:val="24"/>
        </w:rPr>
        <w:t xml:space="preserve"> Introduction</w:t>
      </w:r>
    </w:p>
    <w:p w14:paraId="50FA4136" w14:textId="35EF611A" w:rsidR="00E84D31" w:rsidRPr="00DA6C8E" w:rsidRDefault="009913C4" w:rsidP="00CE3C35">
      <w:pPr>
        <w:pStyle w:val="BodyText"/>
        <w:widowControl w:val="0"/>
        <w:spacing w:after="0" w:line="480" w:lineRule="auto"/>
        <w:ind w:firstLine="720"/>
        <w:rPr>
          <w:rFonts w:ascii="Times New Roman" w:hAnsi="Times New Roman" w:cs="Times New Roman"/>
        </w:rPr>
      </w:pPr>
      <w:r w:rsidRPr="00663F40">
        <w:rPr>
          <w:rFonts w:ascii="Times New Roman" w:hAnsi="Times New Roman" w:cs="Times New Roman"/>
        </w:rPr>
        <w:t>Across multiple assessment strategies</w:t>
      </w:r>
      <w:ins w:id="2" w:author="Jeremy Haynes" w:date="2024-08-13T16:38:00Z" w16du:dateUtc="2024-08-13T20:38:00Z">
        <w:r w:rsidR="002757F2">
          <w:rPr>
            <w:rFonts w:ascii="Times New Roman" w:hAnsi="Times New Roman" w:cs="Times New Roman"/>
          </w:rPr>
          <w:t xml:space="preserve">(e.g., self-reports, </w:t>
        </w:r>
      </w:ins>
      <w:ins w:id="3" w:author="Jeremy Haynes" w:date="2024-08-13T16:39:00Z" w16du:dateUtc="2024-08-13T20:39:00Z">
        <w:r w:rsidR="002757F2">
          <w:rPr>
            <w:rFonts w:ascii="Times New Roman" w:hAnsi="Times New Roman" w:cs="Times New Roman"/>
          </w:rPr>
          <w:t xml:space="preserve">decision-making </w:t>
        </w:r>
      </w:ins>
      <w:ins w:id="4" w:author="Jeremy Haynes" w:date="2024-08-13T16:38:00Z" w16du:dateUtc="2024-08-13T20:38:00Z">
        <w:r w:rsidR="002757F2">
          <w:rPr>
            <w:rFonts w:ascii="Times New Roman" w:hAnsi="Times New Roman" w:cs="Times New Roman"/>
          </w:rPr>
          <w:t>tasks)</w:t>
        </w:r>
      </w:ins>
      <w:r w:rsidRPr="00663F40">
        <w:rPr>
          <w:rFonts w:ascii="Times New Roman" w:hAnsi="Times New Roman" w:cs="Times New Roman"/>
        </w:rPr>
        <w:t>,</w:t>
      </w:r>
      <w:ins w:id="5" w:author="Jeremy Haynes" w:date="2024-08-13T16:36:00Z" w16du:dateUtc="2024-08-13T20:36:00Z">
        <w:r w:rsidR="00A969C7">
          <w:rPr>
            <w:rFonts w:ascii="Times New Roman" w:hAnsi="Times New Roman" w:cs="Times New Roman"/>
          </w:rPr>
          <w:t xml:space="preserve"> </w:t>
        </w:r>
      </w:ins>
      <w:ins w:id="6" w:author="Jeremy Haynes" w:date="2024-08-13T16:42:00Z" w16du:dateUtc="2024-08-13T20:42:00Z">
        <w:r w:rsidR="00D23163">
          <w:rPr>
            <w:rFonts w:ascii="Times New Roman" w:hAnsi="Times New Roman" w:cs="Times New Roman"/>
          </w:rPr>
          <w:t xml:space="preserve">conventional scoring procedures frequently characterize </w:t>
        </w:r>
      </w:ins>
      <w:ins w:id="7" w:author="Jeremy Haynes" w:date="2024-08-13T16:38:00Z" w16du:dateUtc="2024-08-13T20:38:00Z">
        <w:r w:rsidR="002757F2">
          <w:rPr>
            <w:rFonts w:ascii="Times New Roman" w:hAnsi="Times New Roman" w:cs="Times New Roman"/>
          </w:rPr>
          <w:t xml:space="preserve">patterns of behavior by overall aggregate indices. </w:t>
        </w:r>
      </w:ins>
      <w:del w:id="8" w:author="Jeremy Haynes" w:date="2024-08-13T16:39:00Z" w16du:dateUtc="2024-08-13T20:39:00Z">
        <w:r w:rsidRPr="00663F40" w:rsidDel="002757F2">
          <w:rPr>
            <w:rFonts w:ascii="Times New Roman" w:hAnsi="Times New Roman" w:cs="Times New Roman"/>
          </w:rPr>
          <w:delText xml:space="preserve"> self-report </w:delText>
        </w:r>
      </w:del>
      <w:del w:id="9" w:author="Jeremy Haynes" w:date="2024-08-13T16:33:00Z" w16du:dateUtc="2024-08-13T20:33:00Z">
        <w:r w:rsidRPr="00663F40" w:rsidDel="00E20FEC">
          <w:rPr>
            <w:rFonts w:ascii="Times New Roman" w:hAnsi="Times New Roman" w:cs="Times New Roman"/>
          </w:rPr>
          <w:delText xml:space="preserve">measure </w:delText>
        </w:r>
      </w:del>
      <w:del w:id="10" w:author="Jeremy Haynes" w:date="2024-08-13T16:39:00Z" w16du:dateUtc="2024-08-13T20:39:00Z">
        <w:r w:rsidRPr="00663F40" w:rsidDel="002757F2">
          <w:rPr>
            <w:rFonts w:ascii="Times New Roman" w:hAnsi="Times New Roman" w:cs="Times New Roman"/>
          </w:rPr>
          <w:delText xml:space="preserve">scores, behavioral performance, </w:delText>
        </w:r>
      </w:del>
      <w:del w:id="11" w:author="Jeremy Haynes" w:date="2024-08-13T16:33:00Z" w16du:dateUtc="2024-08-13T20:33:00Z">
        <w:r w:rsidRPr="00663F40" w:rsidDel="00E20FEC">
          <w:rPr>
            <w:rFonts w:ascii="Times New Roman" w:hAnsi="Times New Roman" w:cs="Times New Roman"/>
          </w:rPr>
          <w:delText xml:space="preserve">or </w:delText>
        </w:r>
      </w:del>
      <w:del w:id="12" w:author="Jeremy Haynes" w:date="2024-08-13T16:39:00Z" w16du:dateUtc="2024-08-13T20:39:00Z">
        <w:r w:rsidRPr="00663F40" w:rsidDel="002757F2">
          <w:rPr>
            <w:rFonts w:ascii="Times New Roman" w:hAnsi="Times New Roman" w:cs="Times New Roman"/>
          </w:rPr>
          <w:delText xml:space="preserve">neural processes </w:delText>
        </w:r>
      </w:del>
      <w:del w:id="13" w:author="Jeremy Haynes" w:date="2024-08-13T16:34:00Z" w16du:dateUtc="2024-08-13T20:34:00Z">
        <w:r w:rsidRPr="00663F40" w:rsidDel="00E20FEC">
          <w:rPr>
            <w:rFonts w:ascii="Times New Roman" w:hAnsi="Times New Roman" w:cs="Times New Roman"/>
          </w:rPr>
          <w:delText xml:space="preserve">may </w:delText>
        </w:r>
      </w:del>
      <w:del w:id="14" w:author="Jeremy Haynes" w:date="2024-08-13T16:39:00Z" w16du:dateUtc="2024-08-13T20:39:00Z">
        <w:r w:rsidRPr="00663F40" w:rsidDel="002757F2">
          <w:rPr>
            <w:rFonts w:ascii="Times New Roman" w:hAnsi="Times New Roman" w:cs="Times New Roman"/>
          </w:rPr>
          <w:delText xml:space="preserve">be reflected by overall aggregate indices. </w:delText>
        </w:r>
      </w:del>
      <w:ins w:id="15" w:author="Jeremy Haynes" w:date="2024-08-13T16:34:00Z" w16du:dateUtc="2024-08-13T20:34:00Z">
        <w:r w:rsidR="00A969C7">
          <w:rPr>
            <w:rFonts w:ascii="Times New Roman" w:hAnsi="Times New Roman" w:cs="Times New Roman"/>
          </w:rPr>
          <w:t xml:space="preserve">However, </w:t>
        </w:r>
      </w:ins>
      <w:del w:id="16" w:author="Jeremy Haynes" w:date="2024-08-13T16:34:00Z" w16du:dateUtc="2024-08-13T20:34:00Z">
        <w:r w:rsidRPr="00663F40" w:rsidDel="00A969C7">
          <w:rPr>
            <w:rFonts w:ascii="Times New Roman" w:hAnsi="Times New Roman" w:cs="Times New Roman"/>
          </w:rPr>
          <w:delText xml:space="preserve">For these measures, </w:delText>
        </w:r>
      </w:del>
      <w:r w:rsidRPr="00663F40">
        <w:rPr>
          <w:rFonts w:ascii="Times New Roman" w:hAnsi="Times New Roman" w:cs="Times New Roman"/>
        </w:rPr>
        <w:t xml:space="preserve">a critical challenge </w:t>
      </w:r>
      <w:ins w:id="17" w:author="Jeremy Haynes" w:date="2024-08-13T16:34:00Z" w16du:dateUtc="2024-08-13T20:34:00Z">
        <w:r w:rsidR="00A969C7">
          <w:rPr>
            <w:rFonts w:ascii="Times New Roman" w:hAnsi="Times New Roman" w:cs="Times New Roman"/>
          </w:rPr>
          <w:t xml:space="preserve">for these measures </w:t>
        </w:r>
      </w:ins>
      <w:r w:rsidRPr="00663F40">
        <w:rPr>
          <w:rFonts w:ascii="Times New Roman" w:hAnsi="Times New Roman" w:cs="Times New Roman"/>
        </w:rPr>
        <w:t xml:space="preserve">is that individual behavioral outputs are produced via multiple </w:t>
      </w:r>
      <w:ins w:id="18" w:author="Jeremy Haynes" w:date="2024-08-13T16:41:00Z" w16du:dateUtc="2024-08-13T20:41:00Z">
        <w:r w:rsidR="00D23163">
          <w:rPr>
            <w:rFonts w:ascii="Times New Roman" w:hAnsi="Times New Roman" w:cs="Times New Roman"/>
          </w:rPr>
          <w:t xml:space="preserve">competing and complementary </w:t>
        </w:r>
      </w:ins>
      <w:r w:rsidRPr="00663F40">
        <w:rPr>
          <w:rFonts w:ascii="Times New Roman" w:hAnsi="Times New Roman" w:cs="Times New Roman"/>
        </w:rPr>
        <w:t xml:space="preserve">psychological processes </w:t>
      </w:r>
      <w:r w:rsidRPr="00663F40">
        <w:rPr>
          <w:rFonts w:ascii="Times New Roman" w:hAnsi="Times New Roman" w:cs="Times New Roman"/>
        </w:rPr>
        <w:fldChar w:fldCharType="begin"/>
      </w:r>
      <w:r w:rsidR="003E5F55">
        <w:rPr>
          <w:rFonts w:ascii="Times New Roman" w:hAnsi="Times New Roman" w:cs="Times New Roman"/>
        </w:rPr>
        <w:instrText xml:space="preserve"> ADDIN ZOTERO_ITEM CSL_CITATION {"citationID":"lpAqQRiR","properties":{"formattedCitation":"(Wiecki et al., 2015)","plainCitation":"(Wiecki et al., 2015)","noteIndex":0},"citationItems":[{"id":"MqpVHCz5/b0J0BFkm","uris":["http://zotero.org/users/5829423/items/G6XWS5ET",["http://zotero.org/users/5829423/items/G6XWS5ET"]],"itemData":{"id":9226,"type":"article-journal","abstract":"Psychiatric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(Wiecki et al., 2015)</w:t>
      </w:r>
      <w:r w:rsidRPr="00663F40">
        <w:rPr>
          <w:rFonts w:ascii="Times New Roman" w:hAnsi="Times New Roman" w:cs="Times New Roman"/>
        </w:rPr>
        <w:fldChar w:fldCharType="end"/>
      </w:r>
      <w:r w:rsidRPr="00663F40">
        <w:rPr>
          <w:rFonts w:ascii="Times New Roman" w:hAnsi="Times New Roman" w:cs="Times New Roman"/>
        </w:rPr>
        <w:t xml:space="preserve">. </w:t>
      </w:r>
      <w:del w:id="19" w:author="Jeremy Haynes" w:date="2024-08-13T16:41:00Z" w16du:dateUtc="2024-08-13T20:41:00Z">
        <w:r w:rsidRPr="00663F40" w:rsidDel="00D23163">
          <w:rPr>
            <w:rFonts w:ascii="Times New Roman" w:hAnsi="Times New Roman" w:cs="Times New Roman"/>
          </w:rPr>
          <w:delText xml:space="preserve">Thus, </w:delText>
        </w:r>
      </w:del>
      <w:del w:id="20" w:author="Jeremy Haynes" w:date="2024-08-13T16:40:00Z" w16du:dateUtc="2024-08-13T20:40:00Z">
        <w:r w:rsidRPr="00663F40" w:rsidDel="00E77CC6">
          <w:rPr>
            <w:rFonts w:ascii="Times New Roman" w:hAnsi="Times New Roman" w:cs="Times New Roman"/>
          </w:rPr>
          <w:delText xml:space="preserve">observable output </w:delText>
        </w:r>
      </w:del>
      <w:del w:id="21" w:author="Jeremy Haynes" w:date="2024-08-13T16:41:00Z" w16du:dateUtc="2024-08-13T20:41:00Z">
        <w:r w:rsidRPr="00663F40" w:rsidDel="00D23163">
          <w:rPr>
            <w:rFonts w:ascii="Times New Roman" w:hAnsi="Times New Roman" w:cs="Times New Roman"/>
          </w:rPr>
          <w:delText>behavior represent</w:delText>
        </w:r>
        <w:r w:rsidRPr="00663F40" w:rsidDel="00E77CC6">
          <w:rPr>
            <w:rFonts w:ascii="Times New Roman" w:hAnsi="Times New Roman" w:cs="Times New Roman"/>
          </w:rPr>
          <w:delText>s</w:delText>
        </w:r>
        <w:r w:rsidRPr="00663F40" w:rsidDel="00D23163">
          <w:rPr>
            <w:rFonts w:ascii="Times New Roman" w:hAnsi="Times New Roman" w:cs="Times New Roman"/>
          </w:rPr>
          <w:delText xml:space="preserve"> a gross measure of many competing and complementary processes. </w:delText>
        </w:r>
      </w:del>
      <w:r w:rsidRPr="00663F40">
        <w:rPr>
          <w:rFonts w:ascii="Times New Roman" w:hAnsi="Times New Roman" w:cs="Times New Roman"/>
        </w:rPr>
        <w:t xml:space="preserve">While conventional scoring procedures are unable to discriminate between these processes, more recently developed generative models of behavior are </w:t>
      </w:r>
      <w:del w:id="22" w:author="Jeremy Haynes" w:date="2024-08-13T16:43:00Z" w16du:dateUtc="2024-08-13T20:43:00Z">
        <w:r w:rsidRPr="00663F40" w:rsidDel="00E91184">
          <w:rPr>
            <w:rFonts w:ascii="Times New Roman" w:hAnsi="Times New Roman" w:cs="Times New Roman"/>
          </w:rPr>
          <w:delText xml:space="preserve">well </w:delText>
        </w:r>
      </w:del>
      <w:ins w:id="23" w:author="Jeremy Haynes" w:date="2024-08-13T16:43:00Z" w16du:dateUtc="2024-08-13T20:43:00Z">
        <w:r w:rsidR="00E91184" w:rsidRPr="00663F40">
          <w:rPr>
            <w:rFonts w:ascii="Times New Roman" w:hAnsi="Times New Roman" w:cs="Times New Roman"/>
          </w:rPr>
          <w:t>well</w:t>
        </w:r>
        <w:r w:rsidR="00E91184">
          <w:rPr>
            <w:rFonts w:ascii="Times New Roman" w:hAnsi="Times New Roman" w:cs="Times New Roman"/>
          </w:rPr>
          <w:t>-</w:t>
        </w:r>
      </w:ins>
      <w:r w:rsidRPr="00663F40">
        <w:rPr>
          <w:rFonts w:ascii="Times New Roman" w:hAnsi="Times New Roman" w:cs="Times New Roman"/>
        </w:rPr>
        <w:t xml:space="preserve">positioned to discriminate between individual psychological processes, yielding enhanced specificity in behavioral metrics as well as improved tasks psychometrics and better clarity for probing associations with psychological processes </w:t>
      </w:r>
      <w:r w:rsidRPr="00663F40">
        <w:rPr>
          <w:rFonts w:ascii="Times New Roman" w:hAnsi="Times New Roman" w:cs="Times New Roman"/>
        </w:rPr>
        <w:fldChar w:fldCharType="begin"/>
      </w:r>
      <w:r w:rsidR="003E5F55">
        <w:rPr>
          <w:rFonts w:ascii="Times New Roman" w:hAnsi="Times New Roman" w:cs="Times New Roman"/>
        </w:rPr>
        <w: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MqpVHCz5/9OGaMFxR","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J"}],"issued":{"date-parts":[["2016",3]]}}},{"id":"MqpVHCz5/twzn4UlE","uris":["http://zotero.org/users/5829423/items/EMGV6E78",["http://zotero.org/users/5829423/items/EMGV6E78"]],"itemData":{"id":9231,"type":"article-journal","container-title":"Neuroscience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(Ahn et al., 2017; Chen et al., 2015; Huys et al., 2016)</w:t>
      </w:r>
      <w:r w:rsidRPr="00663F40">
        <w:rPr>
          <w:rFonts w:ascii="Times New Roman" w:hAnsi="Times New Roman" w:cs="Times New Roman"/>
        </w:rPr>
        <w:fldChar w:fldCharType="end"/>
      </w:r>
      <w:r w:rsidRPr="00663F40">
        <w:rPr>
          <w:rFonts w:ascii="Times New Roman" w:hAnsi="Times New Roman" w:cs="Times New Roman"/>
        </w:rPr>
        <w:t>.</w:t>
      </w:r>
      <w:ins w:id="24" w:author="Jeremy Haynes" w:date="2024-08-13T16:44:00Z" w16du:dateUtc="2024-08-13T20:44:00Z">
        <w:r w:rsidR="00C07E67">
          <w:rPr>
            <w:rFonts w:ascii="Times New Roman" w:hAnsi="Times New Roman" w:cs="Times New Roman"/>
          </w:rPr>
          <w:t xml:space="preserve"> </w:t>
        </w:r>
      </w:ins>
      <w:r w:rsidRPr="00663F40">
        <w:rPr>
          <w:rFonts w:ascii="Times New Roman" w:hAnsi="Times New Roman" w:cs="Times New Roman"/>
        </w:rPr>
        <w:t>The use of generative modeling is becoming commonplace in multiple fields of study, with the large majority of studies relying on cross-sectional designs. There is a growing number of studies that have begun examining test-retest reliability across a small number of assessment waves</w:t>
      </w:r>
      <w:ins w:id="25" w:author="Jeremy Haynes" w:date="2024-08-13T16:44:00Z" w16du:dateUtc="2024-08-13T20:44:00Z">
        <w:r w:rsidR="003E5F55">
          <w:rPr>
            <w:rFonts w:ascii="Times New Roman" w:hAnsi="Times New Roman" w:cs="Times New Roman"/>
          </w:rPr>
          <w:t xml:space="preserve"> </w:t>
        </w:r>
      </w:ins>
      <w:r w:rsidR="003E5F55">
        <w:rPr>
          <w:rFonts w:ascii="Times New Roman" w:hAnsi="Times New Roman" w:cs="Times New Roman"/>
        </w:rPr>
        <w:fldChar w:fldCharType="begin"/>
      </w:r>
      <w:r w:rsidR="003E5F55">
        <w:rPr>
          <w:rFonts w:ascii="Times New Roman" w:hAnsi="Times New Roman" w:cs="Times New Roman"/>
        </w:rPr>
        <w:instrText xml:space="preserve"> ADDIN ZOTERO_ITEM CSL_CITATION {"citationID":"1kL7wKhs","properties":{"formattedCitation":"(Karvelis et al., 2023)","plainCitation":"(Karvelis et al., 2023)","noteIndex":0},"citationItems":[{"id":1442,"uris":["http://zotero.org/groups/5563561/items/SZHU69LE"],"itemData":{"id":1442,"type":"article-journal","container-title":"Neuroscience &amp; Biobehavioral Reviews","note":"ISBN: 0149-7634\npublisher: Elsevier","page":"105137","title":"Individual differences in computational psychiatry: A review of current challenges","volume":"148","author":[{"family":"Karvelis","given":"Povilas"},{"family":"Paulus","given":"Martin P."},{"family":"Diaconescu","given":"Andreea O."}],"issued":{"date-parts":[["2023"]]}}}],"schema":"https://github.com/citation-style-language/schema/raw/master/csl-citation.json"} </w:instrText>
      </w:r>
      <w:r w:rsidR="003E5F55">
        <w:rPr>
          <w:rFonts w:ascii="Times New Roman" w:hAnsi="Times New Roman" w:cs="Times New Roman"/>
        </w:rPr>
        <w:fldChar w:fldCharType="separate"/>
      </w:r>
      <w:r w:rsidR="003E5F55" w:rsidRPr="003E5F55">
        <w:rPr>
          <w:rFonts w:ascii="Times New Roman" w:hAnsi="Times New Roman" w:cs="Times New Roman"/>
        </w:rPr>
        <w:t>(Karvelis et al., 2023)</w:t>
      </w:r>
      <w:r w:rsidR="003E5F55">
        <w:rPr>
          <w:rFonts w:ascii="Times New Roman" w:hAnsi="Times New Roman" w:cs="Times New Roman"/>
        </w:rPr>
        <w:fldChar w:fldCharType="end"/>
      </w:r>
      <w:r w:rsidRPr="00663F40">
        <w:rPr>
          <w:rFonts w:ascii="Times New Roman" w:hAnsi="Times New Roman" w:cs="Times New Roman"/>
        </w:rPr>
        <w:t xml:space="preserve">. However, for applications of generative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w:t>
      </w:r>
      <w:del w:id="26" w:author="Jeremy Haynes" w:date="2024-08-13T16:55:00Z" w16du:dateUtc="2024-08-13T20:55:00Z">
        <w:r w:rsidRPr="00663F40" w:rsidDel="00285A3B">
          <w:rPr>
            <w:rFonts w:ascii="Times New Roman" w:hAnsi="Times New Roman" w:cs="Times New Roman"/>
          </w:rPr>
          <w:delText>However, t</w:delText>
        </w:r>
      </w:del>
      <w:ins w:id="27" w:author="Jeremy Haynes" w:date="2024-08-13T16:55:00Z" w16du:dateUtc="2024-08-13T20:55:00Z">
        <w:r w:rsidR="00285A3B">
          <w:rPr>
            <w:rFonts w:ascii="Times New Roman" w:hAnsi="Times New Roman" w:cs="Times New Roman"/>
          </w:rPr>
          <w:t>T</w:t>
        </w:r>
      </w:ins>
      <w:r w:rsidRPr="00663F40">
        <w:rPr>
          <w:rFonts w:ascii="Times New Roman" w:hAnsi="Times New Roman" w:cs="Times New Roman"/>
        </w:rPr>
        <w:t xml:space="preserve">hus far, generative modeling frameworks and </w:t>
      </w:r>
      <w:ins w:id="28" w:author="Jeremy Haynes" w:date="2024-08-13T16:55:00Z" w16du:dateUtc="2024-08-13T20:55:00Z">
        <w:r w:rsidR="009446EA">
          <w:rPr>
            <w:rFonts w:ascii="Times New Roman" w:hAnsi="Times New Roman" w:cs="Times New Roman"/>
          </w:rPr>
          <w:t xml:space="preserve">longitudinal </w:t>
        </w:r>
      </w:ins>
      <w:r w:rsidRPr="00663F40">
        <w:rPr>
          <w:rFonts w:ascii="Times New Roman" w:hAnsi="Times New Roman" w:cs="Times New Roman"/>
        </w:rPr>
        <w:t xml:space="preserve">multilevel models </w:t>
      </w:r>
      <w:r w:rsidRPr="00663F40">
        <w:rPr>
          <w:rFonts w:ascii="Times New Roman" w:hAnsi="Times New Roman" w:cs="Times New Roman"/>
        </w:rPr>
        <w:fldChar w:fldCharType="begin"/>
      </w:r>
      <w:r w:rsidR="003E5F55">
        <w:rPr>
          <w:rFonts w:ascii="Times New Roman" w:hAnsi="Times New Roman" w:cs="Times New Roman"/>
        </w:rPr>
        <w:instrText xml:space="preserve"> ADDIN ZOTERO_ITEM CSL_CITATION {"citationID":"NsYLLr0w","properties":{"formattedCitation":"(Bryk &amp; Raudenbush, 1992)","plainCitation":"(Bryk &amp; Raudenbush, 1992)","noteIndex":0},"citationItems":[{"id":"MqpVHCz5/jYqRuVxY","uris":["http://zotero.org/users/5829423/items/MKET4IFE"],"itemData":{"id":1020,"type":"book","publisher":"Sage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rsidRPr="00663F40">
        <w:rPr>
          <w:rFonts w:ascii="Times New Roman" w:hAnsi="Times New Roman" w:cs="Times New Roman"/>
        </w:rPr>
        <w:fldChar w:fldCharType="separate"/>
      </w:r>
      <w:r w:rsidRPr="00663F40">
        <w:rPr>
          <w:rFonts w:ascii="Times New Roman" w:hAnsi="Times New Roman" w:cs="Times New Roman"/>
        </w:rPr>
        <w:t>(Bryk &amp; Raudenbush, 1992)</w:t>
      </w:r>
      <w:r w:rsidRPr="00663F40">
        <w:rPr>
          <w:rFonts w:ascii="Times New Roman" w:hAnsi="Times New Roman" w:cs="Times New Roman"/>
        </w:rPr>
        <w:fldChar w:fldCharType="end"/>
      </w:r>
      <w:r w:rsidRPr="00663F40">
        <w:rPr>
          <w:rFonts w:ascii="Times New Roman" w:hAnsi="Times New Roman" w:cs="Times New Roman"/>
        </w:rPr>
        <w:t xml:space="preserve"> have yet to be integrated. Here, we illustrate a means of estimating longitudinal changes in parameters from </w:t>
      </w:r>
      <w:del w:id="29" w:author="Jeremy Haynes" w:date="2024-08-13T16:56:00Z" w16du:dateUtc="2024-08-13T20:56:00Z">
        <w:r w:rsidRPr="00663F40" w:rsidDel="009A5EE4">
          <w:rPr>
            <w:rFonts w:ascii="Times New Roman" w:hAnsi="Times New Roman" w:cs="Times New Roman"/>
          </w:rPr>
          <w:delText xml:space="preserve">computational </w:delText>
        </w:r>
      </w:del>
      <w:ins w:id="30" w:author="Jeremy Haynes" w:date="2024-08-13T16:56:00Z" w16du:dateUtc="2024-08-13T20:56:00Z">
        <w:r w:rsidR="009A5EE4">
          <w:rPr>
            <w:rFonts w:ascii="Times New Roman" w:hAnsi="Times New Roman" w:cs="Times New Roman"/>
          </w:rPr>
          <w:t>generative</w:t>
        </w:r>
        <w:r w:rsidR="009A5EE4" w:rsidRPr="00663F40">
          <w:rPr>
            <w:rFonts w:ascii="Times New Roman" w:hAnsi="Times New Roman" w:cs="Times New Roman"/>
          </w:rPr>
          <w:t xml:space="preserve"> </w:t>
        </w:r>
      </w:ins>
      <w:r w:rsidRPr="00663F40">
        <w:rPr>
          <w:rFonts w:ascii="Times New Roman" w:hAnsi="Times New Roman" w:cs="Times New Roman"/>
        </w:rPr>
        <w:t>models in a single model</w:t>
      </w:r>
      <w:ins w:id="31" w:author="Jeremy Haynes" w:date="2024-08-13T16:56:00Z" w16du:dateUtc="2024-08-13T20:56:00Z">
        <w:r w:rsidR="00FE4B45">
          <w:rPr>
            <w:rFonts w:ascii="Times New Roman" w:hAnsi="Times New Roman" w:cs="Times New Roman"/>
          </w:rPr>
          <w:t>ing framework</w:t>
        </w:r>
      </w:ins>
      <w:r w:rsidRPr="00663F40">
        <w:rPr>
          <w:rFonts w:ascii="Times New Roman" w:hAnsi="Times New Roman" w:cs="Times New Roman"/>
        </w:rPr>
        <w:t xml:space="preserve">. We demonstrate this model estimation first from a simulation of a single parameter reward learning model and </w:t>
      </w:r>
      <w:ins w:id="32" w:author="Jeremy Haynes" w:date="2024-08-13T16:56:00Z" w16du:dateUtc="2024-08-13T20:56:00Z">
        <w:r w:rsidR="00593E1D">
          <w:rPr>
            <w:rFonts w:ascii="Times New Roman" w:hAnsi="Times New Roman" w:cs="Times New Roman"/>
          </w:rPr>
          <w:t xml:space="preserve">then </w:t>
        </w:r>
      </w:ins>
      <w:ins w:id="33" w:author="Jeremy Haynes" w:date="2024-08-13T16:57:00Z" w16du:dateUtc="2024-08-13T20:57:00Z">
        <w:r w:rsidR="00593E1D">
          <w:rPr>
            <w:rFonts w:ascii="Times New Roman" w:hAnsi="Times New Roman" w:cs="Times New Roman"/>
          </w:rPr>
          <w:t xml:space="preserve">extend this demonstration to </w:t>
        </w:r>
      </w:ins>
      <w:del w:id="34" w:author="Jeremy Haynes" w:date="2024-08-13T16:57:00Z" w16du:dateUtc="2024-08-13T20:57:00Z">
        <w:r w:rsidRPr="00663F40" w:rsidDel="00593E1D">
          <w:rPr>
            <w:rFonts w:ascii="Times New Roman" w:hAnsi="Times New Roman" w:cs="Times New Roman"/>
          </w:rPr>
          <w:delText xml:space="preserve">use </w:delText>
        </w:r>
      </w:del>
      <w:r w:rsidRPr="00663F40">
        <w:rPr>
          <w:rFonts w:ascii="Times New Roman" w:hAnsi="Times New Roman" w:cs="Times New Roman"/>
        </w:rPr>
        <w:t>a real-world example of longitudinal changes in the Iowa Gambling Task</w:t>
      </w:r>
      <w:moveFromRangeStart w:id="35" w:author="Jeremy Haynes" w:date="2024-08-13T16:57:00Z" w:name="move174460674"/>
      <w:moveFrom w:id="36" w:author="Jeremy Haynes" w:date="2024-08-13T16:57:00Z" w16du:dateUtc="2024-08-13T20:57:00Z">
        <w:r w:rsidRPr="00663F40" w:rsidDel="006D4ECA">
          <w:rPr>
            <w:rFonts w:ascii="Times New Roman" w:hAnsi="Times New Roman" w:cs="Times New Roman"/>
          </w:rPr>
          <w:t xml:space="preserve"> </w:t>
        </w:r>
        <w:r w:rsidRPr="00663F40" w:rsidDel="006D4ECA">
          <w:rPr>
            <w:rFonts w:ascii="Times New Roman" w:hAnsi="Times New Roman" w:cs="Times New Roman"/>
          </w:rPr>
          <w:fldChar w:fldCharType="begin"/>
        </w:r>
        <w:r w:rsidR="003E5F55" w:rsidDel="006D4ECA">
          <w:rPr>
            <w:rFonts w:ascii="Times New Roman" w:hAnsi="Times New Roman" w:cs="Times New Roman"/>
          </w:rPr>
          <w:instrText xml:space="preserve"> ADDIN ZOTERO_ITEM CSL_CITATION {"citationID":"REps3YKW","properties":{"formattedCitation":"(IGT; Bechara et al., 1994; Cauffman et al., 2010)","plainCitation":"(IGT; Bechara et al., 1994; Cauffman et al., 2010)","noteIndex":0},"citationItems":[{"id":"MqpVHCz5/rImzbbdW","uris":["http://zotero.org/users/5829423/items/E7VMXWCG"],"itemData":{"id":859,"type":"article-journal","container-title":"Cognition","ISSN":"0010-0277","issue":"1","page":"7-15","title":"Insensitivity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"},{"id":"MqpVHCz5/cv1wk1sJ","uris":["http://zotero.org/users/5829423/items/FJTFMVMN"],"itemData":{"id":563,"type":"article-journal","container-title":"Developmental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rsidRPr="00663F40" w:rsidDel="006D4ECA">
          <w:rPr>
            <w:rFonts w:ascii="Times New Roman" w:hAnsi="Times New Roman" w:cs="Times New Roman"/>
          </w:rPr>
          <w:fldChar w:fldCharType="separate"/>
        </w:r>
        <w:r w:rsidRPr="00663F40" w:rsidDel="006D4ECA">
          <w:rPr>
            <w:rFonts w:ascii="Times New Roman" w:hAnsi="Times New Roman" w:cs="Times New Roman"/>
          </w:rPr>
          <w:t>(IGT; Bechara et al., 1994; Cauffman et al., 2010)</w:t>
        </w:r>
        <w:r w:rsidRPr="00663F40" w:rsidDel="006D4ECA">
          <w:rPr>
            <w:rFonts w:ascii="Times New Roman" w:hAnsi="Times New Roman" w:cs="Times New Roman"/>
          </w:rPr>
          <w:fldChar w:fldCharType="end"/>
        </w:r>
      </w:moveFrom>
      <w:moveFromRangeEnd w:id="35"/>
      <w:r w:rsidRPr="00663F40">
        <w:rPr>
          <w:rFonts w:ascii="Times New Roman" w:hAnsi="Times New Roman" w:cs="Times New Roman"/>
        </w:rPr>
        <w:t xml:space="preserve"> </w:t>
      </w:r>
      <w:r w:rsidRPr="00663F40">
        <w:rPr>
          <w:rFonts w:ascii="Times New Roman" w:hAnsi="Times New Roman" w:cs="Times New Roman"/>
        </w:rPr>
        <w:lastRenderedPageBreak/>
        <w:t>across a five-wave longitudinal study</w:t>
      </w:r>
      <w:moveToRangeStart w:id="37" w:author="Jeremy Haynes" w:date="2024-08-13T16:57:00Z" w:name="move174460674"/>
      <w:moveTo w:id="38" w:author="Jeremy Haynes" w:date="2024-08-13T16:57:00Z" w16du:dateUtc="2024-08-13T20:57:00Z">
        <w:r w:rsidR="006D4ECA" w:rsidRPr="00663F40">
          <w:rPr>
            <w:rFonts w:ascii="Times New Roman" w:hAnsi="Times New Roman" w:cs="Times New Roman"/>
          </w:rPr>
          <w:t xml:space="preserve"> </w:t>
        </w:r>
        <w:r w:rsidR="006D4ECA" w:rsidRPr="00663F40">
          <w:rPr>
            <w:rFonts w:ascii="Times New Roman" w:hAnsi="Times New Roman" w:cs="Times New Roman"/>
          </w:rPr>
          <w:fldChar w:fldCharType="begin"/>
        </w:r>
        <w:r w:rsidR="006D4ECA">
          <w:rPr>
            <w:rFonts w:ascii="Times New Roman" w:hAnsi="Times New Roman" w:cs="Times New Roman"/>
          </w:rPr>
          <w:instrText xml:space="preserve"> ADDIN ZOTERO_ITEM CSL_CITATION {"citationID":"REps3YKW","properties":{"formattedCitation":"(IGT; Bechara et al., 1994; Cauffman et al., 2010)","plainCitation":"(IGT; Bechara et al., 1994; Cauffman et al., 2010)","noteIndex":0},"citationItems":[{"id":"MqpVHCz5/rImzbbdW","uris":["http://zotero.org/users/5829423/items/E7VMXWCG"],"itemData":{"id":859,"type":"article-journal","container-title":"Cognition","ISSN":"0010-0277","issue":"1","page":"7-15","title":"Insensitivity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"},{"id":"MqpVHCz5/cv1wk1sJ","uris":["http://zotero.org/users/5829423/items/FJTFMVMN"],"itemData":{"id":563,"type":"article-journal","container-title":"Developmental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rsidR="006D4ECA" w:rsidRPr="00663F40">
          <w:rPr>
            <w:rFonts w:ascii="Times New Roman" w:hAnsi="Times New Roman" w:cs="Times New Roman"/>
          </w:rPr>
          <w:fldChar w:fldCharType="separate"/>
        </w:r>
        <w:r w:rsidR="006D4ECA" w:rsidRPr="00663F40">
          <w:rPr>
            <w:rFonts w:ascii="Times New Roman" w:hAnsi="Times New Roman" w:cs="Times New Roman"/>
          </w:rPr>
          <w:t>(IGT; Bechara et al., 1994; Cauffman et al., 2010)</w:t>
        </w:r>
        <w:r w:rsidR="006D4ECA" w:rsidRPr="00663F40">
          <w:rPr>
            <w:rFonts w:ascii="Times New Roman" w:hAnsi="Times New Roman" w:cs="Times New Roman"/>
          </w:rPr>
          <w:fldChar w:fldCharType="end"/>
        </w:r>
      </w:moveTo>
      <w:moveToRangeEnd w:id="37"/>
      <w:r w:rsidRPr="00663F40">
        <w:rPr>
          <w:rFonts w:ascii="Times New Roman" w:hAnsi="Times New Roman" w:cs="Times New Roman"/>
        </w:rPr>
        <w:t>.</w:t>
      </w:r>
    </w:p>
    <w:p w14:paraId="374D8618" w14:textId="1B2C0719" w:rsidR="00741AA9" w:rsidRPr="00663F40" w:rsidRDefault="00741AA9" w:rsidP="00741AA9">
      <w:pPr>
        <w:pStyle w:val="Heading3"/>
        <w:numPr>
          <w:ilvl w:val="1"/>
          <w:numId w:val="10"/>
        </w:numPr>
        <w:rPr>
          <w:rFonts w:ascii="Times New Roman" w:hAnsi="Times New Roman" w:cs="Times New Roman"/>
        </w:rPr>
      </w:pPr>
      <w:r w:rsidRPr="00663F40">
        <w:rPr>
          <w:rFonts w:ascii="Times New Roman" w:hAnsi="Times New Roman" w:cs="Times New Roman"/>
        </w:rPr>
        <w:t xml:space="preserve">Longitudinal </w:t>
      </w:r>
      <w:del w:id="39" w:author="Jeremy Haynes" w:date="2024-08-13T17:16:00Z" w16du:dateUtc="2024-08-13T21:16:00Z">
        <w:r w:rsidRPr="00663F40" w:rsidDel="00537DCF">
          <w:rPr>
            <w:rFonts w:ascii="Times New Roman" w:hAnsi="Times New Roman" w:cs="Times New Roman"/>
          </w:rPr>
          <w:delText>Research</w:delText>
        </w:r>
      </w:del>
      <w:ins w:id="40" w:author="Jeremy Haynes" w:date="2024-08-13T17:16:00Z" w16du:dateUtc="2024-08-13T21:16:00Z">
        <w:r w:rsidR="00537DCF">
          <w:rPr>
            <w:rFonts w:ascii="Times New Roman" w:hAnsi="Times New Roman" w:cs="Times New Roman"/>
          </w:rPr>
          <w:t>Modeling</w:t>
        </w:r>
      </w:ins>
    </w:p>
    <w:p w14:paraId="240D95ED" w14:textId="0BFAC91C" w:rsidR="00537DCF" w:rsidRDefault="008A604E" w:rsidP="00585A80">
      <w:pPr>
        <w:spacing w:line="480" w:lineRule="auto"/>
        <w:ind w:firstLine="720"/>
        <w:rPr>
          <w:ins w:id="41" w:author="Jeremy Haynes" w:date="2024-08-13T17:14:00Z" w16du:dateUtc="2024-08-13T21:14:00Z"/>
          <w:rFonts w:ascii="Times New Roman" w:hAnsi="Times New Roman"/>
        </w:rPr>
      </w:pPr>
      <w:r w:rsidRPr="00663F40">
        <w:rPr>
          <w:rFonts w:ascii="Times New Roman" w:hAnsi="Times New Roman"/>
        </w:rPr>
        <w:t xml:space="preserve">Longitudinal research takes many forms with </w:t>
      </w:r>
      <w:ins w:id="42" w:author="Jeremy Haynes" w:date="2024-08-13T16:57:00Z" w16du:dateUtc="2024-08-13T20:57:00Z">
        <w:r w:rsidR="0035563B">
          <w:rPr>
            <w:rFonts w:ascii="Times New Roman" w:hAnsi="Times New Roman"/>
          </w:rPr>
          <w:t xml:space="preserve">a </w:t>
        </w:r>
      </w:ins>
      <w:r w:rsidR="005E1154" w:rsidRPr="00663F40">
        <w:rPr>
          <w:rFonts w:ascii="Times New Roman" w:hAnsi="Times New Roman"/>
        </w:rPr>
        <w:t xml:space="preserve">major </w:t>
      </w:r>
      <w:r w:rsidR="00995DA9" w:rsidRPr="00663F40">
        <w:rPr>
          <w:rFonts w:ascii="Times New Roman" w:hAnsi="Times New Roman"/>
        </w:rPr>
        <w:t>focus</w:t>
      </w:r>
      <w:r w:rsidR="00027D4D" w:rsidRPr="00663F40">
        <w:rPr>
          <w:rFonts w:ascii="Times New Roman" w:hAnsi="Times New Roman"/>
        </w:rPr>
        <w:t xml:space="preserve"> </w:t>
      </w:r>
      <w:r w:rsidRPr="00663F40">
        <w:rPr>
          <w:rFonts w:ascii="Times New Roman" w:hAnsi="Times New Roman"/>
        </w:rPr>
        <w:t xml:space="preserve">on </w:t>
      </w:r>
      <w:r w:rsidR="00CE3C35" w:rsidRPr="00663F40">
        <w:rPr>
          <w:rFonts w:ascii="Times New Roman" w:hAnsi="Times New Roman"/>
        </w:rPr>
        <w:t>test-retest reliability</w:t>
      </w:r>
      <w:r w:rsidRPr="00663F40">
        <w:rPr>
          <w:rFonts w:ascii="Times New Roman" w:hAnsi="Times New Roman"/>
        </w:rPr>
        <w:t xml:space="preserve">. </w:t>
      </w:r>
      <w:r w:rsidR="00B12E14" w:rsidRPr="00663F40">
        <w:rPr>
          <w:rFonts w:ascii="Times New Roman" w:hAnsi="Times New Roman"/>
        </w:rPr>
        <w:t xml:space="preserve">Typically, </w:t>
      </w:r>
      <w:r w:rsidRPr="00663F40">
        <w:rPr>
          <w:rFonts w:ascii="Times New Roman" w:hAnsi="Times New Roman"/>
        </w:rPr>
        <w:t>studies examin</w:t>
      </w:r>
      <w:r w:rsidR="00844474" w:rsidRPr="00663F40">
        <w:rPr>
          <w:rFonts w:ascii="Times New Roman" w:hAnsi="Times New Roman"/>
        </w:rPr>
        <w:t>ing test-retest reliability assess</w:t>
      </w:r>
      <w:r w:rsidRPr="00663F40">
        <w:rPr>
          <w:rFonts w:ascii="Times New Roman" w:hAnsi="Times New Roman"/>
        </w:rPr>
        <w:t xml:space="preserve"> </w:t>
      </w:r>
      <w:r w:rsidR="001F2CFF" w:rsidRPr="00663F40">
        <w:rPr>
          <w:rFonts w:ascii="Times New Roman" w:hAnsi="Times New Roman"/>
        </w:rPr>
        <w:t xml:space="preserve">mean-level and rank-order </w:t>
      </w:r>
      <w:r w:rsidR="00844474" w:rsidRPr="00663F40">
        <w:rPr>
          <w:rFonts w:ascii="Times New Roman" w:hAnsi="Times New Roman"/>
        </w:rPr>
        <w:t>consisten</w:t>
      </w:r>
      <w:r w:rsidR="001F2CFF" w:rsidRPr="00663F40">
        <w:rPr>
          <w:rFonts w:ascii="Times New Roman" w:hAnsi="Times New Roman"/>
        </w:rPr>
        <w:t>cy of</w:t>
      </w:r>
      <w:r w:rsidR="00844474" w:rsidRPr="00663F40">
        <w:rPr>
          <w:rFonts w:ascii="Times New Roman" w:hAnsi="Times New Roman"/>
        </w:rPr>
        <w:t xml:space="preserve"> </w:t>
      </w:r>
      <w:r w:rsidRPr="00663F40">
        <w:rPr>
          <w:rFonts w:ascii="Times New Roman" w:hAnsi="Times New Roman"/>
        </w:rPr>
        <w:t xml:space="preserve">task performance </w:t>
      </w:r>
      <w:ins w:id="43" w:author="Jeremy Haynes" w:date="2024-08-13T17:09:00Z" w16du:dateUtc="2024-08-13T21:09:00Z">
        <w:r w:rsidR="00BC0C5F">
          <w:rPr>
            <w:rFonts w:ascii="Times New Roman" w:hAnsi="Times New Roman"/>
          </w:rPr>
          <w:t xml:space="preserve">using traditional scoring procedures </w:t>
        </w:r>
      </w:ins>
      <w:del w:id="44" w:author="Jeremy Haynes" w:date="2024-08-13T17:09:00Z" w16du:dateUtc="2024-08-13T21:09:00Z">
        <w:r w:rsidRPr="00663F40" w:rsidDel="00BC0C5F">
          <w:rPr>
            <w:rFonts w:ascii="Times New Roman" w:hAnsi="Times New Roman"/>
          </w:rPr>
          <w:delText>across two waves of assessments</w:delText>
        </w:r>
      </w:del>
      <w:r w:rsidR="00BC0C5F">
        <w:rPr>
          <w:rFonts w:ascii="Times New Roman" w:hAnsi="Times New Roman"/>
        </w:rPr>
        <w:fldChar w:fldCharType="begin"/>
      </w:r>
      <w:r w:rsidR="00BC0C5F">
        <w:rPr>
          <w:rFonts w:ascii="Times New Roman" w:hAnsi="Times New Roman"/>
        </w:rPr>
        <w:instrText xml:space="preserve"> ADDIN ZOTERO_ITEM CSL_CITATION {"citationID":"LNWJ9Xfz","properties":{"formattedCitation":"(e.g., Buelow &amp; Barnhart, 2018; Schmitz et al., 2020)","plainCitation":"(e.g., Buelow &amp; Barnhart, 2018; Schmitz et al., 2020)","noteIndex":0},"citationItems":[{"id":249,"uris":["http://zotero.org/groups/2846094/items/MDHXAUHK"],"itemData":{"id":249,"type":"article-journal","abstract":"Objective: To examine test–retest reliability of common behavioral decision making tasks.\nMethod: A total of 98 undergraduate students completed two administrations of the Iowa Gambling Task (IGT), Balloon Analogue Risk Task (BART), Columbia Card Task (CCT), and Game of Dice Task (GDT), three weeks apart.\nResults: The BART, CCT, and GDT showed moderately strong correlations across time. On the IGT, no correlations were seen between Time 1 Trials 1–40 and Time 2 performance; however, weak correlations were observed between Time 1 Trials 41–100 and Time 2 performance. Paired-samples t-tests indicated participants were riskier at Time 1 than Time 2 on the IGT and GDT, but riskier at Time 2 on the BART.\nConclusions: The BART, CCT, and GDT showed moderate test–retest reliability, with the IGT showing weak reliability during the decision making under risk trials only. Implications for repeated test administration in clinical and non-clinical settings are discussed.","container-title":"Archives of Clinical Neuropsychology","DOI":"10.1093/arclin/acx038","ISSN":"0887-6177, 1873-5843","issue":"1","language":"en","page":"125-129","source":"DOI.org (Crossref)","title":"Test–Retest Reliability of Common Behavioral Decision Making Tasks","volume":"33","author":[{"family":"Buelow","given":"Melissa T"},{"family":"Barnhart","given":"Wesley R"}],"issued":{"date-parts":[["2018",2,1]]}},"label":"page","prefix":"e.g., "},{"id":250,"uris":["http://zotero.org/groups/2846094/items/Y4FSHQ2K"],"itemData":{"id":250,"type":"article-journal","abstract":"The Iowa Gambling Task (IGT) is one of the most prominent paradigms employed for the assessment of risk taking in the laboratory, and it was shown to distinguish between various patient groups and controls. The present study was conducted to test the psychometric characteristics of the original IGT and of a new gambling task variant for assessing individual differences. Two studies were conducted with adults of the general population (n = 220) and with adolescents (n = 389). Participants were also tested on multiple measures of working memory capacity, fluid intelligence, personality traits associated with risk-taking behavior, and self-reported risk taking in various domains. Both gambling tasks had only moderate retest reliability within the same session. Moderate relations were obtained with cognitive ability. However, card selections in the gambling tasks were not correlated with personality or risk taking. These findings point to limitations of IGT type gambling tasks for the assessment of individual differences in risky decision making.","container-title":"Assessment","DOI":"10.1177/1073191117750470","ISSN":"1073-1911, 1552-3489","issue":"2","journalAbbreviation":"Assessment","language":"en","page":"232-245","source":"DOI.org (Crossref)","title":"Psychometrics of the Iowa and Berlin Gambling Tasks: Unresolved Issues With Reliability and Validity for Risk Taking","title-short":"Psychometrics of the Iowa and Berlin Gambling Tasks","volume":"27","author":[{"family":"Schmitz","given":"Florian"},{"family":"Kunina-Habenicht","given":"Olga"},{"family":"Hildebrandt","given":"Andrea"},{"family":"Oberauer","given":"Klaus"},{"family":"Wilhelm","given":"Oliver"}],"issued":{"date-parts":[["2020",3]]}}}],"schema":"https://github.com/citation-style-language/schema/raw/master/csl-citation.json"} </w:instrText>
      </w:r>
      <w:r w:rsidR="00BC0C5F">
        <w:rPr>
          <w:rFonts w:ascii="Times New Roman" w:hAnsi="Times New Roman"/>
        </w:rPr>
        <w:fldChar w:fldCharType="separate"/>
      </w:r>
      <w:r w:rsidR="00BC0C5F" w:rsidRPr="00BC0C5F">
        <w:rPr>
          <w:rFonts w:ascii="Times New Roman" w:hAnsi="Times New Roman"/>
        </w:rPr>
        <w:t>(e.g., Buelow &amp; Barnhart, 2018; Schmitz et al., 2020)</w:t>
      </w:r>
      <w:r w:rsidR="00BC0C5F">
        <w:rPr>
          <w:rFonts w:ascii="Times New Roman" w:hAnsi="Times New Roman"/>
        </w:rPr>
        <w:fldChar w:fldCharType="end"/>
      </w:r>
      <w:r w:rsidRPr="00663F40">
        <w:rPr>
          <w:rFonts w:ascii="Times New Roman" w:hAnsi="Times New Roman"/>
        </w:rPr>
        <w:t>.</w:t>
      </w:r>
      <w:ins w:id="45" w:author="Jeremy Haynes" w:date="2024-08-13T17:23:00Z" w16du:dateUtc="2024-08-13T21:23:00Z">
        <w:r w:rsidR="00AE2DC3">
          <w:rPr>
            <w:rFonts w:ascii="Times New Roman" w:hAnsi="Times New Roman"/>
          </w:rPr>
          <w:t xml:space="preserve"> Studies examining reliability for generative model</w:t>
        </w:r>
      </w:ins>
      <w:ins w:id="46" w:author="Jeremy Haynes" w:date="2024-08-13T17:24:00Z" w16du:dateUtc="2024-08-13T21:24:00Z">
        <w:r w:rsidR="00AE2DC3">
          <w:rPr>
            <w:rFonts w:ascii="Times New Roman" w:hAnsi="Times New Roman"/>
          </w:rPr>
          <w:t xml:space="preserve"> parameters are less common but are becoming an increasing area of focus given concerns regarding the reliability of these parameters </w:t>
        </w:r>
      </w:ins>
      <w:r w:rsidR="00AE2DC3">
        <w:rPr>
          <w:rFonts w:ascii="Times New Roman" w:hAnsi="Times New Roman"/>
        </w:rPr>
        <w:fldChar w:fldCharType="begin"/>
      </w:r>
      <w:r w:rsidR="00AE2DC3">
        <w:rPr>
          <w:rFonts w:ascii="Times New Roman" w:hAnsi="Times New Roman"/>
        </w:rPr>
        <w:instrText xml:space="preserve"> ADDIN ZOTERO_ITEM CSL_CITATION {"citationID":"xWONX3Ig","properties":{"formattedCitation":"(Karvelis et al., 2023)","plainCitation":"(Karvelis et al., 2023)","noteIndex":0},"citationItems":[{"id":1442,"uris":["http://zotero.org/groups/5563561/items/SZHU69LE"],"itemData":{"id":1442,"type":"article-journal","container-title":"Neuroscience &amp; Biobehavioral Reviews","note":"ISBN: 0149-7634\npublisher: Elsevier","page":"105137","title":"Individual differences in computational psychiatry: A review of current challenges","volume":"148","author":[{"family":"Karvelis","given":"Povilas"},{"family":"Paulus","given":"Martin P."},{"family":"Diaconescu","given":"Andreea O."}],"issued":{"date-parts":[["2023"]]}}}],"schema":"https://github.com/citation-style-language/schema/raw/master/csl-citation.json"} </w:instrText>
      </w:r>
      <w:r w:rsidR="00AE2DC3">
        <w:rPr>
          <w:rFonts w:ascii="Times New Roman" w:hAnsi="Times New Roman"/>
        </w:rPr>
        <w:fldChar w:fldCharType="separate"/>
      </w:r>
      <w:r w:rsidR="00AE2DC3" w:rsidRPr="00AE2DC3">
        <w:rPr>
          <w:rFonts w:ascii="Times New Roman" w:hAnsi="Times New Roman"/>
        </w:rPr>
        <w:t>(Karvelis et al., 2023)</w:t>
      </w:r>
      <w:r w:rsidR="00AE2DC3">
        <w:rPr>
          <w:rFonts w:ascii="Times New Roman" w:hAnsi="Times New Roman"/>
        </w:rPr>
        <w:fldChar w:fldCharType="end"/>
      </w:r>
      <w:ins w:id="47" w:author="Jeremy Haynes" w:date="2024-08-13T17:24:00Z" w16du:dateUtc="2024-08-13T21:24:00Z">
        <w:r w:rsidR="00AE2DC3">
          <w:rPr>
            <w:rFonts w:ascii="Times New Roman" w:hAnsi="Times New Roman"/>
          </w:rPr>
          <w:t>.</w:t>
        </w:r>
      </w:ins>
      <w:ins w:id="48" w:author="Jeremy Haynes" w:date="2024-08-13T17:05:00Z" w16du:dateUtc="2024-08-13T21:05:00Z">
        <w:r w:rsidR="00BC0C5F">
          <w:rPr>
            <w:rFonts w:ascii="Times New Roman" w:hAnsi="Times New Roman"/>
          </w:rPr>
          <w:t xml:space="preserve"> </w:t>
        </w:r>
      </w:ins>
      <w:ins w:id="49" w:author="Jeremy Haynes" w:date="2024-08-13T17:26:00Z" w16du:dateUtc="2024-08-13T21:26:00Z">
        <w:r w:rsidR="00C6296E">
          <w:rPr>
            <w:rFonts w:ascii="Times New Roman" w:hAnsi="Times New Roman"/>
          </w:rPr>
          <w:t>Recently, joint modeling, in which model parameters and their reliabilities across multiple assessments are estimated simultaneously, offers a means to improve r</w:t>
        </w:r>
      </w:ins>
      <w:ins w:id="50" w:author="Jeremy Haynes" w:date="2024-08-13T17:27:00Z" w16du:dateUtc="2024-08-13T21:27:00Z">
        <w:r w:rsidR="00C6296E">
          <w:rPr>
            <w:rFonts w:ascii="Times New Roman" w:hAnsi="Times New Roman"/>
          </w:rPr>
          <w:t xml:space="preserve">eliability with multiple studies supporting this approach </w:t>
        </w:r>
      </w:ins>
      <w:ins w:id="51" w:author="Jeremy Haynes" w:date="2024-08-13T17:28:00Z" w16du:dateUtc="2024-08-13T21:28:00Z">
        <w:r w:rsidR="00C6296E">
          <w:rPr>
            <w:rFonts w:ascii="Times New Roman" w:hAnsi="Times New Roman"/>
          </w:rPr>
          <w:t xml:space="preserve">for two timepoint data </w:t>
        </w:r>
      </w:ins>
      <w:r w:rsidR="00C6296E">
        <w:rPr>
          <w:rFonts w:ascii="Times New Roman" w:hAnsi="Times New Roman"/>
        </w:rPr>
        <w:fldChar w:fldCharType="begin"/>
      </w:r>
      <w:r w:rsidR="00C6296E">
        <w:rPr>
          <w:rFonts w:ascii="Times New Roman" w:hAnsi="Times New Roman"/>
        </w:rPr>
        <w:instrText xml:space="preserve"> ADDIN ZOTERO_ITEM CSL_CITATION {"citationID":"CvRw7Yu4","properties":{"formattedCitation":"(Haines et al., 2020; Haynes et al., 2024; Sullivan-Toole et al., 2022)","plainCitation":"(Haines et al., 2020; Haynes et al., 2024; Sullivan-Toole et al., 2022)","noteIndex":0},"citationItems":[{"id":292,"uris":["http://zotero.org/groups/2846094/items/JSQ36CUU"],"itemData":{"id":292,"type":"report","abstract":"Behavioral tasks (e.g., Stroop task) that produce replicable group-level effects (e.g., Stroop effect) often fail to reliably capture individual differences between participants (e.g., low test-retest reliability). This “reliability paradox” has led many researchers to conclude that most behavioral tasks cannot be used to develop and advance theories of individual differences. However, these conclusions are derived from statistical models that provide only superficial summary descriptions of behavioral data, thereby ignoring theoretically-relevant data-generating mechanisms that underly individual-level behavior. More generally, such descriptive methods lack the flexibility to test and develop increasingly complex theories of individual differences. To resolve this theory-description gap, we present generative modeling approaches, which involve using background knowledge to specify how behavior is generated at the individual level, and in turn how the distributions of individual-level mechanisms are characterized at the group level—all in a single joint model. Generative modeling shifts our focus away from estimating descriptive statistical “effects” toward estimating psychologically meaningful parameters, while simultaneously accounting for measurement error that would otherwise attenuate individual difference correlations. Using simulations and empirical data from the Implicit Association Test and Stroop, Flanker, Posner Cueing, and Delay Discounting tasks, we demonstrate how generative models yield (1) higher test-retest reliability estimates, and (2) more theoretically informative parameter estimates relative to traditional statistical approaches. Our results reclaim optimism regarding the utility of behavioral paradigms for testing and advancing theories of individual differences, and emphasize the importance of formally specifying and checking model assumptions to reduce theory-description gaps and facilitate principled theory development.","genre":"preprint","language":"en","note":"DOI: 10.31234/osf.io/xr7y3","publisher":"PsyArXiv","source":"DOI.org (Crossref)","title":"Learning from the Reliability Paradox: How Theoretically Informed Generative Models Can Advance the Social, Behavioral, and Brain Sciences","title-short":"Learning from the Reliability Paradox","URL":"https://osf.io/xr7y3","author":[{"family":"Haines","given":"Nathaniel"},{"family":"Kvam","given":"Peter D."},{"family":"Irving","given":"Louis H."},{"family":"Smith","given":"Colin"},{"family":"Beauchaine","given":"Theodore P."},{"family":"Pitt","given":"Mark A."},{"family":"Ahn","given":"Woo-Young"},{"family":"Turner","given":"Brandon"}],"accessed":{"date-parts":[["2021",3,17]]},"issued":{"date-parts":[["2020",8,24]]}}},{"id":1440,"uris":["http://zotero.org/groups/2846094/items/FR92S46I"],"itemData":{"id":1440,"type":"article-journal","abstract":"The Iowa Gambling Task (IGT) is used to assess decision-making in clinical populations. The original IGT does not disambiguate reward and punishment learning; however, an adaptation of the task, the “play-or-pass” IGT, was developed to better distinguish between reward and punishment learning. We evaluated the test-retest reliability of measures of reward and punishment learning from the play-or-pass IGT and examined associations with self-reported measures of reward/ punishment sensitivity and internalizing symptoms. Participants completed the task across two sessions, and we calculated mean-level differences and rank-order stability of behavioral measures across the two sessions using traditional scoring, involving session-wide choice proportions, and computational modeling, involving estimates of different aspects of trial-level learning. Measures using both approaches were reliable; however, computational modeling provided more insights regarding between-session changes in performance, and how performance related to self-reported measures of reward/punishment sensitivity and internalizing symptoms. Our results show promise in using the play-or-pass IGT to assess decision-making; however, further work is still necessary to validate the play-or-pass IGT.","container-title":"Cognitive, Affective, &amp; Behavioral Neuroscience","DOI":"10.3758/s13415-024-01197-6","ISSN":"1530-7026, 1531-135X","issue":"4","journalAbbreviation":"Cogn Affect Behav Neurosci","language":"en","page":"740-754","source":"DOI.org (Crossref)","title":"Test-retest reliability of the play-or-pass version of the Iowa Gambling Task","volume":"24","author":[{"family":"Haynes","given":"Jeremy M."},{"family":"Haines","given":"Nathaniel"},{"family":"Sullivan-Toole","given":"Holly"},{"family":"Olino","given":"Thomas M."}],"issued":{"date-parts":[["2024",8]]}}},{"id":1150,"uris":["http://zotero.org/users/11735586/items/SMFK48U9"],"itemData":{"id":1150,"type":"article-journal","container-title":"Computational psychiatry (Cambridge, Mass.)","issue":"1","note":"publisher: NIH Public Access","page":"189","title":"Enhancing the psychometric properties of the iowa gambling task using full generative modeling","volume":"6","author":[{"family":"Sullivan-Toole","given":"Holly"},{"family":"Haines","given":"Nathaniel"},{"family":"Dale","given":"Kristina"},{"family":"Olino","given":"Thomas M."}],"issued":{"date-parts":[["2022"]]}}}],"schema":"https://github.com/citation-style-language/schema/raw/master/csl-citation.json"} </w:instrText>
      </w:r>
      <w:r w:rsidR="00C6296E">
        <w:rPr>
          <w:rFonts w:ascii="Times New Roman" w:hAnsi="Times New Roman"/>
        </w:rPr>
        <w:fldChar w:fldCharType="separate"/>
      </w:r>
      <w:r w:rsidR="00C6296E" w:rsidRPr="00C6296E">
        <w:rPr>
          <w:rFonts w:ascii="Times New Roman" w:hAnsi="Times New Roman"/>
        </w:rPr>
        <w:t>(Haines et al., 2020; Haynes et al., 2024; Sullivan-Toole et al., 2022)</w:t>
      </w:r>
      <w:r w:rsidR="00C6296E">
        <w:rPr>
          <w:rFonts w:ascii="Times New Roman" w:hAnsi="Times New Roman"/>
        </w:rPr>
        <w:fldChar w:fldCharType="end"/>
      </w:r>
      <w:ins w:id="52" w:author="Jeremy Haynes" w:date="2024-08-13T17:27:00Z" w16du:dateUtc="2024-08-13T21:27:00Z">
        <w:r w:rsidR="00C6296E">
          <w:rPr>
            <w:rFonts w:ascii="Times New Roman" w:hAnsi="Times New Roman"/>
          </w:rPr>
          <w:t>.</w:t>
        </w:r>
        <w:r w:rsidR="00C6296E" w:rsidRPr="00C6296E">
          <w:rPr>
            <w:rFonts w:ascii="Times New Roman" w:hAnsi="Times New Roman"/>
          </w:rPr>
          <w:t xml:space="preserve"> </w:t>
        </w:r>
      </w:ins>
      <w:ins w:id="53" w:author="Jeremy Haynes" w:date="2024-08-13T17:30:00Z" w16du:dateUtc="2024-08-13T21:30:00Z">
        <w:r w:rsidR="00DC1250">
          <w:rPr>
            <w:rFonts w:ascii="Times New Roman" w:hAnsi="Times New Roman"/>
          </w:rPr>
          <w:t xml:space="preserve">We discuss this approach in further detail </w:t>
        </w:r>
      </w:ins>
      <w:ins w:id="54" w:author="Jeremy Haynes" w:date="2024-08-13T17:31:00Z" w16du:dateUtc="2024-08-13T21:31:00Z">
        <w:r w:rsidR="00DC1250">
          <w:rPr>
            <w:rFonts w:ascii="Times New Roman" w:hAnsi="Times New Roman"/>
          </w:rPr>
          <w:t>later. I</w:t>
        </w:r>
      </w:ins>
      <w:ins w:id="55" w:author="Jeremy Haynes" w:date="2024-08-13T17:27:00Z" w16du:dateUtc="2024-08-13T21:27:00Z">
        <w:r w:rsidR="00C6296E" w:rsidRPr="00663F40">
          <w:rPr>
            <w:rFonts w:ascii="Times New Roman" w:hAnsi="Times New Roman"/>
          </w:rPr>
          <w:t>n the context</w:t>
        </w:r>
      </w:ins>
      <w:ins w:id="56" w:author="Jeremy Haynes" w:date="2024-08-13T17:31:00Z" w16du:dateUtc="2024-08-13T21:31:00Z">
        <w:r w:rsidR="00DC1250">
          <w:rPr>
            <w:rFonts w:ascii="Times New Roman" w:hAnsi="Times New Roman"/>
          </w:rPr>
          <w:t xml:space="preserve"> of assessing test-retest reliability, however</w:t>
        </w:r>
      </w:ins>
      <w:ins w:id="57" w:author="Jeremy Haynes" w:date="2024-08-13T17:27:00Z" w16du:dateUtc="2024-08-13T21:27:00Z">
        <w:r w:rsidR="00C6296E" w:rsidRPr="00663F40">
          <w:rPr>
            <w:rFonts w:ascii="Times New Roman" w:hAnsi="Times New Roman"/>
          </w:rPr>
          <w:t>, the only means of evaluating change involves a simple difference or change from one occasion to another</w:t>
        </w:r>
      </w:ins>
      <w:ins w:id="58" w:author="Jeremy Haynes" w:date="2024-08-13T17:29:00Z" w16du:dateUtc="2024-08-13T21:29:00Z">
        <w:r w:rsidR="00B06CF2">
          <w:rPr>
            <w:rFonts w:ascii="Times New Roman" w:hAnsi="Times New Roman"/>
          </w:rPr>
          <w:t xml:space="preserve"> </w:t>
        </w:r>
      </w:ins>
      <w:r w:rsidR="00B06CF2">
        <w:rPr>
          <w:rFonts w:ascii="Times New Roman" w:hAnsi="Times New Roman"/>
        </w:rPr>
        <w:fldChar w:fldCharType="begin"/>
      </w:r>
      <w:r w:rsidR="00B06CF2">
        <w:rPr>
          <w:rFonts w:ascii="Times New Roman" w:hAnsi="Times New Roman"/>
        </w:rPr>
        <w:instrText xml:space="preserve"> ADDIN ZOTERO_ITEM CSL_CITATION {"citationID":"DuZUQSkV","properties":{"formattedCitation":"(Ployhart &amp; MacKenzie, 2014)","plainCitation":"(Ployhart &amp; MacKenzie, 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I."}],"issued":{"date-parts":[["2014"]]}}}],"schema":"https://github.com/citation-style-language/schema/raw/master/csl-citation.json"} </w:instrText>
      </w:r>
      <w:r w:rsidR="00B06CF2">
        <w:rPr>
          <w:rFonts w:ascii="Times New Roman" w:hAnsi="Times New Roman"/>
        </w:rPr>
        <w:fldChar w:fldCharType="separate"/>
      </w:r>
      <w:r w:rsidR="00B06CF2" w:rsidRPr="00B06CF2">
        <w:rPr>
          <w:rFonts w:ascii="Times New Roman" w:hAnsi="Times New Roman"/>
        </w:rPr>
        <w:t>(Ployhart &amp; MacKenzie, 2014)</w:t>
      </w:r>
      <w:r w:rsidR="00B06CF2">
        <w:rPr>
          <w:rFonts w:ascii="Times New Roman" w:hAnsi="Times New Roman"/>
        </w:rPr>
        <w:fldChar w:fldCharType="end"/>
      </w:r>
      <w:ins w:id="59" w:author="Jeremy Haynes" w:date="2024-08-13T17:29:00Z" w16du:dateUtc="2024-08-13T21:29:00Z">
        <w:r w:rsidR="00B06CF2">
          <w:rPr>
            <w:rFonts w:ascii="Times New Roman" w:hAnsi="Times New Roman"/>
          </w:rPr>
          <w:t>.</w:t>
        </w:r>
      </w:ins>
      <w:moveToRangeStart w:id="60" w:author="Jeremy Haynes" w:date="2024-08-13T17:25:00Z" w:name="move174462368"/>
      <w:moveTo w:id="61" w:author="Jeremy Haynes" w:date="2024-08-13T17:25:00Z" w16du:dateUtc="2024-08-13T21:25:00Z">
        <w:del w:id="62" w:author="Jeremy Haynes" w:date="2024-08-13T17:29:00Z" w16du:dateUtc="2024-08-13T21:29:00Z">
          <w:r w:rsidR="006640DC" w:rsidRPr="00663F40" w:rsidDel="00585A80">
            <w:rPr>
              <w:rFonts w:ascii="Times New Roman" w:hAnsi="Times New Roman"/>
            </w:rPr>
            <w:delText xml:space="preserve">However, in these contexts, the only means of evaluating change involves a simple difference or change from one occasion to another (Ployhart and MacKenzie </w:delText>
          </w:r>
          <w:r w:rsidR="006640DC" w:rsidRPr="00663F40" w:rsidDel="00585A80">
            <w:rPr>
              <w:rFonts w:ascii="Times New Roman" w:hAnsi="Times New Roman"/>
            </w:rPr>
            <w:fldChar w:fldCharType="begin"/>
          </w:r>
        </w:del>
      </w:moveTo>
      <w:del w:id="63" w:author="Jeremy Haynes" w:date="2024-08-13T17:29:00Z" w16du:dateUtc="2024-08-13T21:29:00Z">
        <w:r w:rsidR="00C6296E" w:rsidDel="00585A80">
          <w:rPr>
            <w:rFonts w:ascii="Times New Roman" w:hAnsi="Times New Roman"/>
          </w:rPr>
          <w:delInstrText xml:space="preserve"> ADDIN ZOTERO_ITEM CSL_CITATION {"citationID":"9QkfWZSD","properties":{"formattedCitation":"(2014)","plainCitation":"(2014)","noteIndex":0},"citationItems":[{"id":1419,"uris":["http://zotero.org/groups/5563561/items/JQLIJR5E"],"itemData":{"id":1419,"type":"chapter","container-title":"More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delInstrText>
        </w:r>
      </w:del>
      <w:moveTo w:id="64" w:author="Jeremy Haynes" w:date="2024-08-13T17:25:00Z" w16du:dateUtc="2024-08-13T21:25:00Z">
        <w:del w:id="65" w:author="Jeremy Haynes" w:date="2024-08-13T17:29:00Z" w16du:dateUtc="2024-08-13T21:29:00Z">
          <w:r w:rsidR="006640DC" w:rsidRPr="00663F40" w:rsidDel="00585A80">
            <w:rPr>
              <w:rFonts w:ascii="Times New Roman" w:hAnsi="Times New Roman"/>
            </w:rPr>
            <w:fldChar w:fldCharType="separate"/>
          </w:r>
          <w:r w:rsidR="006640DC" w:rsidRPr="00663F40" w:rsidDel="00585A80">
            <w:rPr>
              <w:rFonts w:ascii="Times New Roman" w:hAnsi="Times New Roman"/>
            </w:rPr>
            <w:delText>(2014)</w:delText>
          </w:r>
          <w:r w:rsidR="006640DC" w:rsidRPr="00663F40" w:rsidDel="00585A80">
            <w:rPr>
              <w:rFonts w:ascii="Times New Roman" w:hAnsi="Times New Roman"/>
            </w:rPr>
            <w:fldChar w:fldCharType="end"/>
          </w:r>
          <w:r w:rsidR="006640DC" w:rsidRPr="00663F40" w:rsidDel="00585A80">
            <w:rPr>
              <w:rFonts w:ascii="Times New Roman" w:hAnsi="Times New Roman"/>
            </w:rPr>
            <w:delText>.</w:delText>
          </w:r>
        </w:del>
      </w:moveTo>
      <w:moveToRangeEnd w:id="60"/>
      <w:del w:id="66" w:author="Jeremy Haynes" w:date="2024-08-13T17:25:00Z" w16du:dateUtc="2024-08-13T21:25:00Z">
        <w:r w:rsidR="00BC0C5F" w:rsidDel="00AE2DC3">
          <w:rPr>
            <w:rFonts w:ascii="Times New Roman" w:hAnsi="Times New Roman"/>
          </w:rPr>
          <w:fldChar w:fldCharType="begin"/>
        </w:r>
        <w:r w:rsidR="00BC0C5F" w:rsidDel="00AE2DC3">
          <w:rPr>
            <w:rFonts w:ascii="Times New Roman" w:hAnsi="Times New Roman"/>
          </w:rPr>
          <w:delInstrText xml:space="preserve"> ADDIN ZOTERO_ITEM CSL_CITATION {"citationID":"diB2lfG5","properties":{"formattedCitation":"(2023)","plainCitation":"(2023)","noteIndex":0},"citationItems":[{"id":1442,"uris":["http://zotero.org/groups/5563561/items/SZHU69LE"],"itemData":{"id":1442,"type":"article-journal","container-title":"Neuroscience &amp; Biobehavioral Reviews","note":"ISBN: 0149-7634\npublisher: Elsevier","page":"105137","title":"Individual differences in computational psychiatry: A review of current challenges","volume":"148","author":[{"family":"Karvelis","given":"Povilas"},{"family":"Paulus","given":"Martin P."},{"family":"Diaconescu","given":"Andreea O."}],"issued":{"date-parts":[["2023"]]}},"label":"page","suppress-author":true}],"schema":"https://github.com/citation-style-language/schema/raw/master/csl-citation.json"} </w:delInstrText>
        </w:r>
        <w:r w:rsidR="00BC0C5F" w:rsidDel="00AE2DC3">
          <w:rPr>
            <w:rFonts w:ascii="Times New Roman" w:hAnsi="Times New Roman"/>
          </w:rPr>
          <w:fldChar w:fldCharType="separate"/>
        </w:r>
        <w:r w:rsidR="00BC0C5F" w:rsidRPr="00BC0C5F" w:rsidDel="00AE2DC3">
          <w:rPr>
            <w:rFonts w:ascii="Times New Roman" w:hAnsi="Times New Roman"/>
          </w:rPr>
          <w:delText>(2023)</w:delText>
        </w:r>
        <w:r w:rsidR="00BC0C5F" w:rsidDel="00AE2DC3">
          <w:rPr>
            <w:rFonts w:ascii="Times New Roman" w:hAnsi="Times New Roman"/>
          </w:rPr>
          <w:fldChar w:fldCharType="end"/>
        </w:r>
        <w:r w:rsidRPr="00663F40" w:rsidDel="00AE2DC3">
          <w:rPr>
            <w:rFonts w:ascii="Times New Roman" w:hAnsi="Times New Roman"/>
          </w:rPr>
          <w:delText xml:space="preserve"> </w:delText>
        </w:r>
      </w:del>
      <w:del w:id="67" w:author="Jeremy Haynes" w:date="2024-08-13T17:29:00Z" w16du:dateUtc="2024-08-13T21:29:00Z">
        <w:r w:rsidR="00AE2DC3" w:rsidDel="00585A80">
          <w:rPr>
            <w:rFonts w:ascii="Times New Roman" w:hAnsi="Times New Roman"/>
          </w:rPr>
          <w:fldChar w:fldCharType="begin"/>
        </w:r>
        <w:r w:rsidR="00AE2DC3" w:rsidDel="00585A80">
          <w:rPr>
            <w:rFonts w:ascii="Times New Roman" w:hAnsi="Times New Roman"/>
          </w:rPr>
          <w:delInstrText xml:space="preserve"> ADDIN ZOTERO_ITEM CSL_CITATION {"citationID":"gck6bb7O","properties":{"formattedCitation":"(Haines et al., 2020)","plainCitation":"(Haines et al., 2020)","noteIndex":0},"citationItems":[{"id":292,"uris":["http://zotero.org/groups/2846094/items/JSQ36CUU"],"itemData":{"id":292,"type":"report","abstract":"Behavioral tasks (e.g., Stroop task) that produce replicable group-level effects (e.g., Stroop effect) often fail to reliably capture individual differences between participants (e.g., low test-retest reliability). This “reliability paradox” has led many researchers to conclude that most behavioral tasks cannot be used to develop and advance theories of individual differences. However, these conclusions are derived from statistical models that provide only superficial summary descriptions of behavioral data, thereby ignoring theoretically-relevant data-generating mechanisms that underly individual-level behavior. More generally, such descriptive methods lack the flexibility to test and develop increasingly complex theories of individual differences. To resolve this theory-description gap, we present generative modeling approaches, which involve using background knowledge to specify how behavior is generated at the individual level, and in turn how the distributions of individual-level mechanisms are characterized at the group level—all in a single joint model. Generative modeling shifts our focus away from estimating descriptive statistical “effects” toward estimating psychologically meaningful parameters, while simultaneously accounting for measurement error that would otherwise attenuate individual difference correlations. Using simulations and empirical data from the Implicit Association Test and Stroop, Flanker, Posner Cueing, and Delay Discounting tasks, we demonstrate how generative models yield (1) higher test-retest reliability estimates, and (2) more theoretically informative parameter estimates relative to traditional statistical approaches. Our results reclaim optimism regarding the utility of behavioral paradigms for testing and advancing theories of individual differences, and emphasize the importance of formally specifying and checking model assumptions to reduce theory-description gaps and facilitate principled theory development.","genre":"preprint","language":"en","note":"DOI: 10.31234/osf.io/xr7y3","publisher":"PsyArXiv","source":"DOI.org (Crossref)","title":"Learning from the Reliability Paradox: How Theoretically Informed Generative Models Can Advance the Social, Behavioral, and Brain Sciences","title-short":"Learning from the Reliability Paradox","URL":"https://osf.io/xr7y3","author":[{"family":"Haines","given":"Nathaniel"},{"family":"Kvam","given":"Peter D."},{"family":"Irving","given":"Louis H."},{"family":"Smith","given":"Colin"},{"family":"Beauchaine","given":"Theodore P."},{"family":"Pitt","given":"Mark A."},{"family":"Ahn","given":"Woo-Young"},{"family":"Turner","given":"Brandon"}],"accessed":{"date-parts":[["2021",3,17]]},"issued":{"date-parts":[["2020",8,24]]}}}],"schema":"https://github.com/citation-style-language/schema/raw/master/csl-citation.json"} </w:delInstrText>
        </w:r>
        <w:r w:rsidR="00AE2DC3" w:rsidDel="00585A80">
          <w:rPr>
            <w:rFonts w:ascii="Times New Roman" w:hAnsi="Times New Roman"/>
          </w:rPr>
          <w:fldChar w:fldCharType="separate"/>
        </w:r>
        <w:r w:rsidR="00AE2DC3" w:rsidRPr="00AE2DC3" w:rsidDel="00585A80">
          <w:rPr>
            <w:rFonts w:ascii="Times New Roman" w:hAnsi="Times New Roman"/>
          </w:rPr>
          <w:delText>(Haines et al., 2020)</w:delText>
        </w:r>
        <w:r w:rsidR="00AE2DC3" w:rsidDel="00585A80">
          <w:rPr>
            <w:rFonts w:ascii="Times New Roman" w:hAnsi="Times New Roman"/>
          </w:rPr>
          <w:fldChar w:fldCharType="end"/>
        </w:r>
        <w:r w:rsidR="00AE2DC3" w:rsidDel="00585A80">
          <w:rPr>
            <w:rFonts w:ascii="Times New Roman" w:hAnsi="Times New Roman"/>
          </w:rPr>
          <w:fldChar w:fldCharType="begin"/>
        </w:r>
        <w:r w:rsidR="00AE2DC3" w:rsidDel="00585A80">
          <w:rPr>
            <w:rFonts w:ascii="Times New Roman" w:hAnsi="Times New Roman"/>
          </w:rPr>
          <w:delInstrText xml:space="preserve"> ADDIN ZOTERO_ITEM CSL_CITATION {"citationID":"22dfP4r2","properties":{"unsorted":true,"formattedCitation":"(e.g., Haynes et al., 2024; Sullivan-Toole et al., 2022; see also, Karvelis et al., 2023)","plainCitation":"(e.g., Haynes et al., 2024; Sullivan-Toole et al., 2022; see also, Karvelis et al., 2023)","noteIndex":0},"citationItems":[{"id":1440,"uris":["http://zotero.org/groups/2846094/items/FR92S46I"],"itemData":{"id":1440,"type":"article-journal","abstract":"The Iowa Gambling Task (IGT) is used to assess decision-making in clinical populations. The original IGT does not disambiguate reward and punishment learning; however, an adaptation of the task, the “play-or-pass” IGT, was developed to better distinguish between reward and punishment learning. We evaluated the test-retest reliability of measures of reward and punishment learning from the play-or-pass IGT and examined associations with self-reported measures of reward/ punishment sensitivity and internalizing symptoms. Participants completed the task across two sessions, and we calculated mean-level differences and rank-order stability of behavioral measures across the two sessions using traditional scoring, involving session-wide choice proportions, and computational modeling, involving estimates of different aspects of trial-level learning. Measures using both approaches were reliable; however, computational modeling provided more insights regarding between-session changes in performance, and how performance related to self-reported measures of reward/punishment sensitivity and internalizing symptoms. Our results show promise in using the play-or-pass IGT to assess decision-making; however, further work is still necessary to validate the play-or-pass IGT.","container-title":"Cognitive, Affective, &amp; Behavioral Neuroscience","DOI":"10.3758/s13415-024-01197-6","ISSN":"1530-7026, 1531-135X","issue":"4","journalAbbreviation":"Cogn Affect Behav Neurosci","language":"en","page":"740-754","source":"DOI.org (Crossref)","title":"Test-retest reliability of the play-or-pass version of the Iowa Gambling Task","volume":"24","author":[{"family":"Haynes","given":"Jeremy M."},{"family":"Haines","given":"Nathaniel"},{"family":"Sullivan-Toole","given":"Holly"},{"family":"Olino","given":"Thomas M."}],"issued":{"date-parts":[["2024",8]]}},"label":"page","prefix":"e.g., "},{"id":1150,"uris":["http://zotero.org/users/11735586/items/SMFK48U9"],"itemData":{"id":1150,"type":"article-journal","container-title":"Computational psychiatry (Cambridge, Mass.)","issue":"1","note":"publisher: NIH Public Access","page":"189","title":"Enhancing the psychometric properties of the iowa gambling task using full generative modeling","volume":"6","author":[{"family":"Sullivan-Toole","given":"Holly"},{"family":"Haines","given":"Nathaniel"},{"family":"Dale","given":"Kristina"},{"family":"Olino","given":"Thomas M."}],"issued":{"date-parts":[["2022"]]}}},{"id":1442,"uris":["http://zotero.org/groups/5563561/items/SZHU69LE"],"itemData":{"id":1442,"type":"article-journal","container-title":"Neuroscience &amp; Biobehavioral Reviews","note":"ISBN: 0149-7634\npublisher: Elsevier","page":"105137","title":"Individual differences in computational psychiatry: A review of current challenges","volume":"148","author":[{"family":"Karvelis","given":"Povilas"},{"family":"Paulus","given":"Martin P."},{"family":"Diaconescu","given":"Andreea O."}],"issued":{"date-parts":[["2023"]]}},"label":"page","prefix":"see also, "}],"schema":"https://github.com/citation-style-language/schema/raw/master/csl-citation.json"} </w:delInstrText>
        </w:r>
        <w:r w:rsidR="00AE2DC3" w:rsidDel="00585A80">
          <w:rPr>
            <w:rFonts w:ascii="Times New Roman" w:hAnsi="Times New Roman"/>
          </w:rPr>
          <w:fldChar w:fldCharType="separate"/>
        </w:r>
        <w:r w:rsidR="00AE2DC3" w:rsidRPr="00AE2DC3" w:rsidDel="00585A80">
          <w:rPr>
            <w:rFonts w:ascii="Times New Roman" w:hAnsi="Times New Roman"/>
          </w:rPr>
          <w:delText>(e.g., Haynes et al., 2024; Sullivan-Toole et al., 2022; see also, Karvelis et al., 2023)</w:delText>
        </w:r>
        <w:r w:rsidR="00AE2DC3" w:rsidDel="00585A80">
          <w:rPr>
            <w:rFonts w:ascii="Times New Roman" w:hAnsi="Times New Roman"/>
          </w:rPr>
          <w:fldChar w:fldCharType="end"/>
        </w:r>
      </w:del>
    </w:p>
    <w:p w14:paraId="6A703519" w14:textId="11A6ECA9" w:rsidR="00392A7D" w:rsidRPr="00663F40" w:rsidDel="00585A80" w:rsidRDefault="008A604E" w:rsidP="007B7C45">
      <w:pPr>
        <w:spacing w:line="480" w:lineRule="auto"/>
        <w:ind w:firstLine="720"/>
        <w:rPr>
          <w:del w:id="68" w:author="Jeremy Haynes" w:date="2024-08-13T17:29:00Z" w16du:dateUtc="2024-08-13T21:29:00Z"/>
          <w:rFonts w:ascii="Times New Roman" w:hAnsi="Times New Roman"/>
        </w:rPr>
      </w:pPr>
      <w:del w:id="69" w:author="Jeremy Haynes" w:date="2024-08-13T17:29:00Z" w16du:dateUtc="2024-08-13T21:29:00Z">
        <w:r w:rsidRPr="00663F40" w:rsidDel="00585A80">
          <w:rPr>
            <w:rFonts w:ascii="Times New Roman" w:hAnsi="Times New Roman"/>
          </w:rPr>
          <w:delText xml:space="preserve">[Maybe briefly note the use in computational modeling with our studies and/or others?]. </w:delText>
        </w:r>
      </w:del>
      <w:moveFromRangeStart w:id="70" w:author="Jeremy Haynes" w:date="2024-08-13T17:25:00Z" w:name="move174462368"/>
      <w:moveFrom w:id="71" w:author="Jeremy Haynes" w:date="2024-08-13T17:25:00Z" w16du:dateUtc="2024-08-13T21:25:00Z">
        <w:del w:id="72" w:author="Jeremy Haynes" w:date="2024-08-13T17:29:00Z" w16du:dateUtc="2024-08-13T21:29:00Z">
          <w:r w:rsidRPr="00663F40" w:rsidDel="00585A80">
            <w:rPr>
              <w:rFonts w:ascii="Times New Roman" w:hAnsi="Times New Roman"/>
            </w:rPr>
            <w:delText>However, in these contexts, the only means of evaluating change involves a simple difference or change from one occasion to another</w:delText>
          </w:r>
          <w:r w:rsidR="00392A7D" w:rsidRPr="00663F40" w:rsidDel="00585A80">
            <w:rPr>
              <w:rFonts w:ascii="Times New Roman" w:hAnsi="Times New Roman"/>
            </w:rPr>
            <w:delText xml:space="preserve"> (Ployhart and MacKenzie </w:delText>
          </w:r>
          <w:r w:rsidR="00392A7D" w:rsidRPr="00663F40" w:rsidDel="00585A80">
            <w:rPr>
              <w:rFonts w:ascii="Times New Roman" w:hAnsi="Times New Roman"/>
            </w:rPr>
            <w:fldChar w:fldCharType="begin"/>
          </w:r>
          <w:r w:rsidR="00392A7D" w:rsidRPr="00663F40" w:rsidDel="00585A80">
            <w:rPr>
              <w:rFonts w:ascii="Times New Roman" w:hAnsi="Times New Roman"/>
            </w:rPr>
            <w:del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delInstrText>
          </w:r>
          <w:r w:rsidR="00392A7D" w:rsidRPr="00663F40" w:rsidDel="00585A80">
            <w:rPr>
              <w:rFonts w:ascii="Times New Roman" w:hAnsi="Times New Roman"/>
            </w:rPr>
            <w:fldChar w:fldCharType="separate"/>
          </w:r>
          <w:r w:rsidR="00392A7D" w:rsidRPr="00663F40" w:rsidDel="00585A80">
            <w:rPr>
              <w:rFonts w:ascii="Times New Roman" w:hAnsi="Times New Roman"/>
            </w:rPr>
            <w:delText>(2014)</w:delText>
          </w:r>
          <w:r w:rsidR="00392A7D" w:rsidRPr="00663F40" w:rsidDel="00585A80">
            <w:rPr>
              <w:rFonts w:ascii="Times New Roman" w:hAnsi="Times New Roman"/>
            </w:rPr>
            <w:fldChar w:fldCharType="end"/>
          </w:r>
          <w:r w:rsidRPr="00663F40" w:rsidDel="00585A80">
            <w:rPr>
              <w:rFonts w:ascii="Times New Roman" w:hAnsi="Times New Roman"/>
            </w:rPr>
            <w:delText xml:space="preserve">. </w:delText>
          </w:r>
        </w:del>
      </w:moveFrom>
      <w:moveFromRangeEnd w:id="70"/>
    </w:p>
    <w:p w14:paraId="4B3BDCAD" w14:textId="737B189B" w:rsidR="005E2809" w:rsidRPr="00663F40" w:rsidRDefault="008A604E" w:rsidP="007B7C45">
      <w:pPr>
        <w:spacing w:line="480" w:lineRule="auto"/>
        <w:ind w:firstLine="720"/>
        <w:rPr>
          <w:rFonts w:ascii="Times New Roman" w:hAnsi="Times New Roman"/>
        </w:rPr>
      </w:pPr>
      <w:r w:rsidRPr="00663F40">
        <w:rPr>
          <w:rFonts w:ascii="Times New Roman" w:hAnsi="Times New Roman"/>
        </w:rPr>
        <w:t xml:space="preserve">In the context of longitudinal </w:t>
      </w:r>
      <w:r w:rsidR="00B36BBB" w:rsidRPr="00663F40">
        <w:rPr>
          <w:rFonts w:ascii="Times New Roman" w:hAnsi="Times New Roman"/>
        </w:rPr>
        <w:t xml:space="preserve">changes in </w:t>
      </w:r>
      <w:r w:rsidRPr="00663F40">
        <w:rPr>
          <w:rFonts w:ascii="Times New Roman" w:hAnsi="Times New Roman"/>
        </w:rPr>
        <w:t>development, course</w:t>
      </w:r>
      <w:r w:rsidR="00B36BBB" w:rsidRPr="00663F40">
        <w:rPr>
          <w:rFonts w:ascii="Times New Roman" w:hAnsi="Times New Roman"/>
        </w:rPr>
        <w:t xml:space="preserve"> of treatment</w:t>
      </w:r>
      <w:r w:rsidRPr="00663F40">
        <w:rPr>
          <w:rFonts w:ascii="Times New Roman" w:hAnsi="Times New Roman"/>
        </w:rPr>
        <w:t>, or intervention outcome</w:t>
      </w:r>
      <w:r w:rsidR="00B36BBB" w:rsidRPr="00663F40">
        <w:rPr>
          <w:rFonts w:ascii="Times New Roman" w:hAnsi="Times New Roman"/>
        </w:rPr>
        <w:t>s</w:t>
      </w:r>
      <w:r w:rsidRPr="00663F40">
        <w:rPr>
          <w:rFonts w:ascii="Times New Roman" w:hAnsi="Times New Roman"/>
        </w:rPr>
        <w:t xml:space="preserve">, </w:t>
      </w:r>
      <w:r w:rsidR="00392A7D" w:rsidRPr="00663F40">
        <w:rPr>
          <w:rFonts w:ascii="Times New Roman" w:hAnsi="Times New Roman"/>
        </w:rPr>
        <w:t xml:space="preserve">studies frequently employ more than two assessments, which provides flexibility in the modeling of change across time, including changes in mean-level and rank-order stability in the same model. </w:t>
      </w:r>
      <w:r w:rsidR="00680F1F" w:rsidRPr="00663F40">
        <w:rPr>
          <w:rFonts w:ascii="Times New Roman" w:hAnsi="Times New Roman"/>
        </w:rPr>
        <w:t>Some methods, such as repeated measures analysis of variance (RM-ANOVA), offer a means of testing mean-level differences between assessments. RM-ANOVA is typically implemented by estimating simple mean-level differences and is unable to accommodate missing data</w:t>
      </w:r>
      <w:del w:id="73" w:author="Jeremy Haynes" w:date="2024-08-13T17:32:00Z" w16du:dateUtc="2024-08-13T21:32:00Z">
        <w:r w:rsidR="00680F1F" w:rsidRPr="00663F40" w:rsidDel="00EA4329">
          <w:rPr>
            <w:rFonts w:ascii="Times New Roman" w:hAnsi="Times New Roman"/>
          </w:rPr>
          <w:delText>,</w:delText>
        </w:r>
      </w:del>
      <w:r w:rsidR="00680F1F" w:rsidRPr="00663F40">
        <w:rPr>
          <w:rFonts w:ascii="Times New Roman" w:hAnsi="Times New Roman"/>
        </w:rPr>
        <w:t xml:space="preserve"> without the use of other methods (e.g., multiple imputation). Other methods, including multilevel models (MLMs) and latent growth curve models (LGCMs), provide additional flexibility for considering underlying trajectories of change that explain the </w:t>
      </w:r>
      <w:r w:rsidR="00680F1F" w:rsidRPr="00663F40">
        <w:rPr>
          <w:rFonts w:ascii="Times New Roman" w:hAnsi="Times New Roman"/>
        </w:rPr>
        <w:lastRenderedPageBreak/>
        <w:t>mean-level changes in outcomes. Despite their differences in data organizational structures, the estimation of MLMs and LGCMs are identical</w:t>
      </w:r>
      <w:del w:id="74" w:author="Jeremy Haynes" w:date="2024-08-13T17:32:00Z" w16du:dateUtc="2024-08-13T21:32:00Z">
        <w:r w:rsidR="00680F1F" w:rsidRPr="00663F40" w:rsidDel="002202D3">
          <w:rPr>
            <w:rFonts w:ascii="Times New Roman" w:hAnsi="Times New Roman"/>
          </w:rPr>
          <w:delText>,</w:delText>
        </w:r>
      </w:del>
      <w:r w:rsidR="00680F1F" w:rsidRPr="00663F40">
        <w:rPr>
          <w:rFonts w:ascii="Times New Roman" w:hAnsi="Times New Roman"/>
        </w:rPr>
        <w:t xml:space="preserve"> when requisite constraints are applied. </w:t>
      </w:r>
      <w:r w:rsidR="00C01632" w:rsidRPr="00663F40">
        <w:rPr>
          <w:rFonts w:ascii="Times New Roman" w:hAnsi="Times New Roman"/>
        </w:rPr>
        <w:t xml:space="preserve">The trajectories are characterized by point estimates of starting points (i.e., intercepts) and rates of change (i.e., slopes), as well as random effects reflecting individual differences in intercepts and slopes. </w:t>
      </w:r>
      <w:del w:id="75" w:author="Jeremy Haynes" w:date="2024-08-13T17:34:00Z" w16du:dateUtc="2024-08-13T21:34:00Z">
        <w:r w:rsidR="005E2809" w:rsidRPr="00663F40" w:rsidDel="00751AA8">
          <w:rPr>
            <w:rFonts w:ascii="Times New Roman" w:hAnsi="Times New Roman"/>
          </w:rPr>
          <w:delText xml:space="preserve">With behavioral </w:delText>
        </w:r>
        <w:r w:rsidR="00D77F35" w:rsidRPr="00663F40" w:rsidDel="00751AA8">
          <w:rPr>
            <w:rFonts w:ascii="Times New Roman" w:hAnsi="Times New Roman"/>
          </w:rPr>
          <w:delText>tasks</w:delText>
        </w:r>
        <w:r w:rsidR="005E2809" w:rsidRPr="00663F40" w:rsidDel="00751AA8">
          <w:rPr>
            <w:rFonts w:ascii="Times New Roman" w:hAnsi="Times New Roman"/>
          </w:rPr>
          <w:delText>, s</w:delText>
        </w:r>
      </w:del>
      <w:ins w:id="76" w:author="Jeremy Haynes" w:date="2024-08-13T17:34:00Z" w16du:dateUtc="2024-08-13T21:34:00Z">
        <w:r w:rsidR="00751AA8">
          <w:rPr>
            <w:rFonts w:ascii="Times New Roman" w:hAnsi="Times New Roman"/>
          </w:rPr>
          <w:t>S</w:t>
        </w:r>
      </w:ins>
      <w:r w:rsidR="005E2809" w:rsidRPr="00663F40">
        <w:rPr>
          <w:rFonts w:ascii="Times New Roman" w:hAnsi="Times New Roman"/>
        </w:rPr>
        <w:t xml:space="preserve">tudies </w:t>
      </w:r>
      <w:ins w:id="77" w:author="Jeremy Haynes" w:date="2024-08-13T17:34:00Z" w16du:dateUtc="2024-08-13T21:34:00Z">
        <w:r w:rsidR="00751AA8">
          <w:rPr>
            <w:rFonts w:ascii="Times New Roman" w:hAnsi="Times New Roman"/>
          </w:rPr>
          <w:t xml:space="preserve">examining longitudinal changes in performance on behavioral tasks </w:t>
        </w:r>
      </w:ins>
      <w:del w:id="78" w:author="Jeremy Haynes" w:date="2024-08-13T17:33:00Z" w16du:dateUtc="2024-08-13T21:33:00Z">
        <w:r w:rsidR="005E2809" w:rsidRPr="00663F40" w:rsidDel="00751AA8">
          <w:rPr>
            <w:rFonts w:ascii="Times New Roman" w:hAnsi="Times New Roman"/>
          </w:rPr>
          <w:delText xml:space="preserve">have </w:delText>
        </w:r>
      </w:del>
      <w:r w:rsidR="00D77F35" w:rsidRPr="00663F40">
        <w:rPr>
          <w:rFonts w:ascii="Times New Roman" w:hAnsi="Times New Roman"/>
        </w:rPr>
        <w:t>frequently use</w:t>
      </w:r>
      <w:del w:id="79" w:author="Jeremy Haynes" w:date="2024-08-13T17:33:00Z" w16du:dateUtc="2024-08-13T21:33:00Z">
        <w:r w:rsidR="00D77F35" w:rsidRPr="00663F40" w:rsidDel="00751AA8">
          <w:rPr>
            <w:rFonts w:ascii="Times New Roman" w:hAnsi="Times New Roman"/>
          </w:rPr>
          <w:delText>d</w:delText>
        </w:r>
      </w:del>
      <w:r w:rsidR="00D77F35" w:rsidRPr="00663F40">
        <w:rPr>
          <w:rFonts w:ascii="Times New Roman" w:hAnsi="Times New Roman"/>
        </w:rPr>
        <w:t xml:space="preserve"> </w:t>
      </w:r>
      <w:r w:rsidR="005E2809" w:rsidRPr="00663F40">
        <w:rPr>
          <w:rFonts w:ascii="Times New Roman" w:hAnsi="Times New Roman"/>
        </w:rPr>
        <w:t xml:space="preserve">summary </w:t>
      </w:r>
      <w:r w:rsidR="00D77F35" w:rsidRPr="00663F40">
        <w:rPr>
          <w:rFonts w:ascii="Times New Roman" w:hAnsi="Times New Roman"/>
        </w:rPr>
        <w:t xml:space="preserve">measures </w:t>
      </w:r>
      <w:del w:id="80" w:author="Jeremy Haynes" w:date="2024-08-13T17:34:00Z" w16du:dateUtc="2024-08-13T21:34:00Z">
        <w:r w:rsidR="00D77F35" w:rsidRPr="00663F40" w:rsidDel="00751AA8">
          <w:rPr>
            <w:rFonts w:ascii="Times New Roman" w:hAnsi="Times New Roman"/>
          </w:rPr>
          <w:delText>of task performance</w:delText>
        </w:r>
      </w:del>
      <w:ins w:id="81" w:author="Jeremy Haynes" w:date="2024-08-13T17:33:00Z" w16du:dateUtc="2024-08-13T21:33:00Z">
        <w:r w:rsidR="007F7293">
          <w:rPr>
            <w:rFonts w:ascii="Times New Roman" w:hAnsi="Times New Roman"/>
          </w:rPr>
          <w:t>calculated from traditional scoring procedures</w:t>
        </w:r>
        <w:r w:rsidR="00557C8B">
          <w:rPr>
            <w:rFonts w:ascii="Times New Roman" w:hAnsi="Times New Roman"/>
          </w:rPr>
          <w:t xml:space="preserve"> (e.g., choice proportions)</w:t>
        </w:r>
      </w:ins>
      <w:ins w:id="82" w:author="Jeremy Haynes" w:date="2024-08-13T17:34:00Z" w16du:dateUtc="2024-08-13T21:34:00Z">
        <w:r w:rsidR="00751AA8">
          <w:rPr>
            <w:rFonts w:ascii="Times New Roman" w:hAnsi="Times New Roman"/>
          </w:rPr>
          <w:t xml:space="preserve"> for these models</w:t>
        </w:r>
      </w:ins>
      <w:del w:id="83" w:author="Jeremy Haynes" w:date="2024-08-13T17:34:00Z" w16du:dateUtc="2024-08-13T21:34:00Z">
        <w:r w:rsidR="00D77F35" w:rsidRPr="00663F40" w:rsidDel="00751AA8">
          <w:rPr>
            <w:rFonts w:ascii="Times New Roman" w:hAnsi="Times New Roman"/>
          </w:rPr>
          <w:delText xml:space="preserve"> </w:delText>
        </w:r>
        <w:r w:rsidR="005E2809" w:rsidRPr="00663F40" w:rsidDel="00751AA8">
          <w:rPr>
            <w:rFonts w:ascii="Times New Roman" w:hAnsi="Times New Roman"/>
          </w:rPr>
          <w:delText>at each timepoint</w:delText>
        </w:r>
      </w:del>
      <w:del w:id="84" w:author="Jeremy Haynes" w:date="2024-08-13T17:33:00Z" w16du:dateUtc="2024-08-13T21:33:00Z">
        <w:r w:rsidR="0002243C" w:rsidRPr="00663F40" w:rsidDel="00557C8B">
          <w:rPr>
            <w:rFonts w:ascii="Times New Roman" w:hAnsi="Times New Roman"/>
          </w:rPr>
          <w:delText xml:space="preserve"> (e.g., choice proportions)</w:delText>
        </w:r>
      </w:del>
      <w:r w:rsidR="005E2809" w:rsidRPr="00663F40">
        <w:rPr>
          <w:rFonts w:ascii="Times New Roman" w:hAnsi="Times New Roman"/>
        </w:rPr>
        <w:t xml:space="preserve">. As noted above, </w:t>
      </w:r>
      <w:r w:rsidR="00E52593" w:rsidRPr="00663F40">
        <w:rPr>
          <w:rFonts w:ascii="Times New Roman" w:hAnsi="Times New Roman"/>
        </w:rPr>
        <w:t xml:space="preserve">however, </w:t>
      </w:r>
      <w:r w:rsidR="005E2809" w:rsidRPr="00663F40">
        <w:rPr>
          <w:rFonts w:ascii="Times New Roman" w:hAnsi="Times New Roman"/>
        </w:rPr>
        <w:t xml:space="preserve">these indices may conflate </w:t>
      </w:r>
      <w:ins w:id="85" w:author="Jeremy Haynes" w:date="2024-08-13T17:34:00Z" w16du:dateUtc="2024-08-13T21:34:00Z">
        <w:r w:rsidR="008614BC">
          <w:rPr>
            <w:rFonts w:ascii="Times New Roman" w:hAnsi="Times New Roman"/>
          </w:rPr>
          <w:t xml:space="preserve">the </w:t>
        </w:r>
      </w:ins>
      <w:r w:rsidR="005E2809" w:rsidRPr="00663F40">
        <w:rPr>
          <w:rFonts w:ascii="Times New Roman" w:hAnsi="Times New Roman"/>
        </w:rPr>
        <w:t xml:space="preserve">multiple processes leading to the behaviors. </w:t>
      </w:r>
    </w:p>
    <w:p w14:paraId="4AD6EF36" w14:textId="19F233B0" w:rsidR="00EF3A5C" w:rsidRDefault="004079B8">
      <w:pPr>
        <w:spacing w:line="480" w:lineRule="auto"/>
        <w:ind w:firstLine="720"/>
        <w:rPr>
          <w:ins w:id="86" w:author="Jeremy Haynes" w:date="2024-08-13T17:38:00Z" w16du:dateUtc="2024-08-13T21:38:00Z"/>
          <w:rFonts w:ascii="Times New Roman" w:hAnsi="Times New Roman"/>
        </w:rPr>
      </w:pPr>
      <w:ins w:id="87" w:author="Jeremy Haynes" w:date="2024-08-13T17:35:00Z" w16du:dateUtc="2024-08-13T21:35:00Z">
        <w:r>
          <w:rPr>
            <w:rFonts w:ascii="Times New Roman" w:hAnsi="Times New Roman"/>
          </w:rPr>
          <w:t xml:space="preserve">At its core, generative modeling involves fitting a theoretical model of behavior, and such models have been used in </w:t>
        </w:r>
      </w:ins>
      <w:del w:id="88" w:author="Jeremy Haynes" w:date="2024-08-13T17:35:00Z" w16du:dateUtc="2024-08-13T21:35:00Z">
        <w:r w:rsidR="00DA6C8E" w:rsidDel="004079B8">
          <w:rPr>
            <w:rFonts w:ascii="Times New Roman" w:hAnsi="Times New Roman"/>
          </w:rPr>
          <w:delText xml:space="preserve">Longitudinal </w:delText>
        </w:r>
      </w:del>
      <w:ins w:id="89" w:author="Jeremy Haynes" w:date="2024-08-13T17:35:00Z" w16du:dateUtc="2024-08-13T21:35:00Z">
        <w:r>
          <w:rPr>
            <w:rFonts w:ascii="Times New Roman" w:hAnsi="Times New Roman"/>
          </w:rPr>
          <w:t>l</w:t>
        </w:r>
        <w:r>
          <w:rPr>
            <w:rFonts w:ascii="Times New Roman" w:hAnsi="Times New Roman"/>
          </w:rPr>
          <w:t xml:space="preserve">ongitudinal </w:t>
        </w:r>
      </w:ins>
      <w:r w:rsidR="00DA6C8E">
        <w:rPr>
          <w:rFonts w:ascii="Times New Roman" w:hAnsi="Times New Roman"/>
        </w:rPr>
        <w:t>studies</w:t>
      </w:r>
      <w:ins w:id="90" w:author="Jeremy Haynes" w:date="2024-08-13T17:36:00Z" w16du:dateUtc="2024-08-13T21:36:00Z">
        <w:r w:rsidR="00AB3C74">
          <w:rPr>
            <w:rFonts w:ascii="Times New Roman" w:hAnsi="Times New Roman"/>
          </w:rPr>
          <w:t xml:space="preserve"> to assess change across time in task performance</w:t>
        </w:r>
      </w:ins>
      <w:del w:id="91" w:author="Jeremy Haynes" w:date="2024-08-13T17:36:00Z" w16du:dateUtc="2024-08-13T21:36:00Z">
        <w:r w:rsidR="00DA6C8E" w:rsidDel="004079B8">
          <w:rPr>
            <w:rFonts w:ascii="Times New Roman" w:hAnsi="Times New Roman"/>
          </w:rPr>
          <w:delText xml:space="preserve"> have employed generative models to examine how behavioral processes change across time</w:delText>
        </w:r>
      </w:del>
      <w:r w:rsidR="005E2809" w:rsidRPr="00663F40">
        <w:rPr>
          <w:rFonts w:ascii="Times New Roman" w:hAnsi="Times New Roman"/>
        </w:rPr>
        <w:t xml:space="preserve">. </w:t>
      </w:r>
      <w:del w:id="92" w:author="Jeremy Haynes" w:date="2024-08-13T17:36:00Z" w16du:dateUtc="2024-08-13T21:36:00Z">
        <w:r w:rsidR="005E2809" w:rsidRPr="00663F40" w:rsidDel="0073398A">
          <w:rPr>
            <w:rFonts w:ascii="Times New Roman" w:eastAsiaTheme="majorEastAsia" w:hAnsi="Times New Roman"/>
            <w:bCs/>
            <w:iCs/>
          </w:rPr>
          <w:delText>R</w:delText>
        </w:r>
        <w:r w:rsidR="000C6A30" w:rsidRPr="00DA6C8E" w:rsidDel="0073398A">
          <w:rPr>
            <w:rFonts w:ascii="Times New Roman" w:hAnsi="Times New Roman"/>
          </w:rPr>
          <w:delText xml:space="preserve">esearchers examining longitudinal changes in </w:delText>
        </w:r>
        <w:r w:rsidR="00F92425" w:rsidRPr="00DA6C8E" w:rsidDel="0073398A">
          <w:rPr>
            <w:rFonts w:ascii="Times New Roman" w:hAnsi="Times New Roman"/>
          </w:rPr>
          <w:delText xml:space="preserve">these </w:delText>
        </w:r>
        <w:r w:rsidR="000C6A30" w:rsidRPr="00DA6C8E" w:rsidDel="0073398A">
          <w:rPr>
            <w:rFonts w:ascii="Times New Roman" w:hAnsi="Times New Roman"/>
          </w:rPr>
          <w:delText xml:space="preserve">behavioral processes do so in two-stage approaches. </w:delText>
        </w:r>
        <w:r w:rsidR="004D31E9" w:rsidRPr="00DA6C8E" w:rsidDel="0073398A">
          <w:rPr>
            <w:rFonts w:ascii="Times New Roman" w:hAnsi="Times New Roman"/>
          </w:rPr>
          <w:delText xml:space="preserve">Specifically, </w:delText>
        </w:r>
        <w:r w:rsidR="000C6A30" w:rsidRPr="00DA6C8E" w:rsidDel="0073398A">
          <w:rPr>
            <w:rFonts w:ascii="Times New Roman" w:hAnsi="Times New Roman"/>
          </w:rPr>
          <w:delText xml:space="preserve">a behavioral model is fit to the data at each timepoint separately, and then </w:delText>
        </w:r>
        <w:r w:rsidR="00DA6C8E" w:rsidDel="0073398A">
          <w:rPr>
            <w:rFonts w:ascii="Times New Roman" w:hAnsi="Times New Roman"/>
          </w:rPr>
          <w:delText xml:space="preserve">a </w:delText>
        </w:r>
        <w:r w:rsidR="000C6A30" w:rsidRPr="00DA6C8E" w:rsidDel="0073398A">
          <w:rPr>
            <w:rFonts w:ascii="Times New Roman" w:hAnsi="Times New Roman"/>
          </w:rPr>
          <w:delText xml:space="preserve">longitudinal model is fit to the parameters from the behavioral model. Such an approach has yielded important insights regarding how some behavioral processes develop across time. </w:delText>
        </w:r>
      </w:del>
      <w:r w:rsidR="000C6A30" w:rsidRPr="00DA6C8E">
        <w:rPr>
          <w:rFonts w:ascii="Times New Roman" w:hAnsi="Times New Roman"/>
        </w:rPr>
        <w:t xml:space="preserve">For example, Klein et al. (2022) used </w:t>
      </w:r>
      <w:r w:rsidR="009A360F" w:rsidRPr="00DA6C8E">
        <w:rPr>
          <w:rFonts w:ascii="Times New Roman" w:hAnsi="Times New Roman"/>
        </w:rPr>
        <w:t xml:space="preserve">the hyperbolic discounting model </w:t>
      </w:r>
      <w:r w:rsidR="004D31E9" w:rsidRPr="00DA6C8E">
        <w:rPr>
          <w:rFonts w:ascii="Times New Roman" w:hAnsi="Times New Roman"/>
        </w:rPr>
        <w:t xml:space="preserve">to estimate </w:t>
      </w:r>
      <w:r w:rsidR="009A360F" w:rsidRPr="00DA6C8E">
        <w:rPr>
          <w:rFonts w:ascii="Times New Roman" w:hAnsi="Times New Roman"/>
        </w:rPr>
        <w:t xml:space="preserve">the degree of discounting, a measure of impulsive decision-making, </w:t>
      </w:r>
      <w:r w:rsidR="004D31E9" w:rsidRPr="00DA6C8E">
        <w:rPr>
          <w:rFonts w:ascii="Times New Roman" w:hAnsi="Times New Roman"/>
        </w:rPr>
        <w:t xml:space="preserve">in </w:t>
      </w:r>
      <w:r w:rsidR="00C44AC2">
        <w:rPr>
          <w:rFonts w:ascii="Times New Roman" w:hAnsi="Times New Roman"/>
        </w:rPr>
        <w:t xml:space="preserve">a sample ranging from </w:t>
      </w:r>
      <w:r w:rsidR="004D31E9" w:rsidRPr="00DA6C8E">
        <w:rPr>
          <w:rFonts w:ascii="Times New Roman" w:hAnsi="Times New Roman"/>
        </w:rPr>
        <w:t xml:space="preserve">childhood and </w:t>
      </w:r>
      <w:r w:rsidR="00C44AC2">
        <w:rPr>
          <w:rFonts w:ascii="Times New Roman" w:hAnsi="Times New Roman"/>
        </w:rPr>
        <w:t>adulthood</w:t>
      </w:r>
      <w:r w:rsidR="009A360F" w:rsidRPr="00DA6C8E">
        <w:rPr>
          <w:rFonts w:ascii="Times New Roman" w:hAnsi="Times New Roman"/>
        </w:rPr>
        <w:t xml:space="preserve">. </w:t>
      </w:r>
      <w:r w:rsidR="005101FB">
        <w:rPr>
          <w:rFonts w:ascii="Times New Roman" w:hAnsi="Times New Roman"/>
        </w:rPr>
        <w:t>E</w:t>
      </w:r>
      <w:r w:rsidR="009A360F" w:rsidRPr="00DA6C8E">
        <w:rPr>
          <w:rFonts w:ascii="Times New Roman" w:hAnsi="Times New Roman"/>
        </w:rPr>
        <w:t xml:space="preserve">stimates </w:t>
      </w:r>
      <w:r w:rsidR="005101FB">
        <w:rPr>
          <w:rFonts w:ascii="Times New Roman" w:hAnsi="Times New Roman"/>
        </w:rPr>
        <w:t xml:space="preserve">of discounting </w:t>
      </w:r>
      <w:r w:rsidR="009A360F" w:rsidRPr="00DA6C8E">
        <w:rPr>
          <w:rFonts w:ascii="Times New Roman" w:hAnsi="Times New Roman"/>
        </w:rPr>
        <w:t xml:space="preserve">were </w:t>
      </w:r>
      <w:r w:rsidR="004D31E9" w:rsidRPr="00DA6C8E">
        <w:rPr>
          <w:rFonts w:ascii="Times New Roman" w:hAnsi="Times New Roman"/>
        </w:rPr>
        <w:t>then used to examine</w:t>
      </w:r>
      <w:r w:rsidR="000C6A30" w:rsidRPr="00DA6C8E">
        <w:rPr>
          <w:rFonts w:ascii="Times New Roman" w:hAnsi="Times New Roman"/>
        </w:rPr>
        <w:t xml:space="preserve"> </w:t>
      </w:r>
      <w:r w:rsidR="003B15B8" w:rsidRPr="00DA6C8E">
        <w:rPr>
          <w:rFonts w:ascii="Times New Roman" w:hAnsi="Times New Roman"/>
        </w:rPr>
        <w:t xml:space="preserve">longitudinal </w:t>
      </w:r>
      <w:r w:rsidR="000C6A30" w:rsidRPr="00DA6C8E">
        <w:rPr>
          <w:rFonts w:ascii="Times New Roman" w:hAnsi="Times New Roman"/>
        </w:rPr>
        <w:t xml:space="preserve">changes in </w:t>
      </w:r>
      <w:r w:rsidR="005101FB">
        <w:rPr>
          <w:rFonts w:ascii="Times New Roman" w:hAnsi="Times New Roman"/>
        </w:rPr>
        <w:t xml:space="preserve">impulsive decision-making </w:t>
      </w:r>
      <w:r w:rsidR="000C6A30" w:rsidRPr="00DA6C8E">
        <w:rPr>
          <w:rFonts w:ascii="Times New Roman" w:hAnsi="Times New Roman"/>
        </w:rPr>
        <w:t xml:space="preserve">across </w:t>
      </w:r>
      <w:r w:rsidR="003B15B8" w:rsidRPr="00DA6C8E">
        <w:rPr>
          <w:rFonts w:ascii="Times New Roman" w:hAnsi="Times New Roman"/>
        </w:rPr>
        <w:t>development</w:t>
      </w:r>
      <w:r w:rsidR="000C6A30" w:rsidRPr="00DA6C8E">
        <w:rPr>
          <w:rFonts w:ascii="Times New Roman" w:hAnsi="Times New Roman"/>
        </w:rPr>
        <w:t xml:space="preserve">, </w:t>
      </w:r>
      <w:r w:rsidR="00EF7D3A">
        <w:rPr>
          <w:rFonts w:ascii="Times New Roman" w:hAnsi="Times New Roman"/>
        </w:rPr>
        <w:t xml:space="preserve">and they found </w:t>
      </w:r>
      <w:r w:rsidR="000C6A30" w:rsidRPr="00DA6C8E">
        <w:rPr>
          <w:rFonts w:ascii="Times New Roman" w:hAnsi="Times New Roman"/>
        </w:rPr>
        <w:t>that the degree of discounting decrease</w:t>
      </w:r>
      <w:r w:rsidR="00E90D16">
        <w:rPr>
          <w:rFonts w:ascii="Times New Roman" w:hAnsi="Times New Roman"/>
        </w:rPr>
        <w:t>s</w:t>
      </w:r>
      <w:r w:rsidR="000C6A30" w:rsidRPr="00DA6C8E">
        <w:rPr>
          <w:rFonts w:ascii="Times New Roman" w:hAnsi="Times New Roman"/>
        </w:rPr>
        <w:t xml:space="preserve"> rapidly in </w:t>
      </w:r>
      <w:r w:rsidR="00BA660E" w:rsidRPr="00DA6C8E">
        <w:rPr>
          <w:rFonts w:ascii="Times New Roman" w:hAnsi="Times New Roman"/>
        </w:rPr>
        <w:t xml:space="preserve">early </w:t>
      </w:r>
      <w:r w:rsidR="000C6A30" w:rsidRPr="00DA6C8E">
        <w:rPr>
          <w:rFonts w:ascii="Times New Roman" w:hAnsi="Times New Roman"/>
        </w:rPr>
        <w:t xml:space="preserve">childhood and </w:t>
      </w:r>
      <w:r w:rsidR="00807196" w:rsidRPr="00DA6C8E">
        <w:rPr>
          <w:rFonts w:ascii="Times New Roman" w:hAnsi="Times New Roman"/>
        </w:rPr>
        <w:t xml:space="preserve">then </w:t>
      </w:r>
      <w:r w:rsidR="00BA660E" w:rsidRPr="00DA6C8E">
        <w:rPr>
          <w:rFonts w:ascii="Times New Roman" w:hAnsi="Times New Roman"/>
        </w:rPr>
        <w:t>stabili</w:t>
      </w:r>
      <w:r w:rsidR="00531935">
        <w:rPr>
          <w:rFonts w:ascii="Times New Roman" w:hAnsi="Times New Roman"/>
        </w:rPr>
        <w:t>zes</w:t>
      </w:r>
      <w:r w:rsidR="00BA660E" w:rsidRPr="00DA6C8E">
        <w:rPr>
          <w:rFonts w:ascii="Times New Roman" w:hAnsi="Times New Roman"/>
        </w:rPr>
        <w:t xml:space="preserve"> in </w:t>
      </w:r>
      <w:r w:rsidR="000C6A30" w:rsidRPr="00DA6C8E">
        <w:rPr>
          <w:rFonts w:ascii="Times New Roman" w:hAnsi="Times New Roman"/>
        </w:rPr>
        <w:t xml:space="preserve">mid-to-late adolescence. </w:t>
      </w:r>
      <w:r w:rsidR="002E4742">
        <w:rPr>
          <w:rFonts w:ascii="Times New Roman" w:hAnsi="Times New Roman"/>
        </w:rPr>
        <w:t xml:space="preserve">Two-stage approaches </w:t>
      </w:r>
      <w:ins w:id="93" w:author="Jeremy Haynes" w:date="2024-08-13T17:36:00Z" w16du:dateUtc="2024-08-13T21:36:00Z">
        <w:r w:rsidR="0073398A">
          <w:rPr>
            <w:rFonts w:ascii="Times New Roman" w:hAnsi="Times New Roman"/>
          </w:rPr>
          <w:t>such as t</w:t>
        </w:r>
      </w:ins>
      <w:ins w:id="94" w:author="Jeremy Haynes" w:date="2024-08-13T17:37:00Z" w16du:dateUtc="2024-08-13T21:37:00Z">
        <w:r w:rsidR="0073398A">
          <w:rPr>
            <w:rFonts w:ascii="Times New Roman" w:hAnsi="Times New Roman"/>
          </w:rPr>
          <w:t xml:space="preserve">his </w:t>
        </w:r>
      </w:ins>
      <w:r w:rsidR="002E4742">
        <w:rPr>
          <w:rFonts w:ascii="Times New Roman" w:hAnsi="Times New Roman"/>
        </w:rPr>
        <w:t>are frequently used when we use theoretical models of behavior to make inferences about a population via a statistical model</w:t>
      </w:r>
      <w:ins w:id="95" w:author="Jeremy Haynes" w:date="2024-08-13T17:37:00Z" w16du:dateUtc="2024-08-13T21:37:00Z">
        <w:r w:rsidR="0073398A">
          <w:rPr>
            <w:rFonts w:ascii="Times New Roman" w:hAnsi="Times New Roman"/>
          </w:rPr>
          <w:t>, and they have proved useful in understanding longitudinal change, illustrated by Klein et al</w:t>
        </w:r>
      </w:ins>
      <w:r w:rsidR="002E4742">
        <w:rPr>
          <w:rFonts w:ascii="Times New Roman" w:hAnsi="Times New Roman"/>
        </w:rPr>
        <w:t xml:space="preserve">. A disadvantage of </w:t>
      </w:r>
      <w:del w:id="96" w:author="Jeremy Haynes" w:date="2024-08-13T17:37:00Z" w16du:dateUtc="2024-08-13T21:37:00Z">
        <w:r w:rsidR="002E4742" w:rsidDel="00F60BA0">
          <w:rPr>
            <w:rFonts w:ascii="Times New Roman" w:hAnsi="Times New Roman"/>
          </w:rPr>
          <w:delText xml:space="preserve">such </w:delText>
        </w:r>
      </w:del>
      <w:ins w:id="97" w:author="Jeremy Haynes" w:date="2024-08-13T17:37:00Z" w16du:dateUtc="2024-08-13T21:37:00Z">
        <w:r w:rsidR="00F60BA0">
          <w:rPr>
            <w:rFonts w:ascii="Times New Roman" w:hAnsi="Times New Roman"/>
          </w:rPr>
          <w:t xml:space="preserve">two-stage </w:t>
        </w:r>
      </w:ins>
      <w:r w:rsidR="002E4742">
        <w:rPr>
          <w:rFonts w:ascii="Times New Roman" w:hAnsi="Times New Roman"/>
        </w:rPr>
        <w:t>approaches, however, is that estimates from the theoretical model are treated as “true” scores (i.e., observed without error) in the statistical model</w:t>
      </w:r>
      <w:ins w:id="98" w:author="Jeremy Haynes" w:date="2024-08-13T17:39:00Z" w16du:dateUtc="2024-08-13T21:39:00Z">
        <w:r w:rsidR="00213E9A">
          <w:rPr>
            <w:rFonts w:ascii="Times New Roman" w:hAnsi="Times New Roman"/>
          </w:rPr>
          <w:t xml:space="preserve">, and this can bias inference </w:t>
        </w:r>
        <w:r w:rsidR="003F17E4">
          <w:rPr>
            <w:rFonts w:ascii="Times New Roman" w:hAnsi="Times New Roman"/>
          </w:rPr>
          <w:t>(</w:t>
        </w:r>
        <w:r w:rsidR="003F17E4">
          <w:rPr>
            <w:rFonts w:ascii="Times New Roman" w:hAnsi="Times New Roman"/>
            <w:b/>
            <w:bCs/>
          </w:rPr>
          <w:t>need citation here</w:t>
        </w:r>
        <w:r w:rsidR="003F17E4">
          <w:rPr>
            <w:rFonts w:ascii="Times New Roman" w:hAnsi="Times New Roman"/>
          </w:rPr>
          <w:t>)</w:t>
        </w:r>
      </w:ins>
      <w:r w:rsidR="002E4742">
        <w:rPr>
          <w:rFonts w:ascii="Times New Roman" w:hAnsi="Times New Roman"/>
        </w:rPr>
        <w:t xml:space="preserve">. </w:t>
      </w:r>
      <w:ins w:id="99" w:author="Jeremy Haynes" w:date="2024-08-13T17:39:00Z" w16du:dateUtc="2024-08-13T21:39:00Z">
        <w:r w:rsidR="00F12329">
          <w:rPr>
            <w:rFonts w:ascii="Times New Roman" w:hAnsi="Times New Roman"/>
          </w:rPr>
          <w:t xml:space="preserve">Thus, an approach that incorporates </w:t>
        </w:r>
      </w:ins>
      <w:del w:id="100" w:author="Jeremy Haynes" w:date="2024-08-13T17:39:00Z" w16du:dateUtc="2024-08-13T21:39:00Z">
        <w:r w:rsidR="002E4742" w:rsidDel="00F12329">
          <w:rPr>
            <w:rFonts w:ascii="Times New Roman" w:hAnsi="Times New Roman"/>
          </w:rPr>
          <w:delText xml:space="preserve">By incorporating </w:delText>
        </w:r>
      </w:del>
      <w:r w:rsidR="002E4742">
        <w:rPr>
          <w:rFonts w:ascii="Times New Roman" w:hAnsi="Times New Roman"/>
        </w:rPr>
        <w:t xml:space="preserve">the uncertainty associated with </w:t>
      </w:r>
      <w:del w:id="101" w:author="Jeremy Haynes" w:date="2024-08-13T17:39:00Z" w16du:dateUtc="2024-08-13T21:39:00Z">
        <w:r w:rsidR="002E4742" w:rsidDel="00F12329">
          <w:rPr>
            <w:rFonts w:ascii="Times New Roman" w:hAnsi="Times New Roman"/>
          </w:rPr>
          <w:delText xml:space="preserve">our </w:delText>
        </w:r>
      </w:del>
      <w:r w:rsidR="002E4742">
        <w:rPr>
          <w:rFonts w:ascii="Times New Roman" w:hAnsi="Times New Roman"/>
        </w:rPr>
        <w:t>estimati</w:t>
      </w:r>
      <w:ins w:id="102" w:author="Jeremy Haynes" w:date="2024-08-13T17:39:00Z" w16du:dateUtc="2024-08-13T21:39:00Z">
        <w:r w:rsidR="00F12329">
          <w:rPr>
            <w:rFonts w:ascii="Times New Roman" w:hAnsi="Times New Roman"/>
          </w:rPr>
          <w:t>ng</w:t>
        </w:r>
      </w:ins>
      <w:del w:id="103" w:author="Jeremy Haynes" w:date="2024-08-13T17:39:00Z" w16du:dateUtc="2024-08-13T21:39:00Z">
        <w:r w:rsidR="002E4742" w:rsidDel="00F12329">
          <w:rPr>
            <w:rFonts w:ascii="Times New Roman" w:hAnsi="Times New Roman"/>
          </w:rPr>
          <w:delText>on</w:delText>
        </w:r>
      </w:del>
      <w:r w:rsidR="002E4742">
        <w:rPr>
          <w:rFonts w:ascii="Times New Roman" w:hAnsi="Times New Roman"/>
        </w:rPr>
        <w:t xml:space="preserve"> </w:t>
      </w:r>
      <w:del w:id="104" w:author="Jeremy Haynes" w:date="2024-08-13T17:39:00Z" w16du:dateUtc="2024-08-13T21:39:00Z">
        <w:r w:rsidR="002E4742" w:rsidDel="00F12329">
          <w:rPr>
            <w:rFonts w:ascii="Times New Roman" w:hAnsi="Times New Roman"/>
          </w:rPr>
          <w:delText xml:space="preserve">of the </w:delText>
        </w:r>
      </w:del>
      <w:r w:rsidR="002E4742">
        <w:rPr>
          <w:rFonts w:ascii="Times New Roman" w:hAnsi="Times New Roman"/>
        </w:rPr>
        <w:t>theoretical parameters into the statistical model</w:t>
      </w:r>
      <w:ins w:id="105" w:author="Jeremy Haynes" w:date="2024-08-13T17:40:00Z" w16du:dateUtc="2024-08-13T21:40:00Z">
        <w:r w:rsidR="00F12329">
          <w:rPr>
            <w:rFonts w:ascii="Times New Roman" w:hAnsi="Times New Roman"/>
          </w:rPr>
          <w:t xml:space="preserve"> (e.g., longitudinal MLM)</w:t>
        </w:r>
      </w:ins>
      <w:del w:id="106" w:author="Jeremy Haynes" w:date="2024-08-13T17:40:00Z" w16du:dateUtc="2024-08-13T21:40:00Z">
        <w:r w:rsidR="002E4742" w:rsidDel="007712C6">
          <w:rPr>
            <w:rFonts w:ascii="Times New Roman" w:hAnsi="Times New Roman"/>
          </w:rPr>
          <w:delText xml:space="preserve">, we can </w:delText>
        </w:r>
      </w:del>
      <w:ins w:id="107" w:author="Jeremy Haynes" w:date="2024-08-13T17:40:00Z" w16du:dateUtc="2024-08-13T21:40:00Z">
        <w:r w:rsidR="007712C6">
          <w:rPr>
            <w:rFonts w:ascii="Times New Roman" w:hAnsi="Times New Roman"/>
          </w:rPr>
          <w:t xml:space="preserve"> could </w:t>
        </w:r>
      </w:ins>
      <w:r w:rsidR="002E4742">
        <w:rPr>
          <w:rFonts w:ascii="Times New Roman" w:hAnsi="Times New Roman"/>
        </w:rPr>
        <w:t xml:space="preserve">improve our overall ability to estimate longitudinal changes in computationally-derived </w:t>
      </w:r>
      <w:commentRangeStart w:id="108"/>
      <w:r w:rsidR="002E4742">
        <w:rPr>
          <w:rFonts w:ascii="Times New Roman" w:hAnsi="Times New Roman"/>
        </w:rPr>
        <w:t>parameters.</w:t>
      </w:r>
      <w:commentRangeEnd w:id="108"/>
      <w:r w:rsidR="00820F63">
        <w:rPr>
          <w:rStyle w:val="CommentReference"/>
        </w:rPr>
        <w:commentReference w:id="108"/>
      </w:r>
      <w:del w:id="109" w:author="Jeremy Haynes" w:date="2024-08-13T17:38:00Z" w16du:dateUtc="2024-08-13T21:38:00Z">
        <w:r w:rsidR="002E4742" w:rsidDel="00836D14">
          <w:rPr>
            <w:rFonts w:ascii="Times New Roman" w:hAnsi="Times New Roman"/>
          </w:rPr>
          <w:delText xml:space="preserve"> </w:delText>
        </w:r>
      </w:del>
    </w:p>
    <w:p w14:paraId="4AEA3524" w14:textId="20EF64F3" w:rsidR="00836D14" w:rsidRDefault="00836D14">
      <w:pPr>
        <w:spacing w:line="480" w:lineRule="auto"/>
        <w:ind w:firstLine="720"/>
        <w:rPr>
          <w:rFonts w:ascii="Times New Roman" w:hAnsi="Times New Roman"/>
        </w:rPr>
      </w:pPr>
      <w:ins w:id="110" w:author="Jeremy Haynes" w:date="2024-08-13T17:38:00Z" w16du:dateUtc="2024-08-13T21:38:00Z">
        <w:r w:rsidRPr="00663F40">
          <w:rPr>
            <w:rFonts w:ascii="Times New Roman" w:eastAsiaTheme="majorEastAsia" w:hAnsi="Times New Roman"/>
            <w:bCs/>
            <w:iCs/>
          </w:rPr>
          <w:lastRenderedPageBreak/>
          <w:t>R</w:t>
        </w:r>
        <w:r w:rsidRPr="00DA6C8E">
          <w:rPr>
            <w:rFonts w:ascii="Times New Roman" w:hAnsi="Times New Roman"/>
          </w:rPr>
          <w:t xml:space="preserve">esearchers examining longitudinal changes in these behavioral processes do so in two-stage approaches. Specifically, a behavioral model is fit to the data at each timepoint separately, and then </w:t>
        </w:r>
        <w:r>
          <w:rPr>
            <w:rFonts w:ascii="Times New Roman" w:hAnsi="Times New Roman"/>
          </w:rPr>
          <w:t xml:space="preserve">a </w:t>
        </w:r>
        <w:r w:rsidRPr="00DA6C8E">
          <w:rPr>
            <w:rFonts w:ascii="Times New Roman" w:hAnsi="Times New Roman"/>
          </w:rPr>
          <w:t>longitudinal model is fit to the parameters from the behavioral model. Such an approach has yielded important insights regarding how some behavioral processes develop across time.</w:t>
        </w:r>
      </w:ins>
    </w:p>
    <w:p w14:paraId="5AFABFEE" w14:textId="5A807180" w:rsidR="008B7AD3" w:rsidRDefault="00EF3A5C">
      <w:pPr>
        <w:spacing w:line="480" w:lineRule="auto"/>
        <w:ind w:firstLine="720"/>
        <w:rPr>
          <w:rFonts w:ascii="Times New Roman" w:hAnsi="Times New Roman"/>
        </w:rPr>
      </w:pPr>
      <w:r>
        <w:rPr>
          <w:rFonts w:ascii="Times New Roman" w:hAnsi="Times New Roman"/>
        </w:rPr>
        <w:t>Here, we illustrate how to incorporate the uncertainty associated with estimating theoretical parameters within a statistical model via hierarchical Bayesian modeling. Hierarchical modeling</w:t>
      </w:r>
      <w:r w:rsidR="000C6A30" w:rsidRPr="00DA6C8E">
        <w:rPr>
          <w:rFonts w:ascii="Times New Roman" w:hAnsi="Times New Roman"/>
        </w:rPr>
        <w:t xml:space="preserve"> </w:t>
      </w:r>
      <w:r w:rsidR="006A7CBE">
        <w:rPr>
          <w:rFonts w:ascii="Times New Roman" w:hAnsi="Times New Roman"/>
        </w:rPr>
        <w:t xml:space="preserve">allows us to use </w:t>
      </w:r>
      <w:r w:rsidR="000C6A30" w:rsidRPr="00DA6C8E">
        <w:rPr>
          <w:rFonts w:ascii="Times New Roman" w:hAnsi="Times New Roman"/>
        </w:rPr>
        <w:t>information derived from all participants and all timepoints to inform estimates of different individuals and at different timepoints.</w:t>
      </w:r>
      <w:r w:rsidR="006A7CBE">
        <w:rPr>
          <w:rFonts w:ascii="Times New Roman" w:hAnsi="Times New Roman"/>
        </w:rPr>
        <w:t xml:space="preserve"> Bayesian estimation is a more flexible and more powerful approach to hierarchical modeling that is well-suited for estimating computational and growth curve parameters.</w:t>
      </w:r>
    </w:p>
    <w:p w14:paraId="10743B40" w14:textId="2E7B10B2" w:rsidR="00816FFE" w:rsidRPr="00DA6C8E" w:rsidDel="00EF3A5C" w:rsidRDefault="003023FB" w:rsidP="007C39D9">
      <w:pPr>
        <w:pStyle w:val="Heading4"/>
        <w:rPr>
          <w:del w:id="111" w:author="Jeremy Haynes" w:date="2024-07-08T14:28:00Z" w16du:dateUtc="2024-07-08T18:28:00Z"/>
          <w:rFonts w:cs="Times New Roman"/>
        </w:rPr>
      </w:pPr>
      <w:del w:id="112" w:author="Jeremy Haynes" w:date="2024-07-08T14:28:00Z" w16du:dateUtc="2024-07-08T18:28:00Z">
        <w:r w:rsidRPr="00DA6C8E" w:rsidDel="00EF3A5C">
          <w:rPr>
            <w:rFonts w:cs="Times New Roman"/>
          </w:rPr>
          <w:delText xml:space="preserve">1.1.2 </w:delText>
        </w:r>
        <w:r w:rsidR="00816FFE" w:rsidRPr="00DA6C8E" w:rsidDel="00EF3A5C">
          <w:rPr>
            <w:rFonts w:cs="Times New Roman"/>
          </w:rPr>
          <w:delText>Benefits of longitudinal designs</w:delText>
        </w:r>
      </w:del>
    </w:p>
    <w:p w14:paraId="5611CDCE" w14:textId="68E722ED" w:rsidR="00816FFE" w:rsidRPr="00DA6C8E" w:rsidDel="00EF3A5C" w:rsidRDefault="00816FFE" w:rsidP="007C39D9">
      <w:pPr>
        <w:pStyle w:val="ListParagraph"/>
        <w:numPr>
          <w:ilvl w:val="1"/>
          <w:numId w:val="5"/>
        </w:numPr>
        <w:autoSpaceDE/>
        <w:autoSpaceDN/>
        <w:rPr>
          <w:del w:id="113" w:author="Jeremy Haynes" w:date="2024-07-08T14:28:00Z" w16du:dateUtc="2024-07-08T18:28:00Z"/>
          <w:rFonts w:ascii="Times New Roman" w:hAnsi="Times New Roman"/>
          <w:rPrChange w:id="114" w:author="Jeremy Haynes" w:date="2024-07-08T14:16:00Z" w16du:dateUtc="2024-07-08T18:16:00Z">
            <w:rPr>
              <w:del w:id="115" w:author="Jeremy Haynes" w:date="2024-07-08T14:28:00Z" w16du:dateUtc="2024-07-08T18:28:00Z"/>
            </w:rPr>
          </w:rPrChange>
        </w:rPr>
      </w:pPr>
      <w:del w:id="116" w:author="Jeremy Haynes" w:date="2024-07-08T14:28:00Z" w16du:dateUtc="2024-07-08T18:28:00Z">
        <w:r w:rsidRPr="00DA6C8E" w:rsidDel="00EF3A5C">
          <w:rPr>
            <w:rFonts w:ascii="Times New Roman" w:hAnsi="Times New Roman"/>
            <w:rPrChange w:id="117" w:author="Jeremy Haynes" w:date="2024-07-08T14:16:00Z" w16du:dateUtc="2024-07-08T18:16:00Z">
              <w:rPr/>
            </w:rPrChange>
          </w:rPr>
          <w:delText>Examine change at both group and individual level</w:delText>
        </w:r>
      </w:del>
    </w:p>
    <w:p w14:paraId="04114396" w14:textId="0C26A134" w:rsidR="00816FFE" w:rsidRPr="00DA6C8E" w:rsidDel="00EF3A5C" w:rsidRDefault="00816FFE" w:rsidP="007C39D9">
      <w:pPr>
        <w:pStyle w:val="ListParagraph"/>
        <w:numPr>
          <w:ilvl w:val="1"/>
          <w:numId w:val="5"/>
        </w:numPr>
        <w:autoSpaceDE/>
        <w:autoSpaceDN/>
        <w:rPr>
          <w:del w:id="118" w:author="Jeremy Haynes" w:date="2024-07-08T14:28:00Z" w16du:dateUtc="2024-07-08T18:28:00Z"/>
          <w:rFonts w:ascii="Times New Roman" w:hAnsi="Times New Roman"/>
          <w:rPrChange w:id="119" w:author="Jeremy Haynes" w:date="2024-07-08T14:16:00Z" w16du:dateUtc="2024-07-08T18:16:00Z">
            <w:rPr>
              <w:del w:id="120" w:author="Jeremy Haynes" w:date="2024-07-08T14:28:00Z" w16du:dateUtc="2024-07-08T18:28:00Z"/>
            </w:rPr>
          </w:rPrChange>
        </w:rPr>
      </w:pPr>
      <w:del w:id="121" w:author="Jeremy Haynes" w:date="2024-07-08T14:28:00Z" w16du:dateUtc="2024-07-08T18:28:00Z">
        <w:r w:rsidRPr="00DA6C8E" w:rsidDel="00EF3A5C">
          <w:rPr>
            <w:rFonts w:ascii="Times New Roman" w:hAnsi="Times New Roman"/>
            <w:rPrChange w:id="122" w:author="Jeremy Haynes" w:date="2024-07-08T14:16:00Z" w16du:dateUtc="2024-07-08T18:16:00Z">
              <w:rPr/>
            </w:rPrChange>
          </w:rPr>
          <w:delText>Establish sequence of events (i.e., what predicts what)</w:delText>
        </w:r>
      </w:del>
    </w:p>
    <w:p w14:paraId="7426FC21" w14:textId="41030302" w:rsidR="003C0425" w:rsidRPr="00DA6C8E" w:rsidDel="00EF3A5C" w:rsidRDefault="003C0425" w:rsidP="003C0425">
      <w:pPr>
        <w:autoSpaceDE/>
        <w:autoSpaceDN/>
        <w:rPr>
          <w:del w:id="123" w:author="Jeremy Haynes" w:date="2024-07-08T14:28:00Z" w16du:dateUtc="2024-07-08T18:28:00Z"/>
          <w:rFonts w:ascii="Times New Roman" w:hAnsi="Times New Roman"/>
          <w:rPrChange w:id="124" w:author="Jeremy Haynes" w:date="2024-07-08T14:16:00Z" w16du:dateUtc="2024-07-08T18:16:00Z">
            <w:rPr>
              <w:del w:id="125" w:author="Jeremy Haynes" w:date="2024-07-08T14:28:00Z" w16du:dateUtc="2024-07-08T18:28:00Z"/>
            </w:rPr>
          </w:rPrChange>
        </w:rPr>
      </w:pPr>
    </w:p>
    <w:p w14:paraId="255A8C9D" w14:textId="567F891E" w:rsidR="00816FFE" w:rsidRPr="00DA6C8E" w:rsidDel="00EF3A5C" w:rsidRDefault="003C0425" w:rsidP="007C39D9">
      <w:pPr>
        <w:pStyle w:val="Heading4"/>
        <w:rPr>
          <w:del w:id="126" w:author="Jeremy Haynes" w:date="2024-07-08T14:28:00Z" w16du:dateUtc="2024-07-08T18:28:00Z"/>
          <w:rFonts w:cs="Times New Roman"/>
        </w:rPr>
      </w:pPr>
      <w:del w:id="127" w:author="Jeremy Haynes" w:date="2024-07-08T14:28:00Z" w16du:dateUtc="2024-07-08T18:28:00Z">
        <w:r w:rsidRPr="00DA6C8E" w:rsidDel="00EF3A5C">
          <w:rPr>
            <w:rFonts w:cs="Times New Roman"/>
          </w:rPr>
          <w:delText xml:space="preserve">1.1.3 </w:delText>
        </w:r>
        <w:r w:rsidR="00816FFE" w:rsidRPr="00DA6C8E" w:rsidDel="00EF3A5C">
          <w:rPr>
            <w:rFonts w:cs="Times New Roman"/>
          </w:rPr>
          <w:delText>Drawbacks to longitudinal designs</w:delText>
        </w:r>
      </w:del>
    </w:p>
    <w:p w14:paraId="1DD12294" w14:textId="4E5A5B7C" w:rsidR="00816FFE" w:rsidRPr="00DA6C8E" w:rsidDel="00EF3A5C" w:rsidRDefault="00816FFE" w:rsidP="007C39D9">
      <w:pPr>
        <w:pStyle w:val="ListParagraph"/>
        <w:numPr>
          <w:ilvl w:val="1"/>
          <w:numId w:val="5"/>
        </w:numPr>
        <w:autoSpaceDE/>
        <w:autoSpaceDN/>
        <w:rPr>
          <w:del w:id="128" w:author="Jeremy Haynes" w:date="2024-07-08T14:28:00Z" w16du:dateUtc="2024-07-08T18:28:00Z"/>
          <w:rFonts w:ascii="Times New Roman" w:hAnsi="Times New Roman"/>
          <w:rPrChange w:id="129" w:author="Jeremy Haynes" w:date="2024-07-08T14:16:00Z" w16du:dateUtc="2024-07-08T18:16:00Z">
            <w:rPr>
              <w:del w:id="130" w:author="Jeremy Haynes" w:date="2024-07-08T14:28:00Z" w16du:dateUtc="2024-07-08T18:28:00Z"/>
            </w:rPr>
          </w:rPrChange>
        </w:rPr>
      </w:pPr>
      <w:del w:id="131" w:author="Jeremy Haynes" w:date="2024-07-08T14:28:00Z" w16du:dateUtc="2024-07-08T18:28:00Z">
        <w:r w:rsidRPr="00DA6C8E" w:rsidDel="00EF3A5C">
          <w:rPr>
            <w:rFonts w:ascii="Times New Roman" w:hAnsi="Times New Roman"/>
            <w:rPrChange w:id="132" w:author="Jeremy Haynes" w:date="2024-07-08T14:16:00Z" w16du:dateUtc="2024-07-08T18:16:00Z">
              <w:rPr/>
            </w:rPrChange>
          </w:rPr>
          <w:delText>Expensive &amp; difficult</w:delText>
        </w:r>
      </w:del>
    </w:p>
    <w:p w14:paraId="7B283C70" w14:textId="3FFFB446" w:rsidR="00816FFE" w:rsidRPr="00DA6C8E" w:rsidDel="00EF3A5C" w:rsidRDefault="00816FFE" w:rsidP="007C39D9">
      <w:pPr>
        <w:pStyle w:val="ListParagraph"/>
        <w:numPr>
          <w:ilvl w:val="1"/>
          <w:numId w:val="5"/>
        </w:numPr>
        <w:autoSpaceDE/>
        <w:autoSpaceDN/>
        <w:rPr>
          <w:del w:id="133" w:author="Jeremy Haynes" w:date="2024-07-08T14:28:00Z" w16du:dateUtc="2024-07-08T18:28:00Z"/>
          <w:rFonts w:ascii="Times New Roman" w:hAnsi="Times New Roman"/>
          <w:rPrChange w:id="134" w:author="Jeremy Haynes" w:date="2024-07-08T14:16:00Z" w16du:dateUtc="2024-07-08T18:16:00Z">
            <w:rPr>
              <w:del w:id="135" w:author="Jeremy Haynes" w:date="2024-07-08T14:28:00Z" w16du:dateUtc="2024-07-08T18:28:00Z"/>
            </w:rPr>
          </w:rPrChange>
        </w:rPr>
      </w:pPr>
      <w:del w:id="136" w:author="Jeremy Haynes" w:date="2024-07-08T14:28:00Z" w16du:dateUtc="2024-07-08T18:28:00Z">
        <w:r w:rsidRPr="00DA6C8E" w:rsidDel="00EF3A5C">
          <w:rPr>
            <w:rFonts w:ascii="Times New Roman" w:hAnsi="Times New Roman"/>
            <w:rPrChange w:id="137" w:author="Jeremy Haynes" w:date="2024-07-08T14:16:00Z" w16du:dateUtc="2024-07-08T18:16:00Z">
              <w:rPr/>
            </w:rPrChange>
          </w:rPr>
          <w:delText>Random assignment of variables is uncommon; thus, cannot establish causation</w:delText>
        </w:r>
      </w:del>
    </w:p>
    <w:p w14:paraId="51A38920" w14:textId="3CF619CF" w:rsidR="00816FFE" w:rsidRPr="00DA6C8E" w:rsidDel="00EF3A5C" w:rsidRDefault="00816FFE" w:rsidP="007C39D9">
      <w:pPr>
        <w:pStyle w:val="ListParagraph"/>
        <w:numPr>
          <w:ilvl w:val="1"/>
          <w:numId w:val="5"/>
        </w:numPr>
        <w:autoSpaceDE/>
        <w:autoSpaceDN/>
        <w:rPr>
          <w:del w:id="138" w:author="Jeremy Haynes" w:date="2024-07-08T14:28:00Z" w16du:dateUtc="2024-07-08T18:28:00Z"/>
          <w:rFonts w:ascii="Times New Roman" w:hAnsi="Times New Roman"/>
          <w:rPrChange w:id="139" w:author="Jeremy Haynes" w:date="2024-07-08T14:16:00Z" w16du:dateUtc="2024-07-08T18:16:00Z">
            <w:rPr>
              <w:del w:id="140" w:author="Jeremy Haynes" w:date="2024-07-08T14:28:00Z" w16du:dateUtc="2024-07-08T18:28:00Z"/>
            </w:rPr>
          </w:rPrChange>
        </w:rPr>
      </w:pPr>
      <w:del w:id="141" w:author="Jeremy Haynes" w:date="2024-07-08T14:28:00Z" w16du:dateUtc="2024-07-08T18:28:00Z">
        <w:r w:rsidRPr="00DA6C8E" w:rsidDel="00EF3A5C">
          <w:rPr>
            <w:rFonts w:ascii="Times New Roman" w:hAnsi="Times New Roman"/>
            <w:rPrChange w:id="142" w:author="Jeremy Haynes" w:date="2024-07-08T14:16:00Z" w16du:dateUtc="2024-07-08T18:16:00Z">
              <w:rPr/>
            </w:rPrChange>
          </w:rPr>
          <w:delText>Sequence effects may bias results</w:delText>
        </w:r>
      </w:del>
    </w:p>
    <w:p w14:paraId="0583F57A" w14:textId="4848E8CC" w:rsidR="00816FFE" w:rsidRPr="00DA6C8E" w:rsidDel="00EF3A5C" w:rsidRDefault="00816FFE" w:rsidP="00816FFE">
      <w:pPr>
        <w:pStyle w:val="BodyText"/>
        <w:widowControl w:val="0"/>
        <w:spacing w:after="0"/>
        <w:ind w:firstLine="720"/>
        <w:rPr>
          <w:del w:id="143" w:author="Jeremy Haynes" w:date="2024-07-08T14:28:00Z" w16du:dateUtc="2024-07-08T18:28:00Z"/>
          <w:rFonts w:ascii="Times New Roman" w:hAnsi="Times New Roman" w:cs="Times New Roman"/>
        </w:rPr>
      </w:pPr>
    </w:p>
    <w:p w14:paraId="326CF89A" w14:textId="6BC8D161" w:rsidR="00816FFE" w:rsidRPr="00DA6C8E" w:rsidDel="00EF3A5C" w:rsidRDefault="00816FFE" w:rsidP="00816FFE">
      <w:pPr>
        <w:pStyle w:val="Heading3"/>
        <w:rPr>
          <w:del w:id="144" w:author="Jeremy Haynes" w:date="2024-07-08T14:28:00Z" w16du:dateUtc="2024-07-08T18:28:00Z"/>
          <w:rFonts w:ascii="Times New Roman" w:hAnsi="Times New Roman" w:cs="Times New Roman"/>
          <w:rPrChange w:id="145" w:author="Jeremy Haynes" w:date="2024-07-08T14:16:00Z" w16du:dateUtc="2024-07-08T18:16:00Z">
            <w:rPr>
              <w:del w:id="146" w:author="Jeremy Haynes" w:date="2024-07-08T14:28:00Z" w16du:dateUtc="2024-07-08T18:28:00Z"/>
            </w:rPr>
          </w:rPrChange>
        </w:rPr>
      </w:pPr>
      <w:del w:id="147" w:author="Jeremy Haynes" w:date="2024-07-08T14:28:00Z" w16du:dateUtc="2024-07-08T18:28:00Z">
        <w:r w:rsidRPr="00DA6C8E" w:rsidDel="00EF3A5C">
          <w:rPr>
            <w:rFonts w:ascii="Times New Roman" w:hAnsi="Times New Roman" w:cs="Times New Roman"/>
            <w:b w:val="0"/>
            <w:rPrChange w:id="148" w:author="Jeremy Haynes" w:date="2024-07-08T14:16:00Z" w16du:dateUtc="2024-07-08T18:16:00Z">
              <w:rPr>
                <w:b w:val="0"/>
              </w:rPr>
            </w:rPrChange>
          </w:rPr>
          <w:delText xml:space="preserve">1.2 </w:delText>
        </w:r>
        <w:r w:rsidR="00E96E8A" w:rsidRPr="00DA6C8E" w:rsidDel="00EF3A5C">
          <w:rPr>
            <w:rFonts w:ascii="Times New Roman" w:hAnsi="Times New Roman" w:cs="Times New Roman"/>
            <w:b w:val="0"/>
            <w:rPrChange w:id="149" w:author="Jeremy Haynes" w:date="2024-07-08T14:16:00Z" w16du:dateUtc="2024-07-08T18:16:00Z">
              <w:rPr>
                <w:b w:val="0"/>
              </w:rPr>
            </w:rPrChange>
          </w:rPr>
          <w:delText>Longitudinal Modeling Methods</w:delText>
        </w:r>
      </w:del>
    </w:p>
    <w:p w14:paraId="37408709" w14:textId="244745ED" w:rsidR="00816FFE" w:rsidRPr="00DA6C8E" w:rsidDel="00EF3A5C" w:rsidRDefault="000435C5" w:rsidP="007C39D9">
      <w:pPr>
        <w:pStyle w:val="Heading4"/>
        <w:rPr>
          <w:del w:id="150" w:author="Jeremy Haynes" w:date="2024-07-08T14:28:00Z" w16du:dateUtc="2024-07-08T18:28:00Z"/>
          <w:rFonts w:cs="Times New Roman"/>
        </w:rPr>
      </w:pPr>
      <w:del w:id="151" w:author="Jeremy Haynes" w:date="2024-07-08T14:28:00Z" w16du:dateUtc="2024-07-08T18:28:00Z">
        <w:r w:rsidRPr="00DA6C8E" w:rsidDel="00EF3A5C">
          <w:rPr>
            <w:rFonts w:cs="Times New Roman"/>
          </w:rPr>
          <w:delText xml:space="preserve">1.2.1 </w:delText>
        </w:r>
        <w:r w:rsidR="00816FFE" w:rsidRPr="00DA6C8E" w:rsidDel="00EF3A5C">
          <w:rPr>
            <w:rFonts w:cs="Times New Roman"/>
          </w:rPr>
          <w:delText>RM ANOVAs</w:delText>
        </w:r>
      </w:del>
    </w:p>
    <w:p w14:paraId="4189465A" w14:textId="0C68759F" w:rsidR="00816FFE" w:rsidRPr="00DA6C8E" w:rsidDel="00EF3A5C" w:rsidRDefault="000435C5" w:rsidP="007C39D9">
      <w:pPr>
        <w:pStyle w:val="Heading4"/>
        <w:rPr>
          <w:del w:id="152" w:author="Jeremy Haynes" w:date="2024-07-08T14:28:00Z" w16du:dateUtc="2024-07-08T18:28:00Z"/>
          <w:rFonts w:cs="Times New Roman"/>
        </w:rPr>
      </w:pPr>
      <w:del w:id="153" w:author="Jeremy Haynes" w:date="2024-07-08T14:28:00Z" w16du:dateUtc="2024-07-08T18:28:00Z">
        <w:r w:rsidRPr="00DA6C8E" w:rsidDel="00EF3A5C">
          <w:rPr>
            <w:rFonts w:cs="Times New Roman"/>
          </w:rPr>
          <w:delText xml:space="preserve">1.2.2 </w:delText>
        </w:r>
        <w:r w:rsidR="00816FFE" w:rsidRPr="00DA6C8E" w:rsidDel="00EF3A5C">
          <w:rPr>
            <w:rFonts w:cs="Times New Roman"/>
          </w:rPr>
          <w:delText>Multilevel modeling</w:delText>
        </w:r>
      </w:del>
    </w:p>
    <w:p w14:paraId="0BACA8E3" w14:textId="34D212C2" w:rsidR="00E25E54" w:rsidRPr="00CE177B" w:rsidDel="00B65F1C" w:rsidRDefault="000435C5">
      <w:pPr>
        <w:pStyle w:val="Heading4"/>
        <w:rPr>
          <w:del w:id="154" w:author="Jeremy Haynes" w:date="2024-07-09T14:48:00Z" w16du:dateUtc="2024-07-09T18:48:00Z"/>
        </w:rPr>
        <w:pPrChange w:id="155" w:author="Jeremy Haynes" w:date="2024-07-08T14:28:00Z" w16du:dateUtc="2024-07-08T18:28:00Z">
          <w:pPr>
            <w:autoSpaceDE/>
            <w:autoSpaceDN/>
          </w:pPr>
        </w:pPrChange>
      </w:pPr>
      <w:del w:id="156" w:author="Jeremy Haynes" w:date="2024-07-08T14:28:00Z" w16du:dateUtc="2024-07-08T18:28:00Z">
        <w:r w:rsidRPr="00DA6C8E" w:rsidDel="00EF3A5C">
          <w:rPr>
            <w:rFonts w:cs="Times New Roman"/>
          </w:rPr>
          <w:delText xml:space="preserve">1.2.3 </w:delText>
        </w:r>
        <w:r w:rsidR="00816FFE" w:rsidRPr="00DA6C8E" w:rsidDel="00EF3A5C">
          <w:rPr>
            <w:rFonts w:cs="Times New Roman"/>
          </w:rPr>
          <w:delText>Latent growth curve modeling</w:delText>
        </w:r>
      </w:del>
    </w:p>
    <w:p w14:paraId="62967CD4" w14:textId="3E9C3AE9" w:rsidR="00816FFE" w:rsidRPr="00DA6C8E" w:rsidDel="000C2846" w:rsidRDefault="0004666A" w:rsidP="007C39D9">
      <w:pPr>
        <w:pStyle w:val="Heading3"/>
        <w:rPr>
          <w:del w:id="157" w:author="Jeremy Haynes" w:date="2024-07-08T14:32:00Z" w16du:dateUtc="2024-07-08T18:32:00Z"/>
          <w:rFonts w:ascii="Times New Roman" w:hAnsi="Times New Roman" w:cs="Times New Roman"/>
          <w:rPrChange w:id="158" w:author="Jeremy Haynes" w:date="2024-07-08T14:16:00Z" w16du:dateUtc="2024-07-08T18:16:00Z">
            <w:rPr>
              <w:del w:id="159" w:author="Jeremy Haynes" w:date="2024-07-08T14:32:00Z" w16du:dateUtc="2024-07-08T18:32:00Z"/>
            </w:rPr>
          </w:rPrChange>
        </w:rPr>
      </w:pPr>
      <w:del w:id="160" w:author="Jeremy Haynes" w:date="2024-07-08T14:32:00Z" w16du:dateUtc="2024-07-08T18:32:00Z">
        <w:r w:rsidRPr="00DA6C8E" w:rsidDel="000C2846">
          <w:rPr>
            <w:rFonts w:ascii="Times New Roman" w:hAnsi="Times New Roman" w:cs="Times New Roman"/>
            <w:b w:val="0"/>
            <w:rPrChange w:id="161" w:author="Jeremy Haynes" w:date="2024-07-08T14:16:00Z" w16du:dateUtc="2024-07-08T18:16:00Z">
              <w:rPr>
                <w:b w:val="0"/>
              </w:rPr>
            </w:rPrChange>
          </w:rPr>
          <w:delText xml:space="preserve">1.3 </w:delText>
        </w:r>
        <w:r w:rsidR="00816FFE" w:rsidRPr="00DA6C8E" w:rsidDel="000C2846">
          <w:rPr>
            <w:rFonts w:ascii="Times New Roman" w:hAnsi="Times New Roman" w:cs="Times New Roman"/>
            <w:b w:val="0"/>
            <w:rPrChange w:id="162" w:author="Jeremy Haynes" w:date="2024-07-08T14:16:00Z" w16du:dateUtc="2024-07-08T18:16:00Z">
              <w:rPr>
                <w:b w:val="0"/>
              </w:rPr>
            </w:rPrChange>
          </w:rPr>
          <w:delText>Current study</w:delText>
        </w:r>
      </w:del>
    </w:p>
    <w:p w14:paraId="423FC874" w14:textId="557DC234" w:rsidR="00816FFE" w:rsidRPr="00DA6C8E" w:rsidDel="000C2846" w:rsidRDefault="00816FFE" w:rsidP="007C39D9">
      <w:pPr>
        <w:pStyle w:val="ListParagraph"/>
        <w:numPr>
          <w:ilvl w:val="0"/>
          <w:numId w:val="5"/>
        </w:numPr>
        <w:autoSpaceDE/>
        <w:autoSpaceDN/>
        <w:rPr>
          <w:del w:id="163" w:author="Jeremy Haynes" w:date="2024-07-08T14:32:00Z" w16du:dateUtc="2024-07-08T18:32:00Z"/>
          <w:rFonts w:ascii="Times New Roman" w:hAnsi="Times New Roman"/>
          <w:rPrChange w:id="164" w:author="Jeremy Haynes" w:date="2024-07-08T14:16:00Z" w16du:dateUtc="2024-07-08T18:16:00Z">
            <w:rPr>
              <w:del w:id="165" w:author="Jeremy Haynes" w:date="2024-07-08T14:32:00Z" w16du:dateUtc="2024-07-08T18:32:00Z"/>
            </w:rPr>
          </w:rPrChange>
        </w:rPr>
      </w:pPr>
      <w:del w:id="166" w:author="Jeremy Haynes" w:date="2024-07-08T14:32:00Z" w16du:dateUtc="2024-07-08T18:32:00Z">
        <w:r w:rsidRPr="00DA6C8E" w:rsidDel="000C2846">
          <w:rPr>
            <w:rFonts w:ascii="Times New Roman" w:hAnsi="Times New Roman"/>
            <w:rPrChange w:id="167" w:author="Jeremy Haynes" w:date="2024-07-08T14:16:00Z" w16du:dateUtc="2024-07-08T18:16:00Z">
              <w:rPr/>
            </w:rPrChange>
          </w:rPr>
          <w:delText>Prior longitudinal methods rely only on general linear model (i.e., cannot structure theoretical model to capture growth within the model)</w:delText>
        </w:r>
      </w:del>
    </w:p>
    <w:p w14:paraId="23F9D226" w14:textId="3ABADDCB" w:rsidR="00816FFE" w:rsidRPr="00DA6C8E" w:rsidDel="000C2846" w:rsidRDefault="00816FFE" w:rsidP="007C39D9">
      <w:pPr>
        <w:pStyle w:val="ListParagraph"/>
        <w:numPr>
          <w:ilvl w:val="1"/>
          <w:numId w:val="5"/>
        </w:numPr>
        <w:autoSpaceDE/>
        <w:autoSpaceDN/>
        <w:rPr>
          <w:del w:id="168" w:author="Jeremy Haynes" w:date="2024-07-08T14:32:00Z" w16du:dateUtc="2024-07-08T18:32:00Z"/>
          <w:rFonts w:ascii="Times New Roman" w:hAnsi="Times New Roman"/>
          <w:rPrChange w:id="169" w:author="Jeremy Haynes" w:date="2024-07-08T14:16:00Z" w16du:dateUtc="2024-07-08T18:16:00Z">
            <w:rPr>
              <w:del w:id="170" w:author="Jeremy Haynes" w:date="2024-07-08T14:32:00Z" w16du:dateUtc="2024-07-08T18:32:00Z"/>
            </w:rPr>
          </w:rPrChange>
        </w:rPr>
      </w:pPr>
      <w:del w:id="171" w:author="Jeremy Haynes" w:date="2024-07-08T14:32:00Z" w16du:dateUtc="2024-07-08T18:32:00Z">
        <w:r w:rsidRPr="00DA6C8E" w:rsidDel="000C2846">
          <w:rPr>
            <w:rFonts w:ascii="Times New Roman" w:hAnsi="Times New Roman"/>
            <w:rPrChange w:id="172" w:author="Jeremy Haynes" w:date="2024-07-08T14:16:00Z" w16du:dateUtc="2024-07-08T18:16:00Z">
              <w:rPr/>
            </w:rPrChange>
          </w:rPr>
          <w:delText>Good place to put in McElreath quote about GLM – something like “definitely wrong but hard to beat”</w:delText>
        </w:r>
      </w:del>
    </w:p>
    <w:p w14:paraId="41FFC4A3" w14:textId="5875FF22" w:rsidR="00816FFE" w:rsidRPr="00DA6C8E" w:rsidDel="000C2846" w:rsidRDefault="00816FFE" w:rsidP="007C39D9">
      <w:pPr>
        <w:pStyle w:val="ListParagraph"/>
        <w:numPr>
          <w:ilvl w:val="1"/>
          <w:numId w:val="5"/>
        </w:numPr>
        <w:autoSpaceDE/>
        <w:autoSpaceDN/>
        <w:rPr>
          <w:del w:id="173" w:author="Jeremy Haynes" w:date="2024-07-08T14:32:00Z" w16du:dateUtc="2024-07-08T18:32:00Z"/>
          <w:rFonts w:ascii="Times New Roman" w:hAnsi="Times New Roman"/>
          <w:rPrChange w:id="174" w:author="Jeremy Haynes" w:date="2024-07-08T14:16:00Z" w16du:dateUtc="2024-07-08T18:16:00Z">
            <w:rPr>
              <w:del w:id="175" w:author="Jeremy Haynes" w:date="2024-07-08T14:32:00Z" w16du:dateUtc="2024-07-08T18:32:00Z"/>
            </w:rPr>
          </w:rPrChange>
        </w:rPr>
      </w:pPr>
      <w:del w:id="176" w:author="Jeremy Haynes" w:date="2024-07-08T14:32:00Z" w16du:dateUtc="2024-07-08T18:32:00Z">
        <w:r w:rsidRPr="00DA6C8E" w:rsidDel="000C2846">
          <w:rPr>
            <w:rFonts w:ascii="Times New Roman" w:hAnsi="Times New Roman"/>
            <w:rPrChange w:id="177" w:author="Jeremy Haynes" w:date="2024-07-08T14:16:00Z" w16du:dateUtc="2024-07-08T18:16:00Z">
              <w:rPr/>
            </w:rPrChange>
          </w:rPr>
          <w:delText>To incorporate theoretical model, typically have to use two-stage approach</w:delText>
        </w:r>
      </w:del>
    </w:p>
    <w:p w14:paraId="0C2769F9" w14:textId="6DB8071C" w:rsidR="00816FFE" w:rsidRPr="00DA6C8E" w:rsidDel="000C2846" w:rsidRDefault="00816FFE" w:rsidP="007C39D9">
      <w:pPr>
        <w:pStyle w:val="ListParagraph"/>
        <w:numPr>
          <w:ilvl w:val="0"/>
          <w:numId w:val="5"/>
        </w:numPr>
        <w:autoSpaceDE/>
        <w:autoSpaceDN/>
        <w:rPr>
          <w:del w:id="178" w:author="Jeremy Haynes" w:date="2024-07-08T14:32:00Z" w16du:dateUtc="2024-07-08T18:32:00Z"/>
          <w:rFonts w:ascii="Times New Roman" w:hAnsi="Times New Roman"/>
          <w:rPrChange w:id="179" w:author="Jeremy Haynes" w:date="2024-07-08T14:16:00Z" w16du:dateUtc="2024-07-08T18:16:00Z">
            <w:rPr>
              <w:del w:id="180" w:author="Jeremy Haynes" w:date="2024-07-08T14:32:00Z" w16du:dateUtc="2024-07-08T18:32:00Z"/>
            </w:rPr>
          </w:rPrChange>
        </w:rPr>
      </w:pPr>
      <w:del w:id="181" w:author="Jeremy Haynes" w:date="2024-07-08T14:32:00Z" w16du:dateUtc="2024-07-08T18:32:00Z">
        <w:r w:rsidRPr="00DA6C8E" w:rsidDel="000C2846">
          <w:rPr>
            <w:rFonts w:ascii="Times New Roman" w:hAnsi="Times New Roman"/>
            <w:rPrChange w:id="182" w:author="Jeremy Haynes" w:date="2024-07-08T14:16:00Z" w16du:dateUtc="2024-07-08T18:16:00Z">
              <w:rPr/>
            </w:rPrChange>
          </w:rPr>
          <w:delText>Here, we show how to incorporate growth-related parameters in computational models so that our theoretical model can capture growth</w:delText>
        </w:r>
      </w:del>
    </w:p>
    <w:p w14:paraId="5F19373E" w14:textId="34CE92E8" w:rsidR="00816FFE" w:rsidRPr="00DA6C8E" w:rsidDel="000C2846" w:rsidRDefault="00816FFE" w:rsidP="007C39D9">
      <w:pPr>
        <w:pStyle w:val="ListParagraph"/>
        <w:numPr>
          <w:ilvl w:val="1"/>
          <w:numId w:val="5"/>
        </w:numPr>
        <w:autoSpaceDE/>
        <w:autoSpaceDN/>
        <w:rPr>
          <w:del w:id="183" w:author="Jeremy Haynes" w:date="2024-07-08T14:32:00Z" w16du:dateUtc="2024-07-08T18:32:00Z"/>
          <w:rFonts w:ascii="Times New Roman" w:hAnsi="Times New Roman"/>
          <w:rPrChange w:id="184" w:author="Jeremy Haynes" w:date="2024-07-08T14:16:00Z" w16du:dateUtc="2024-07-08T18:16:00Z">
            <w:rPr>
              <w:del w:id="185" w:author="Jeremy Haynes" w:date="2024-07-08T14:32:00Z" w16du:dateUtc="2024-07-08T18:32:00Z"/>
            </w:rPr>
          </w:rPrChange>
        </w:rPr>
      </w:pPr>
      <w:del w:id="186" w:author="Jeremy Haynes" w:date="2024-07-08T14:32:00Z" w16du:dateUtc="2024-07-08T18:32:00Z">
        <w:r w:rsidRPr="00DA6C8E" w:rsidDel="000C2846">
          <w:rPr>
            <w:rFonts w:ascii="Times New Roman" w:hAnsi="Times New Roman"/>
            <w:rPrChange w:id="187" w:author="Jeremy Haynes" w:date="2024-07-08T14:16:00Z" w16du:dateUtc="2024-07-08T18:16:00Z">
              <w:rPr/>
            </w:rPrChange>
          </w:rPr>
          <w:delText>Benefits</w:delText>
        </w:r>
      </w:del>
    </w:p>
    <w:p w14:paraId="656931CB" w14:textId="6F8244D3" w:rsidR="00816FFE" w:rsidRPr="00DA6C8E" w:rsidDel="000C2846" w:rsidRDefault="00816FFE" w:rsidP="007C39D9">
      <w:pPr>
        <w:pStyle w:val="ListParagraph"/>
        <w:numPr>
          <w:ilvl w:val="2"/>
          <w:numId w:val="5"/>
        </w:numPr>
        <w:autoSpaceDE/>
        <w:autoSpaceDN/>
        <w:rPr>
          <w:del w:id="188" w:author="Jeremy Haynes" w:date="2024-07-08T14:32:00Z" w16du:dateUtc="2024-07-08T18:32:00Z"/>
          <w:rFonts w:ascii="Times New Roman" w:hAnsi="Times New Roman"/>
          <w:rPrChange w:id="189" w:author="Jeremy Haynes" w:date="2024-07-08T14:16:00Z" w16du:dateUtc="2024-07-08T18:16:00Z">
            <w:rPr>
              <w:del w:id="190" w:author="Jeremy Haynes" w:date="2024-07-08T14:32:00Z" w16du:dateUtc="2024-07-08T18:32:00Z"/>
            </w:rPr>
          </w:rPrChange>
        </w:rPr>
      </w:pPr>
      <w:del w:id="191" w:author="Jeremy Haynes" w:date="2024-07-08T14:32:00Z" w16du:dateUtc="2024-07-08T18:32:00Z">
        <w:r w:rsidRPr="00DA6C8E" w:rsidDel="000C2846">
          <w:rPr>
            <w:rFonts w:ascii="Times New Roman" w:hAnsi="Times New Roman"/>
            <w:rPrChange w:id="192" w:author="Jeremy Haynes" w:date="2024-07-08T14:16:00Z" w16du:dateUtc="2024-07-08T18:16:00Z">
              <w:rPr/>
            </w:rPrChange>
          </w:rPr>
          <w:delText>Propagate uncertainty across multiple levels of analysis which improves inferences</w:delText>
        </w:r>
      </w:del>
    </w:p>
    <w:p w14:paraId="0FA824A5" w14:textId="0C3ED0BF" w:rsidR="00816FFE" w:rsidRPr="00DA6C8E" w:rsidDel="000C2846" w:rsidRDefault="00816FFE" w:rsidP="007C39D9">
      <w:pPr>
        <w:pStyle w:val="ListParagraph"/>
        <w:numPr>
          <w:ilvl w:val="2"/>
          <w:numId w:val="5"/>
        </w:numPr>
        <w:autoSpaceDE/>
        <w:autoSpaceDN/>
        <w:rPr>
          <w:del w:id="193" w:author="Jeremy Haynes" w:date="2024-07-08T14:32:00Z" w16du:dateUtc="2024-07-08T18:32:00Z"/>
          <w:rFonts w:ascii="Times New Roman" w:hAnsi="Times New Roman"/>
          <w:rPrChange w:id="194" w:author="Jeremy Haynes" w:date="2024-07-08T14:16:00Z" w16du:dateUtc="2024-07-08T18:16:00Z">
            <w:rPr>
              <w:del w:id="195" w:author="Jeremy Haynes" w:date="2024-07-08T14:32:00Z" w16du:dateUtc="2024-07-08T18:32:00Z"/>
            </w:rPr>
          </w:rPrChange>
        </w:rPr>
      </w:pPr>
      <w:del w:id="196" w:author="Jeremy Haynes" w:date="2024-07-08T14:32:00Z" w16du:dateUtc="2024-07-08T18:32:00Z">
        <w:r w:rsidRPr="00DA6C8E" w:rsidDel="000C2846">
          <w:rPr>
            <w:rFonts w:ascii="Times New Roman" w:hAnsi="Times New Roman"/>
            <w:rPrChange w:id="197" w:author="Jeremy Haynes" w:date="2024-07-08T14:16:00Z" w16du:dateUtc="2024-07-08T18:16:00Z">
              <w:rPr/>
            </w:rPrChange>
          </w:rPr>
          <w:delText>Allows us to use theoretical models to examine growth instead of summary statistics</w:delText>
        </w:r>
      </w:del>
    </w:p>
    <w:p w14:paraId="409296FF" w14:textId="45F96415" w:rsidR="00816FFE" w:rsidRPr="00DA6C8E" w:rsidDel="000C2846" w:rsidRDefault="00816FFE" w:rsidP="004B1C5B">
      <w:pPr>
        <w:pStyle w:val="ListParagraph"/>
        <w:numPr>
          <w:ilvl w:val="3"/>
          <w:numId w:val="5"/>
        </w:numPr>
        <w:autoSpaceDE/>
        <w:autoSpaceDN/>
        <w:rPr>
          <w:del w:id="198" w:author="Jeremy Haynes" w:date="2024-07-08T14:32:00Z" w16du:dateUtc="2024-07-08T18:32:00Z"/>
          <w:rFonts w:ascii="Times New Roman" w:hAnsi="Times New Roman"/>
          <w:rPrChange w:id="199" w:author="Jeremy Haynes" w:date="2024-07-08T14:16:00Z" w16du:dateUtc="2024-07-08T18:16:00Z">
            <w:rPr>
              <w:del w:id="200" w:author="Jeremy Haynes" w:date="2024-07-08T14:32:00Z" w16du:dateUtc="2024-07-08T18:32:00Z"/>
            </w:rPr>
          </w:rPrChange>
        </w:rPr>
      </w:pPr>
      <w:del w:id="201" w:author="Jeremy Haynes" w:date="2024-07-08T14:32:00Z" w16du:dateUtc="2024-07-08T18:32:00Z">
        <w:r w:rsidRPr="00DA6C8E" w:rsidDel="000C2846">
          <w:rPr>
            <w:rFonts w:ascii="Times New Roman" w:hAnsi="Times New Roman"/>
            <w:rPrChange w:id="202" w:author="Jeremy Haynes" w:date="2024-07-08T14:16:00Z" w16du:dateUtc="2024-07-08T18:16:00Z">
              <w:rPr/>
            </w:rPrChange>
          </w:rPr>
          <w:delText>i.e., better aligns statistical model with theoretical model</w:delText>
        </w:r>
      </w:del>
    </w:p>
    <w:p w14:paraId="0B6AC1AA" w14:textId="0FA26C9E" w:rsidR="000E527D" w:rsidRPr="00A25FFE" w:rsidRDefault="00D30423" w:rsidP="000E527D">
      <w:pPr>
        <w:pStyle w:val="Heading2"/>
        <w:rPr>
          <w:rFonts w:ascii="Times New Roman" w:hAnsi="Times New Roman" w:cs="Times New Roman"/>
          <w:szCs w:val="24"/>
        </w:rPr>
      </w:pPr>
      <w:r w:rsidRPr="00DA6C8E">
        <w:rPr>
          <w:rFonts w:ascii="Times New Roman" w:hAnsi="Times New Roman" w:cs="Times New Roman"/>
          <w:szCs w:val="24"/>
          <w:rPrChange w:id="203" w:author="Jeremy Haynes" w:date="2024-07-08T14:16:00Z" w16du:dateUtc="2024-07-08T18:16:00Z">
            <w:rPr/>
          </w:rPrChange>
        </w:rPr>
        <w:t xml:space="preserve">2 </w:t>
      </w:r>
      <w:commentRangeStart w:id="204"/>
      <w:r w:rsidRPr="00DA6C8E">
        <w:rPr>
          <w:rFonts w:ascii="Times New Roman" w:hAnsi="Times New Roman" w:cs="Times New Roman"/>
          <w:szCs w:val="24"/>
          <w:rPrChange w:id="205" w:author="Jeremy Haynes" w:date="2024-07-08T14:16:00Z" w16du:dateUtc="2024-07-08T18:16:00Z">
            <w:rPr/>
          </w:rPrChange>
        </w:rPr>
        <w:t xml:space="preserve">Simple Longitudinal </w:t>
      </w:r>
      <w:r w:rsidR="007A7F58" w:rsidRPr="00DA6C8E">
        <w:rPr>
          <w:rFonts w:ascii="Times New Roman" w:hAnsi="Times New Roman" w:cs="Times New Roman"/>
          <w:szCs w:val="24"/>
          <w:rPrChange w:id="206" w:author="Jeremy Haynes" w:date="2024-07-08T14:16:00Z" w16du:dateUtc="2024-07-08T18:16:00Z">
            <w:rPr/>
          </w:rPrChange>
        </w:rPr>
        <w:t>RL</w:t>
      </w:r>
      <w:r w:rsidRPr="00DA6C8E">
        <w:rPr>
          <w:rFonts w:ascii="Times New Roman" w:hAnsi="Times New Roman" w:cs="Times New Roman"/>
          <w:szCs w:val="24"/>
          <w:rPrChange w:id="207" w:author="Jeremy Haynes" w:date="2024-07-08T14:16:00Z" w16du:dateUtc="2024-07-08T18:16:00Z">
            <w:rPr/>
          </w:rPrChange>
        </w:rPr>
        <w:t xml:space="preserve"> Model</w:t>
      </w:r>
      <w:commentRangeEnd w:id="204"/>
      <w:r w:rsidR="000E527D" w:rsidRPr="00DA6C8E">
        <w:rPr>
          <w:rStyle w:val="CommentReference"/>
          <w:rFonts w:ascii="Times New Roman" w:eastAsia="Times New Roman" w:hAnsi="Times New Roman" w:cs="Times New Roman"/>
          <w:b w:val="0"/>
          <w:sz w:val="24"/>
          <w:szCs w:val="24"/>
          <w:rPrChange w:id="208" w:author="Jeremy Haynes" w:date="2024-07-08T14:16:00Z" w16du:dateUtc="2024-07-08T18:16:00Z">
            <w:rPr>
              <w:rStyle w:val="CommentReference"/>
              <w:rFonts w:eastAsia="Times New Roman" w:cs="Times New Roman"/>
              <w:b w:val="0"/>
            </w:rPr>
          </w:rPrChange>
        </w:rPr>
        <w:commentReference w:id="204"/>
      </w:r>
    </w:p>
    <w:p w14:paraId="6759AFA8" w14:textId="15B7D18B" w:rsidR="001F235B" w:rsidRPr="00A25FFE" w:rsidRDefault="00FE1A47" w:rsidP="001F235B">
      <w:pPr>
        <w:spacing w:line="480" w:lineRule="auto"/>
        <w:ind w:firstLine="720"/>
        <w:rPr>
          <w:rFonts w:ascii="Times New Roman" w:hAnsi="Times New Roman"/>
        </w:rPr>
      </w:pPr>
      <w:r w:rsidRPr="00A25FFE">
        <w:rPr>
          <w:rFonts w:ascii="Times New Roman" w:hAnsi="Times New Roman"/>
        </w:rPr>
        <w:t xml:space="preserve">To illustrate the longitudinal computational modeling framework, we begin with a simulated example of how to construct such a model. </w:t>
      </w:r>
      <w:r w:rsidR="00FD14B8" w:rsidRPr="00A25FFE">
        <w:rPr>
          <w:rFonts w:ascii="Times New Roman" w:hAnsi="Times New Roman"/>
        </w:rPr>
        <w:t>W</w:t>
      </w:r>
      <w:r w:rsidR="0020394E" w:rsidRPr="00A25FFE">
        <w:rPr>
          <w:rFonts w:ascii="Times New Roman" w:hAnsi="Times New Roman"/>
        </w:rPr>
        <w:t xml:space="preserve">e </w:t>
      </w:r>
      <w:r w:rsidR="00FD14B8" w:rsidRPr="00A25FFE">
        <w:rPr>
          <w:rFonts w:ascii="Times New Roman" w:hAnsi="Times New Roman"/>
        </w:rPr>
        <w:t xml:space="preserve">first </w:t>
      </w:r>
      <w:r w:rsidR="00B428C7" w:rsidRPr="00A25FFE">
        <w:rPr>
          <w:rFonts w:ascii="Times New Roman" w:hAnsi="Times New Roman"/>
        </w:rPr>
        <w:t>constructed a hypothetical</w:t>
      </w:r>
      <w:r w:rsidR="003E4951">
        <w:rPr>
          <w:rFonts w:ascii="Times New Roman" w:hAnsi="Times New Roman"/>
        </w:rPr>
        <w:t xml:space="preserve"> two-armed bandit</w:t>
      </w:r>
      <w:r w:rsidR="00B428C7" w:rsidRPr="00A25FFE">
        <w:rPr>
          <w:rFonts w:ascii="Times New Roman" w:hAnsi="Times New Roman"/>
        </w:rPr>
        <w:t xml:space="preserve"> task, a task </w:t>
      </w:r>
      <w:r w:rsidR="003E4951">
        <w:rPr>
          <w:rFonts w:ascii="Times New Roman" w:hAnsi="Times New Roman"/>
        </w:rPr>
        <w:t>characterized by two options that participants can choose from across a series of trials, with each choice resulting in either a reward (</w:t>
      </w:r>
      <w:r w:rsidR="00933C3F">
        <w:rPr>
          <w:rFonts w:ascii="Times New Roman" w:hAnsi="Times New Roman"/>
        </w:rPr>
        <w:t>+</w:t>
      </w:r>
      <w:r w:rsidR="003E4951">
        <w:rPr>
          <w:rFonts w:ascii="Times New Roman" w:hAnsi="Times New Roman"/>
        </w:rPr>
        <w:t>1) or no reward (0). Here, the</w:t>
      </w:r>
      <w:r w:rsidR="00DF3B77">
        <w:rPr>
          <w:rFonts w:ascii="Times New Roman" w:hAnsi="Times New Roman"/>
        </w:rPr>
        <w:t xml:space="preserve"> probability of reward was 30% and 70% for options 1 and 2, respectively, and there were 100 total trials. </w:t>
      </w:r>
      <w:r w:rsidR="00FD14B8" w:rsidRPr="00A25FFE">
        <w:rPr>
          <w:rFonts w:ascii="Times New Roman" w:hAnsi="Times New Roman"/>
        </w:rPr>
        <w:t>Next, w</w:t>
      </w:r>
      <w:r w:rsidR="00D310DA" w:rsidRPr="00A25FFE">
        <w:rPr>
          <w:rFonts w:ascii="Times New Roman" w:hAnsi="Times New Roman"/>
        </w:rPr>
        <w:t xml:space="preserve">e built a one-parameter </w:t>
      </w:r>
      <w:r w:rsidR="00806E0B" w:rsidRPr="00A25FFE">
        <w:rPr>
          <w:rFonts w:ascii="Times New Roman" w:hAnsi="Times New Roman"/>
        </w:rPr>
        <w:t xml:space="preserve">longitudinal </w:t>
      </w:r>
      <w:r w:rsidR="00D310DA" w:rsidRPr="00A25FFE">
        <w:rPr>
          <w:rFonts w:ascii="Times New Roman" w:hAnsi="Times New Roman"/>
        </w:rPr>
        <w:t xml:space="preserve">reinforcement learning model to simulate data for the task </w:t>
      </w:r>
      <w:r w:rsidR="00FD14B8" w:rsidRPr="00A25FFE">
        <w:rPr>
          <w:rFonts w:ascii="Times New Roman" w:hAnsi="Times New Roman"/>
        </w:rPr>
        <w:t>across four conditions.</w:t>
      </w:r>
      <w:r w:rsidR="00B04F9A" w:rsidRPr="00A25FFE">
        <w:rPr>
          <w:rFonts w:ascii="Times New Roman" w:hAnsi="Times New Roman"/>
        </w:rPr>
        <w:t xml:space="preserve"> Choices </w:t>
      </w:r>
      <w:r w:rsidR="001E4E63" w:rsidRPr="00A25FFE">
        <w:rPr>
          <w:rFonts w:ascii="Times New Roman" w:hAnsi="Times New Roman"/>
        </w:rPr>
        <w:t xml:space="preserve">within the task </w:t>
      </w:r>
      <w:r w:rsidR="00B04F9A" w:rsidRPr="00A25FFE">
        <w:rPr>
          <w:rFonts w:ascii="Times New Roman" w:hAnsi="Times New Roman"/>
        </w:rPr>
        <w:t>are assumed to be drawn from a Bernoulli distribution</w:t>
      </w:r>
      <w:r w:rsidR="000E1610" w:rsidRPr="00A25FFE">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6E74537F" w14:textId="77777777" w:rsidTr="005B0E14">
        <w:trPr>
          <w:jc w:val="center"/>
        </w:trPr>
        <w:tc>
          <w:tcPr>
            <w:tcW w:w="1440" w:type="dxa"/>
            <w:vAlign w:val="center"/>
          </w:tcPr>
          <w:p w14:paraId="4047D38B" w14:textId="77777777" w:rsidR="00B04F9A" w:rsidRPr="00A25FFE" w:rsidRDefault="00B04F9A" w:rsidP="005B0E14">
            <w:pPr>
              <w:jc w:val="center"/>
              <w:rPr>
                <w:rFonts w:ascii="Times New Roman" w:hAnsi="Times New Roman"/>
              </w:rPr>
            </w:pPr>
          </w:p>
        </w:tc>
        <w:tc>
          <w:tcPr>
            <w:tcW w:w="7920" w:type="dxa"/>
            <w:vAlign w:val="center"/>
          </w:tcPr>
          <w:p w14:paraId="1E8B62F9" w14:textId="26754487" w:rsidR="00B04F9A" w:rsidRPr="00A25FFE" w:rsidRDefault="00000000" w:rsidP="001E4E63">
            <w:pPr>
              <w:spacing w:line="480" w:lineRule="auto"/>
              <w:ind w:firstLine="720"/>
              <w:jc w:val="center"/>
              <w:rPr>
                <w:rFonts w:ascii="Times New Roman" w:hAnsi="Times New Roman"/>
                <w:i/>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1</w:t>
            </w:r>
          </w:p>
        </w:tc>
      </w:tr>
    </w:tbl>
    <w:p w14:paraId="7FB41B2E" w14:textId="63427DDE" w:rsidR="00B04F9A" w:rsidRPr="00A25FFE" w:rsidRDefault="4D4696E3" w:rsidP="001E4E63">
      <w:pPr>
        <w:spacing w:line="480" w:lineRule="auto"/>
        <w:rPr>
          <w:rFonts w:ascii="Times New Roman" w:hAnsi="Times New Roman"/>
        </w:rPr>
      </w:pPr>
      <w:r w:rsidRPr="4D4696E3">
        <w:rPr>
          <w:rFonts w:ascii="Times New Roman" w:hAnsi="Times New Roman"/>
        </w:rPr>
        <w:lastRenderedPageBreak/>
        <w:t xml:space="preserve">where </w:t>
      </w:r>
      <w:r w:rsidRPr="4D4696E3">
        <w:rPr>
          <w:rFonts w:ascii="Times New Roman" w:hAnsi="Times New Roman"/>
          <w:i/>
          <w:iCs/>
        </w:rPr>
        <w:t>Y</w:t>
      </w:r>
      <w:r w:rsidRPr="4D4696E3">
        <w:rPr>
          <w:rFonts w:ascii="Times New Roman" w:hAnsi="Times New Roman"/>
          <w:i/>
          <w:iCs/>
          <w:vertAlign w:val="subscript"/>
        </w:rPr>
        <w:t>i,s</w:t>
      </w:r>
      <w:r w:rsidRPr="4D4696E3">
        <w:rPr>
          <w:rFonts w:ascii="Times New Roman" w:hAnsi="Times New Roman"/>
        </w:rPr>
        <w:t>(</w:t>
      </w:r>
      <w:r w:rsidRPr="4D4696E3">
        <w:rPr>
          <w:rFonts w:ascii="Times New Roman" w:hAnsi="Times New Roman"/>
          <w:i/>
          <w:iCs/>
        </w:rPr>
        <w:t>t</w:t>
      </w:r>
      <w:r w:rsidRPr="4D4696E3">
        <w:rPr>
          <w:rFonts w:ascii="Times New Roman" w:hAnsi="Times New Roman"/>
        </w:rPr>
        <w:t>) is the choice for either option 1 (</w:t>
      </w:r>
      <w:r w:rsidRPr="4D4696E3">
        <w:rPr>
          <w:rFonts w:ascii="Times New Roman" w:hAnsi="Times New Roman"/>
          <w:i/>
          <w:iCs/>
        </w:rPr>
        <w:t>Y</w:t>
      </w:r>
      <w:r w:rsidRPr="4D4696E3">
        <w:rPr>
          <w:rFonts w:ascii="Times New Roman" w:hAnsi="Times New Roman"/>
        </w:rPr>
        <w:t xml:space="preserve"> = 0) and option 2 (</w:t>
      </w:r>
      <w:r w:rsidRPr="4D4696E3">
        <w:rPr>
          <w:rFonts w:ascii="Times New Roman" w:hAnsi="Times New Roman"/>
          <w:i/>
          <w:iCs/>
        </w:rPr>
        <w:t>Y</w:t>
      </w:r>
      <w:r w:rsidRPr="4D4696E3">
        <w:rPr>
          <w:rFonts w:ascii="Times New Roman" w:hAnsi="Times New Roman"/>
        </w:rPr>
        <w:t xml:space="preserve"> = 1) on trial </w:t>
      </w:r>
      <w:r w:rsidRPr="4D4696E3">
        <w:rPr>
          <w:rFonts w:ascii="Times New Roman" w:hAnsi="Times New Roman"/>
          <w:i/>
          <w:iCs/>
        </w:rPr>
        <w:t>t</w:t>
      </w:r>
      <w:r w:rsidRPr="4D4696E3">
        <w:rPr>
          <w:rFonts w:ascii="Times New Roman" w:hAnsi="Times New Roman"/>
        </w:rPr>
        <w:t xml:space="preserve"> by participant </w:t>
      </w:r>
      <w:r w:rsidRPr="4D4696E3">
        <w:rPr>
          <w:rFonts w:ascii="Times New Roman" w:hAnsi="Times New Roman"/>
          <w:i/>
          <w:iCs/>
        </w:rPr>
        <w:t>i</w:t>
      </w:r>
      <w:r w:rsidRPr="4D4696E3">
        <w:rPr>
          <w:rFonts w:ascii="Times New Roman" w:hAnsi="Times New Roman"/>
        </w:rPr>
        <w:t xml:space="preserve"> on session </w:t>
      </w:r>
      <w:r w:rsidRPr="4D4696E3">
        <w:rPr>
          <w:rFonts w:ascii="Times New Roman" w:hAnsi="Times New Roman"/>
          <w:i/>
          <w:iCs/>
        </w:rPr>
        <w:t>s</w:t>
      </w:r>
      <w:r w:rsidRPr="4D4696E3">
        <w:rPr>
          <w:rFonts w:ascii="Times New Roman" w:hAnsi="Times New Roman"/>
        </w:rPr>
        <w:t xml:space="preserve">, and </w:t>
      </w:r>
      <w:r w:rsidRPr="4D4696E3">
        <w:rPr>
          <w:rFonts w:ascii="Times New Roman" w:hAnsi="Times New Roman"/>
          <w:i/>
          <w:iCs/>
        </w:rPr>
        <w:t>V</w:t>
      </w:r>
      <w:del w:id="209" w:author="Nathaniel Haines" w:date="2024-08-04T18:28:00Z">
        <w:r w:rsidR="00B04F9A" w:rsidRPr="4D4696E3" w:rsidDel="4D4696E3">
          <w:rPr>
            <w:rFonts w:ascii="Times New Roman" w:hAnsi="Times New Roman"/>
            <w:i/>
            <w:iCs/>
            <w:vertAlign w:val="subscript"/>
          </w:rPr>
          <w:delText>0</w:delText>
        </w:r>
      </w:del>
      <w:ins w:id="210" w:author="Nathaniel Haines" w:date="2024-08-04T18:28:00Z">
        <w:r w:rsidRPr="4D4696E3">
          <w:rPr>
            <w:rFonts w:ascii="Times New Roman" w:hAnsi="Times New Roman"/>
            <w:i/>
            <w:iCs/>
            <w:vertAlign w:val="subscript"/>
          </w:rPr>
          <w:t>1</w:t>
        </w:r>
      </w:ins>
      <w:r w:rsidRPr="4D4696E3">
        <w:rPr>
          <w:rFonts w:ascii="Times New Roman" w:hAnsi="Times New Roman"/>
          <w:i/>
          <w:iCs/>
          <w:vertAlign w:val="subscript"/>
        </w:rPr>
        <w:t>,i,s</w:t>
      </w:r>
      <w:r w:rsidRPr="4D4696E3">
        <w:rPr>
          <w:rFonts w:ascii="Times New Roman" w:hAnsi="Times New Roman"/>
        </w:rPr>
        <w:t>(</w:t>
      </w:r>
      <w:r w:rsidRPr="4D4696E3">
        <w:rPr>
          <w:rFonts w:ascii="Times New Roman" w:hAnsi="Times New Roman"/>
          <w:i/>
          <w:iCs/>
        </w:rPr>
        <w:t>t</w:t>
      </w:r>
      <w:r w:rsidRPr="4D4696E3">
        <w:rPr>
          <w:rFonts w:ascii="Times New Roman" w:hAnsi="Times New Roman"/>
        </w:rPr>
        <w:t xml:space="preserve">) and </w:t>
      </w:r>
      <w:r w:rsidRPr="4D4696E3">
        <w:rPr>
          <w:rFonts w:ascii="Times New Roman" w:hAnsi="Times New Roman"/>
          <w:i/>
          <w:iCs/>
        </w:rPr>
        <w:t>V</w:t>
      </w:r>
      <w:del w:id="211" w:author="Nathaniel Haines" w:date="2024-08-04T18:28:00Z">
        <w:r w:rsidR="00B04F9A" w:rsidRPr="4D4696E3" w:rsidDel="4D4696E3">
          <w:rPr>
            <w:rFonts w:ascii="Times New Roman" w:hAnsi="Times New Roman"/>
            <w:i/>
            <w:iCs/>
            <w:vertAlign w:val="subscript"/>
          </w:rPr>
          <w:delText>1</w:delText>
        </w:r>
      </w:del>
      <w:ins w:id="212" w:author="Nathaniel Haines" w:date="2024-08-04T18:28:00Z">
        <w:r w:rsidRPr="4D4696E3">
          <w:rPr>
            <w:rFonts w:ascii="Times New Roman" w:hAnsi="Times New Roman"/>
            <w:i/>
            <w:iCs/>
            <w:vertAlign w:val="subscript"/>
          </w:rPr>
          <w:t>2</w:t>
        </w:r>
      </w:ins>
      <w:r w:rsidRPr="4D4696E3">
        <w:rPr>
          <w:rFonts w:ascii="Times New Roman" w:hAnsi="Times New Roman"/>
          <w:i/>
          <w:iCs/>
          <w:vertAlign w:val="subscript"/>
        </w:rPr>
        <w:t>,i,s</w:t>
      </w:r>
      <w:r w:rsidRPr="4D4696E3">
        <w:rPr>
          <w:rFonts w:ascii="Times New Roman" w:hAnsi="Times New Roman"/>
        </w:rPr>
        <w:t>(</w:t>
      </w:r>
      <w:r w:rsidRPr="4D4696E3">
        <w:rPr>
          <w:rFonts w:ascii="Times New Roman" w:hAnsi="Times New Roman"/>
          <w:i/>
          <w:iCs/>
        </w:rPr>
        <w:t>t</w:t>
      </w:r>
      <w:r w:rsidRPr="4D4696E3">
        <w:rPr>
          <w:rFonts w:ascii="Times New Roman" w:hAnsi="Times New Roman"/>
        </w:rPr>
        <w:t>) are the expected values associated with choosing option 1 or 2, updated from trial to trial according to 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1DB7B1C4" w14:textId="77777777" w:rsidTr="4D4696E3">
        <w:trPr>
          <w:jc w:val="center"/>
        </w:trPr>
        <w:tc>
          <w:tcPr>
            <w:tcW w:w="1440" w:type="dxa"/>
          </w:tcPr>
          <w:p w14:paraId="3B83B137" w14:textId="77777777" w:rsidR="00B04F9A" w:rsidRPr="00A25FFE" w:rsidRDefault="00B04F9A" w:rsidP="005B0E14">
            <w:pPr>
              <w:spacing w:line="480" w:lineRule="auto"/>
              <w:rPr>
                <w:rFonts w:ascii="Times New Roman" w:hAnsi="Times New Roman"/>
              </w:rPr>
            </w:pPr>
          </w:p>
        </w:tc>
        <w:commentRangeStart w:id="213"/>
        <w:tc>
          <w:tcPr>
            <w:tcW w:w="7920" w:type="dxa"/>
          </w:tcPr>
          <w:p w14:paraId="0D15368D" w14:textId="148F28DF" w:rsidR="002038C5" w:rsidRPr="00A25FFE" w:rsidRDefault="00000000" w:rsidP="00A15155">
            <w:pPr>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A25FFE" w:rsidRDefault="00000000" w:rsidP="00A15155">
            <w:pPr>
              <w:spacing w:line="480" w:lineRule="auto"/>
              <w:jc w:val="center"/>
              <w:rPr>
                <w:rFonts w:ascii="Times New Roman" w:hAnsi="Times New Roman"/>
              </w:rP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rsidRPr="00A25FFE">
              <w:rPr>
                <w:rFonts w:ascii="Times New Roman" w:hAnsi="Times New Roman"/>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commentRangeEnd w:id="213"/>
            <w:r>
              <w:rPr>
                <w:rStyle w:val="CommentReference"/>
              </w:rPr>
              <w:commentReference w:id="213"/>
            </w:r>
          </w:p>
        </w:tc>
        <w:tc>
          <w:tcPr>
            <w:tcW w:w="1440" w:type="dxa"/>
            <w:vAlign w:val="center"/>
          </w:tcPr>
          <w:p w14:paraId="17C28D69" w14:textId="1FFEBB8E" w:rsidR="00B04F9A" w:rsidRPr="00A25FFE" w:rsidRDefault="00B04F9A" w:rsidP="005B0E14">
            <w:pPr>
              <w:spacing w:line="480" w:lineRule="auto"/>
              <w:rPr>
                <w:rFonts w:ascii="Times New Roman" w:hAnsi="Times New Roman"/>
              </w:rPr>
            </w:pPr>
            <w:r w:rsidRPr="00A25FFE">
              <w:rPr>
                <w:rFonts w:ascii="Times New Roman" w:hAnsi="Times New Roman"/>
              </w:rPr>
              <w:t xml:space="preserve">Equation </w:t>
            </w:r>
            <w:r w:rsidR="002028F7" w:rsidRPr="00A25FFE">
              <w:rPr>
                <w:rFonts w:ascii="Times New Roman" w:hAnsi="Times New Roman"/>
              </w:rPr>
              <w:t>2</w:t>
            </w:r>
          </w:p>
        </w:tc>
      </w:tr>
    </w:tbl>
    <w:p w14:paraId="46AA55F3" w14:textId="2D906621" w:rsidR="000F4ADA" w:rsidRDefault="00A15155" w:rsidP="007916E6">
      <w:pPr>
        <w:spacing w:line="480" w:lineRule="auto"/>
        <w:rPr>
          <w:rFonts w:ascii="Times New Roman" w:hAnsi="Times New Roman"/>
        </w:rPr>
      </w:pPr>
      <w:r w:rsidRPr="00A25FFE">
        <w:rPr>
          <w:rFonts w:ascii="Times New Roman" w:hAnsi="Times New Roman"/>
        </w:rPr>
        <w:t xml:space="preserve">where </w:t>
      </w:r>
      <w:r w:rsidRPr="00A25FFE">
        <w:rPr>
          <w:rFonts w:ascii="Times New Roman" w:hAnsi="Times New Roman"/>
          <w:i/>
          <w:iCs/>
        </w:rPr>
        <w:t>A</w:t>
      </w:r>
      <w:r w:rsidRPr="00A25FFE">
        <w:rPr>
          <w:rFonts w:ascii="Times New Roman" w:hAnsi="Times New Roman"/>
        </w:rPr>
        <w:t xml:space="preserve"> is a free parameter describing </w:t>
      </w:r>
      <w:r w:rsidRPr="00B438CC">
        <w:rPr>
          <w:rFonts w:ascii="Times New Roman" w:hAnsi="Times New Roman"/>
        </w:rPr>
        <w:t xml:space="preserve">learning rate for both options, and </w:t>
      </w:r>
      <w:r w:rsidRPr="00B438CC">
        <w:rPr>
          <w:rFonts w:ascii="Times New Roman" w:hAnsi="Times New Roman"/>
          <w:i/>
          <w:iCs/>
        </w:rPr>
        <w:t>x</w:t>
      </w:r>
      <w:r w:rsidRPr="00B438CC">
        <w:rPr>
          <w:rFonts w:ascii="Times New Roman" w:hAnsi="Times New Roman"/>
        </w:rPr>
        <w:t>(</w:t>
      </w:r>
      <w:r w:rsidRPr="00B438CC">
        <w:rPr>
          <w:rFonts w:ascii="Times New Roman" w:hAnsi="Times New Roman"/>
          <w:i/>
          <w:iCs/>
        </w:rPr>
        <w:t>t</w:t>
      </w:r>
      <w:r w:rsidRPr="00B438CC">
        <w:rPr>
          <w:rFonts w:ascii="Times New Roman" w:hAnsi="Times New Roman"/>
        </w:rPr>
        <w:t xml:space="preserve">) is the </w:t>
      </w:r>
      <w:r w:rsidR="003618D4" w:rsidRPr="00B438CC">
        <w:rPr>
          <w:rFonts w:ascii="Times New Roman" w:hAnsi="Times New Roman"/>
        </w:rPr>
        <w:t xml:space="preserve">amount of the outcome on trial </w:t>
      </w:r>
      <w:r w:rsidR="003618D4" w:rsidRPr="00B438CC">
        <w:rPr>
          <w:rFonts w:ascii="Times New Roman" w:hAnsi="Times New Roman"/>
          <w:i/>
          <w:iCs/>
        </w:rPr>
        <w:t>t</w:t>
      </w:r>
      <w:r w:rsidR="003618D4" w:rsidRPr="00B438CC">
        <w:rPr>
          <w:rFonts w:ascii="Times New Roman" w:hAnsi="Times New Roman"/>
        </w:rPr>
        <w:t>.</w:t>
      </w:r>
      <w:r w:rsidR="0014267D" w:rsidRPr="00B438CC">
        <w:rPr>
          <w:rFonts w:ascii="Times New Roman" w:hAnsi="Times New Roman"/>
        </w:rPr>
        <w:t xml:space="preserve"> </w:t>
      </w:r>
      <w:r w:rsidR="00BA0BED">
        <w:rPr>
          <w:rFonts w:ascii="Times New Roman" w:hAnsi="Times New Roman"/>
        </w:rPr>
        <w:t xml:space="preserve">Learning rates are bounded between 0 and 1. </w:t>
      </w:r>
      <w:r w:rsidR="0014267D" w:rsidRPr="00B438CC">
        <w:rPr>
          <w:rFonts w:ascii="Times New Roman" w:hAnsi="Times New Roman"/>
        </w:rPr>
        <w:t xml:space="preserve">Equations 1 and 2 represent a simple reinforcement learning model describing how </w:t>
      </w:r>
      <w:r w:rsidR="00FE2AE9">
        <w:rPr>
          <w:rFonts w:ascii="Times New Roman" w:hAnsi="Times New Roman"/>
        </w:rPr>
        <w:t>rewards</w:t>
      </w:r>
      <w:r w:rsidR="0014267D" w:rsidRPr="00B438CC">
        <w:rPr>
          <w:rFonts w:ascii="Times New Roman" w:hAnsi="Times New Roman"/>
        </w:rPr>
        <w:t xml:space="preserve"> affect choices for </w:t>
      </w:r>
      <w:r w:rsidR="00FE2AE9">
        <w:rPr>
          <w:rFonts w:ascii="Times New Roman" w:hAnsi="Times New Roman"/>
        </w:rPr>
        <w:t xml:space="preserve">the two </w:t>
      </w:r>
      <w:r w:rsidR="0014267D" w:rsidRPr="00B438CC">
        <w:rPr>
          <w:rFonts w:ascii="Times New Roman" w:hAnsi="Times New Roman"/>
        </w:rPr>
        <w:t>options.</w:t>
      </w:r>
    </w:p>
    <w:p w14:paraId="108227E4" w14:textId="0CBF5E32" w:rsidR="00F158F6" w:rsidRPr="004F5F26" w:rsidRDefault="4D4696E3">
      <w:pPr>
        <w:spacing w:line="480" w:lineRule="auto"/>
        <w:ind w:firstLine="720"/>
        <w:rPr>
          <w:rFonts w:ascii="Times New Roman" w:hAnsi="Times New Roman"/>
        </w:rPr>
      </w:pPr>
      <w:commentRangeStart w:id="214"/>
      <w:r w:rsidRPr="4D4696E3">
        <w:rPr>
          <w:rFonts w:ascii="Times New Roman" w:hAnsi="Times New Roman"/>
        </w:rPr>
        <w:t>For the longitudinal computational model, we estimated the learning rate using a growth function. To do this, we estimated a</w:t>
      </w:r>
      <w:ins w:id="215" w:author="Nathaniel Haines" w:date="2024-08-04T18:36:00Z">
        <w:r w:rsidRPr="4D4696E3">
          <w:rPr>
            <w:rFonts w:ascii="Times New Roman" w:hAnsi="Times New Roman"/>
          </w:rPr>
          <w:t>n unbounded</w:t>
        </w:r>
      </w:ins>
      <w:del w:id="216" w:author="Nathaniel Haines" w:date="2024-08-04T18:36:00Z">
        <w:r w:rsidR="00FE2D18" w:rsidRPr="4D4696E3" w:rsidDel="4D4696E3">
          <w:rPr>
            <w:rFonts w:ascii="Times New Roman" w:hAnsi="Times New Roman"/>
          </w:rPr>
          <w:delText xml:space="preserve"> normally-distributed</w:delText>
        </w:r>
      </w:del>
      <w:r w:rsidRPr="4D4696E3">
        <w:rPr>
          <w:rFonts w:ascii="Times New Roman" w:hAnsi="Times New Roman"/>
        </w:rPr>
        <w:t xml:space="preserve"> learning rate, `</w:t>
      </w:r>
      <w:r w:rsidRPr="4D4696E3">
        <w:rPr>
          <w:rFonts w:ascii="Times New Roman" w:hAnsi="Times New Roman"/>
          <w:i/>
          <w:iCs/>
        </w:rPr>
        <w:t>A</w:t>
      </w:r>
      <w:r w:rsidRPr="4D4696E3">
        <w:rPr>
          <w:rFonts w:ascii="Times New Roman" w:hAnsi="Times New Roman"/>
        </w:rPr>
        <w:t xml:space="preserve">, that was subsequently transformed such that </w:t>
      </w:r>
      <w:del w:id="217" w:author="Nathaniel Haines" w:date="2024-08-04T18:33:00Z">
        <w:r w:rsidR="00FE2D18" w:rsidRPr="4D4696E3" w:rsidDel="4D4696E3">
          <w:rPr>
            <w:rFonts w:ascii="Times New Roman" w:hAnsi="Times New Roman"/>
          </w:rPr>
          <w:delText>`</w:delText>
        </w:r>
      </w:del>
      <w:r w:rsidRPr="4D4696E3">
        <w:rPr>
          <w:rFonts w:ascii="Times New Roman" w:hAnsi="Times New Roman"/>
          <w:i/>
          <w:iCs/>
        </w:rPr>
        <w:t>A</w:t>
      </w:r>
      <w:r w:rsidRPr="4D4696E3">
        <w:rPr>
          <w:rFonts w:ascii="Times New Roman" w:hAnsi="Times New Roman"/>
        </w:rPr>
        <w:t xml:space="preserve"> = </w:t>
      </w:r>
      <w:r w:rsidRPr="4D4696E3">
        <w:rPr>
          <w:rFonts w:ascii="Cambria Math" w:hAnsi="Cambria Math"/>
        </w:rPr>
        <w:t>Φ</w:t>
      </w:r>
      <w:del w:id="218" w:author="Nathaniel Haines" w:date="2024-08-04T18:33:00Z">
        <w:r w:rsidR="00FE2D18" w:rsidRPr="4D4696E3" w:rsidDel="4D4696E3">
          <w:rPr>
            <w:rFonts w:ascii="Cambria Math" w:hAnsi="Cambria Math"/>
            <w:vertAlign w:val="superscript"/>
          </w:rPr>
          <w:delText>–1</w:delText>
        </w:r>
      </w:del>
      <w:r>
        <w:t>(</w:t>
      </w:r>
      <w:del w:id="219" w:author="Nathaniel Haines" w:date="2024-08-04T18:33:00Z">
        <w:r w:rsidR="00FE2D18" w:rsidRPr="4D4696E3" w:rsidDel="4D4696E3">
          <w:rPr>
            <w:rFonts w:eastAsiaTheme="minorEastAsia"/>
            <w:i/>
            <w:iCs/>
          </w:rPr>
          <w:delText>A</w:delText>
        </w:r>
      </w:del>
      <w:ins w:id="220" w:author="Nathaniel Haines" w:date="2024-08-04T18:33:00Z">
        <w:r w:rsidRPr="4D4696E3">
          <w:rPr>
            <w:rFonts w:ascii="Times New Roman" w:hAnsi="Times New Roman"/>
          </w:rPr>
          <w:t xml:space="preserve"> `</w:t>
        </w:r>
        <w:r w:rsidRPr="4D4696E3">
          <w:rPr>
            <w:rFonts w:ascii="Times New Roman" w:hAnsi="Times New Roman"/>
            <w:i/>
            <w:iCs/>
          </w:rPr>
          <w:t>A</w:t>
        </w:r>
      </w:ins>
      <w:r w:rsidRPr="4D4696E3">
        <w:rPr>
          <w:rFonts w:eastAsiaTheme="minorEastAsia"/>
          <w:i/>
          <w:iCs/>
          <w:vertAlign w:val="subscript"/>
        </w:rPr>
        <w:t xml:space="preserve"> </w:t>
      </w:r>
      <w:del w:id="221" w:author="Nathaniel Haines" w:date="2024-08-04T18:33:00Z">
        <w:r w:rsidR="00FE2D18" w:rsidRPr="4D4696E3" w:rsidDel="4D4696E3">
          <w:rPr>
            <w:rFonts w:eastAsiaTheme="minorEastAsia"/>
          </w:rPr>
          <w:delText xml:space="preserve">/ </w:delText>
        </w:r>
        <w:r w:rsidR="00FE2D18" w:rsidRPr="4D4696E3" w:rsidDel="4D4696E3">
          <w:rPr>
            <w:rFonts w:eastAsiaTheme="minorEastAsia"/>
            <w:i/>
            <w:iCs/>
          </w:rPr>
          <w:delText>scale</w:delText>
        </w:r>
      </w:del>
      <w:r w:rsidRPr="4D4696E3">
        <w:rPr>
          <w:rFonts w:eastAsiaTheme="minorEastAsia"/>
        </w:rPr>
        <w:t xml:space="preserve">), where </w:t>
      </w:r>
      <w:r w:rsidRPr="4D4696E3">
        <w:rPr>
          <w:rFonts w:ascii="Cambria Math" w:hAnsi="Cambria Math"/>
        </w:rPr>
        <w:t>Φ</w:t>
      </w:r>
      <w:del w:id="222" w:author="Nathaniel Haines" w:date="2024-08-04T18:33:00Z">
        <w:r w:rsidR="00FE2D18" w:rsidRPr="4D4696E3" w:rsidDel="4D4696E3">
          <w:rPr>
            <w:rFonts w:ascii="Cambria Math" w:hAnsi="Cambria Math"/>
            <w:vertAlign w:val="superscript"/>
          </w:rPr>
          <w:delText>–1</w:delText>
        </w:r>
      </w:del>
      <w:r>
        <w:t xml:space="preserve"> is the </w:t>
      </w:r>
      <w:del w:id="223" w:author="Nathaniel Haines" w:date="2024-08-04T18:33:00Z">
        <w:r w:rsidR="00FE2D18" w:rsidDel="4D4696E3">
          <w:delText>inverse of the</w:delText>
        </w:r>
      </w:del>
      <w:r>
        <w:t xml:space="preserve"> cumulative distribution function of the </w:t>
      </w:r>
      <w:ins w:id="224" w:author="Nathaniel Haines" w:date="2024-08-04T18:33:00Z">
        <w:r>
          <w:t xml:space="preserve">standard </w:t>
        </w:r>
      </w:ins>
      <w:r>
        <w:t>normal distribution</w:t>
      </w:r>
      <w:ins w:id="225" w:author="Nathaniel Haines" w:date="2024-08-04T18:34:00Z">
        <w:r>
          <w:t>.</w:t>
        </w:r>
      </w:ins>
      <w:del w:id="226" w:author="Nathaniel Haines" w:date="2024-08-04T18:34:00Z">
        <w:r w:rsidR="00FE2D18" w:rsidDel="4D4696E3">
          <w:delText xml:space="preserve">, and </w:delText>
        </w:r>
        <w:r w:rsidR="00FE2D18" w:rsidRPr="4D4696E3" w:rsidDel="4D4696E3">
          <w:rPr>
            <w:i/>
            <w:iCs/>
          </w:rPr>
          <w:delText>scale</w:delText>
        </w:r>
        <w:r w:rsidR="00FE2D18" w:rsidDel="4D4696E3">
          <w:delText xml:space="preserve"> is scaling factor that ensures </w:delText>
        </w:r>
        <w:r w:rsidR="00FE2D18" w:rsidRPr="4D4696E3" w:rsidDel="4D4696E3">
          <w:rPr>
            <w:i/>
            <w:iCs/>
          </w:rPr>
          <w:delText>A</w:delText>
        </w:r>
        <w:r w:rsidR="00FE2D18" w:rsidDel="4D4696E3">
          <w:delText xml:space="preserve"> meets the 0 to 1 bounds (here, </w:delText>
        </w:r>
        <w:r w:rsidR="00FE2D18" w:rsidRPr="4D4696E3" w:rsidDel="4D4696E3">
          <w:rPr>
            <w:i/>
            <w:iCs/>
          </w:rPr>
          <w:delText>scale</w:delText>
        </w:r>
        <w:r w:rsidR="00FE2D18" w:rsidDel="4D4696E3">
          <w:delText xml:space="preserve"> = 1).</w:delText>
        </w:r>
      </w:del>
      <w:r>
        <w:t xml:space="preserve"> </w:t>
      </w:r>
      <w:ins w:id="227" w:author="Nathaniel Haines" w:date="2024-08-04T18:36:00Z">
        <w:r>
          <w:t xml:space="preserve">This transformation ensures that the learning rate used </w:t>
        </w:r>
      </w:ins>
      <w:ins w:id="228" w:author="Nathaniel Haines" w:date="2024-08-04T18:37:00Z">
        <w:r w:rsidRPr="4D4696E3">
          <w:rPr>
            <w:rFonts w:ascii="Times New Roman" w:hAnsi="Times New Roman"/>
          </w:rPr>
          <w:t xml:space="preserve">in the computational </w:t>
        </w:r>
      </w:ins>
      <w:ins w:id="229" w:author="Nathaniel Haines" w:date="2024-08-04T18:36:00Z">
        <w:r>
          <w:t>mode</w:t>
        </w:r>
      </w:ins>
      <w:ins w:id="230" w:author="Nathaniel Haines" w:date="2024-08-04T18:37:00Z">
        <w:r>
          <w:t>l</w:t>
        </w:r>
      </w:ins>
      <w:ins w:id="231" w:author="Nathaniel Haines" w:date="2024-08-04T18:36:00Z">
        <w:r>
          <w:t xml:space="preserve"> is between 0 and 1</w:t>
        </w:r>
      </w:ins>
      <w:ins w:id="232" w:author="Nathaniel Haines" w:date="2024-08-04T18:37:00Z">
        <w:r>
          <w:t xml:space="preserve">. </w:t>
        </w:r>
      </w:ins>
      <w:commentRangeEnd w:id="214"/>
      <w:r w:rsidR="00FE2D18">
        <w:rPr>
          <w:rStyle w:val="CommentReference"/>
        </w:rPr>
        <w:commentReference w:id="214"/>
      </w:r>
      <w:r>
        <w:t>To examine changes in learning rate across time, we assumed that `</w:t>
      </w:r>
      <w:r w:rsidRPr="4D4696E3">
        <w:rPr>
          <w:i/>
          <w:iCs/>
        </w:rPr>
        <w:t>A</w:t>
      </w:r>
      <w:r>
        <w:t xml:space="preserve"> is a person-specific parameter, given by the following growth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F158F6" w:rsidRPr="00DA6C8E" w14:paraId="2382A88B" w14:textId="77777777" w:rsidTr="00371AD6">
        <w:trPr>
          <w:jc w:val="center"/>
        </w:trPr>
        <w:tc>
          <w:tcPr>
            <w:tcW w:w="1440" w:type="dxa"/>
          </w:tcPr>
          <w:p w14:paraId="7F7355AE" w14:textId="77777777" w:rsidR="00F158F6" w:rsidRPr="005D0B5C" w:rsidRDefault="00F158F6" w:rsidP="00371AD6">
            <w:pPr>
              <w:spacing w:line="480" w:lineRule="auto"/>
              <w:rPr>
                <w:rFonts w:ascii="Times New Roman" w:hAnsi="Times New Roman"/>
              </w:rPr>
            </w:pPr>
          </w:p>
        </w:tc>
        <w:tc>
          <w:tcPr>
            <w:tcW w:w="7920" w:type="dxa"/>
          </w:tcPr>
          <w:p w14:paraId="06AB031A" w14:textId="2A4A3849" w:rsidR="00F158F6" w:rsidRPr="005D0B5C" w:rsidRDefault="004F5F26" w:rsidP="00371AD6">
            <w:pPr>
              <w:spacing w:line="480" w:lineRule="auto"/>
              <w:jc w:val="center"/>
              <w:rPr>
                <w:rFonts w:ascii="Times New Roman" w:hAnsi="Times New Roman"/>
              </w:rPr>
            </w:pPr>
            <m:oMathPara>
              <m:oMath>
                <m:r>
                  <w:rPr>
                    <w:rFonts w:ascii="Cambria Math" w:hAnsi="Cambria Math"/>
                  </w:rPr>
                  <m:t>`A=</m:t>
                </m:r>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oMath>
            </m:oMathPara>
          </w:p>
        </w:tc>
        <w:tc>
          <w:tcPr>
            <w:tcW w:w="1440" w:type="dxa"/>
            <w:vAlign w:val="center"/>
          </w:tcPr>
          <w:p w14:paraId="69A2BEE8" w14:textId="39426FA0" w:rsidR="00F158F6" w:rsidRPr="005D0B5C" w:rsidRDefault="00F158F6" w:rsidP="00371AD6">
            <w:pPr>
              <w:spacing w:line="480" w:lineRule="auto"/>
              <w:rPr>
                <w:rFonts w:ascii="Times New Roman" w:hAnsi="Times New Roman"/>
              </w:rPr>
            </w:pPr>
            <w:r w:rsidRPr="005D0B5C">
              <w:rPr>
                <w:rFonts w:ascii="Times New Roman" w:hAnsi="Times New Roman"/>
              </w:rPr>
              <w:t xml:space="preserve">Equation </w:t>
            </w:r>
            <w:r w:rsidR="00EB0378">
              <w:rPr>
                <w:rFonts w:ascii="Times New Roman" w:hAnsi="Times New Roman"/>
              </w:rPr>
              <w:t>3</w:t>
            </w:r>
          </w:p>
        </w:tc>
      </w:tr>
    </w:tbl>
    <w:p w14:paraId="493D88F7" w14:textId="49B057DB" w:rsidR="006B274B" w:rsidRDefault="00EB0378" w:rsidP="007916E6">
      <w:pPr>
        <w:spacing w:line="480" w:lineRule="auto"/>
        <w:rPr>
          <w:rFonts w:ascii="Times New Roman" w:hAnsi="Times New Roman"/>
        </w:rPr>
      </w:pPr>
      <w:r>
        <w:rPr>
          <w:rFonts w:ascii="Times New Roman" w:hAnsi="Times New Roman"/>
        </w:rPr>
        <w:t>where</w:t>
      </w:r>
      <w:r w:rsidR="00C6195F">
        <w:rPr>
          <w:rFonts w:ascii="Times New Roman" w:hAnsi="Times New Roman"/>
        </w:rPr>
        <w:t xml:space="preserve"> </w:t>
      </w:r>
      <w:commentRangeStart w:id="233"/>
      <w:r w:rsidR="00C6195F">
        <w:rPr>
          <w:rFonts w:ascii="Times New Roman" w:hAnsi="Times New Roman"/>
        </w:rPr>
        <w:t>`</w:t>
      </w:r>
      <w:r w:rsidR="006B274B" w:rsidRPr="4D4696E3">
        <w:rPr>
          <w:rFonts w:ascii="Times New Roman" w:hAnsi="Times New Roman"/>
          <w:i/>
          <w:iCs/>
        </w:rPr>
        <w:t>A</w:t>
      </w:r>
      <w:r w:rsidR="00AC076F" w:rsidRPr="4D4696E3">
        <w:rPr>
          <w:rFonts w:ascii="Times New Roman" w:hAnsi="Times New Roman"/>
          <w:i/>
          <w:iCs/>
          <w:vertAlign w:val="subscript"/>
        </w:rPr>
        <w:t>ij</w:t>
      </w:r>
      <w:r w:rsidR="006B274B">
        <w:rPr>
          <w:rFonts w:ascii="Times New Roman" w:hAnsi="Times New Roman"/>
        </w:rPr>
        <w:t xml:space="preserve"> </w:t>
      </w:r>
      <w:commentRangeEnd w:id="233"/>
      <w:r>
        <w:rPr>
          <w:rStyle w:val="CommentReference"/>
        </w:rPr>
        <w:commentReference w:id="233"/>
      </w:r>
      <w:r w:rsidR="006B274B">
        <w:rPr>
          <w:rFonts w:ascii="Times New Roman" w:hAnsi="Times New Roman"/>
        </w:rPr>
        <w:t xml:space="preserve">is the </w:t>
      </w:r>
      <w:ins w:id="234" w:author="Nathaniel Haines" w:date="2024-08-04T18:36:00Z">
        <w:r w:rsidR="006B274B">
          <w:rPr>
            <w:rFonts w:ascii="Times New Roman" w:hAnsi="Times New Roman"/>
          </w:rPr>
          <w:t xml:space="preserve">(unbounded) </w:t>
        </w:r>
      </w:ins>
      <w:r w:rsidR="006B274B">
        <w:rPr>
          <w:rFonts w:ascii="Times New Roman" w:hAnsi="Times New Roman"/>
        </w:rPr>
        <w:t xml:space="preserve">learning rate for person </w:t>
      </w:r>
      <w:r w:rsidR="006B274B" w:rsidRPr="4D4696E3">
        <w:rPr>
          <w:rFonts w:ascii="Times New Roman" w:hAnsi="Times New Roman"/>
          <w:i/>
          <w:iCs/>
        </w:rPr>
        <w:t>i</w:t>
      </w:r>
      <w:r w:rsidR="006B274B">
        <w:rPr>
          <w:rFonts w:ascii="Times New Roman" w:hAnsi="Times New Roman"/>
        </w:rPr>
        <w:t xml:space="preserve"> at </w:t>
      </w:r>
      <w:r w:rsidR="007E79BD">
        <w:rPr>
          <w:rFonts w:ascii="Times New Roman" w:hAnsi="Times New Roman"/>
        </w:rPr>
        <w:t xml:space="preserve">occasion </w:t>
      </w:r>
      <w:r w:rsidR="006B274B" w:rsidRPr="4D4696E3">
        <w:rPr>
          <w:rFonts w:ascii="Times New Roman" w:hAnsi="Times New Roman"/>
          <w:i/>
          <w:iCs/>
        </w:rPr>
        <w:t>j</w:t>
      </w:r>
      <w:r w:rsidR="006B274B">
        <w:rPr>
          <w:rFonts w:ascii="Times New Roman" w:hAnsi="Times New Roman"/>
        </w:rPr>
        <w:t xml:space="preserve">, </w:t>
      </w:r>
      <w:r w:rsidR="006B274B" w:rsidRPr="4D4696E3">
        <w:rPr>
          <w:rFonts w:ascii="Times New Roman" w:hAnsi="Times New Roman"/>
          <w:i/>
          <w:iCs/>
        </w:rPr>
        <w:t>β</w:t>
      </w:r>
      <w:r w:rsidR="006B274B">
        <w:rPr>
          <w:rFonts w:ascii="Times New Roman" w:hAnsi="Times New Roman"/>
          <w:vertAlign w:val="subscript"/>
        </w:rPr>
        <w:t>0</w:t>
      </w:r>
      <w:r w:rsidR="00616FEA" w:rsidRPr="4D4696E3">
        <w:rPr>
          <w:rFonts w:ascii="Times New Roman" w:hAnsi="Times New Roman"/>
          <w:i/>
          <w:iCs/>
          <w:vertAlign w:val="subscript"/>
        </w:rPr>
        <w:t>i</w:t>
      </w:r>
      <w:r w:rsidR="006B274B">
        <w:rPr>
          <w:rFonts w:ascii="Times New Roman" w:hAnsi="Times New Roman"/>
        </w:rPr>
        <w:t xml:space="preserve"> is </w:t>
      </w:r>
      <w:r w:rsidR="00616FEA">
        <w:rPr>
          <w:rFonts w:ascii="Times New Roman" w:hAnsi="Times New Roman"/>
        </w:rPr>
        <w:t>the person-specific intercept</w:t>
      </w:r>
      <w:r w:rsidR="006B274B">
        <w:rPr>
          <w:rFonts w:ascii="Times New Roman" w:hAnsi="Times New Roman"/>
        </w:rPr>
        <w:t xml:space="preserve">, </w:t>
      </w:r>
      <w:r w:rsidR="006B274B" w:rsidRPr="4D4696E3">
        <w:rPr>
          <w:rFonts w:ascii="Times New Roman" w:hAnsi="Times New Roman"/>
          <w:i/>
          <w:iCs/>
        </w:rPr>
        <w:t>β</w:t>
      </w:r>
      <w:r w:rsidR="006B274B">
        <w:rPr>
          <w:rFonts w:ascii="Times New Roman" w:hAnsi="Times New Roman"/>
          <w:vertAlign w:val="subscript"/>
        </w:rPr>
        <w:t>1</w:t>
      </w:r>
      <w:r w:rsidR="00616FEA" w:rsidRPr="4D4696E3">
        <w:rPr>
          <w:rFonts w:ascii="Times New Roman" w:hAnsi="Times New Roman"/>
          <w:i/>
          <w:iCs/>
          <w:vertAlign w:val="subscript"/>
        </w:rPr>
        <w:t>i</w:t>
      </w:r>
      <w:r w:rsidR="006B274B">
        <w:rPr>
          <w:rFonts w:ascii="Times New Roman" w:hAnsi="Times New Roman"/>
        </w:rPr>
        <w:t xml:space="preserve"> is the person-specific slope effect of time, </w:t>
      </w:r>
      <w:r w:rsidR="006B274B" w:rsidRPr="4D4696E3">
        <w:rPr>
          <w:rFonts w:ascii="Times New Roman" w:hAnsi="Times New Roman"/>
          <w:i/>
          <w:iCs/>
        </w:rPr>
        <w:t>T</w:t>
      </w:r>
      <w:r w:rsidR="006B274B" w:rsidRPr="4D4696E3">
        <w:rPr>
          <w:rFonts w:ascii="Times New Roman" w:hAnsi="Times New Roman"/>
          <w:i/>
          <w:iCs/>
          <w:vertAlign w:val="subscript"/>
        </w:rPr>
        <w:t>ij</w:t>
      </w:r>
      <w:r w:rsidR="006B274B">
        <w:rPr>
          <w:rFonts w:ascii="Times New Roman" w:hAnsi="Times New Roman"/>
        </w:rPr>
        <w:t xml:space="preserve"> is the variable representing time</w:t>
      </w:r>
      <w:r w:rsidR="00CA3AC5">
        <w:rPr>
          <w:rFonts w:ascii="Times New Roman" w:hAnsi="Times New Roman"/>
        </w:rPr>
        <w:t xml:space="preserve">, and </w:t>
      </w:r>
      <w:r w:rsidR="00CA3AC5" w:rsidRPr="4D4696E3">
        <w:rPr>
          <w:rFonts w:ascii="Times New Roman" w:hAnsi="Times New Roman"/>
          <w:i/>
          <w:iCs/>
        </w:rPr>
        <w:t>r</w:t>
      </w:r>
      <w:r w:rsidR="00CA3AC5" w:rsidRPr="4D4696E3">
        <w:rPr>
          <w:rFonts w:ascii="Times New Roman" w:hAnsi="Times New Roman"/>
          <w:i/>
          <w:iCs/>
          <w:vertAlign w:val="subscript"/>
        </w:rPr>
        <w:t>ij</w:t>
      </w:r>
      <w:r w:rsidR="00CA3AC5">
        <w:rPr>
          <w:rFonts w:ascii="Times New Roman" w:hAnsi="Times New Roman"/>
        </w:rPr>
        <w:t xml:space="preserve"> is the residual.</w:t>
      </w:r>
      <w:r w:rsidR="00995667">
        <w:rPr>
          <w:rFonts w:ascii="Times New Roman" w:hAnsi="Times New Roman"/>
        </w:rPr>
        <w:t xml:space="preserve"> </w:t>
      </w:r>
      <w:r w:rsidR="004E7792">
        <w:rPr>
          <w:rFonts w:ascii="Times New Roman" w:hAnsi="Times New Roman"/>
        </w:rPr>
        <w:t>Residuals are assumed to be normally distributed</w:t>
      </w:r>
      <w:r w:rsidR="00F00288">
        <w:rPr>
          <w:rFonts w:ascii="Times New Roman" w:hAnsi="Times New Roman"/>
        </w:rPr>
        <w:t xml:space="preserve"> </w:t>
      </w:r>
      <w:r w:rsidR="00091092">
        <w:rPr>
          <w:rFonts w:ascii="Times New Roman" w:hAnsi="Times New Roman"/>
        </w:rPr>
        <w:t xml:space="preserve">with a mean of 0 and a variance of </w:t>
      </w:r>
      <w:r w:rsidR="00091092" w:rsidRPr="4D4696E3">
        <w:rPr>
          <w:rFonts w:ascii="Times New Roman" w:hAnsi="Times New Roman"/>
          <w:i/>
          <w:iCs/>
        </w:rPr>
        <w:t>σ</w:t>
      </w:r>
      <w:r w:rsidR="00091092">
        <w:rPr>
          <w:rFonts w:ascii="Times New Roman" w:hAnsi="Times New Roman"/>
          <w:vertAlign w:val="superscript"/>
        </w:rPr>
        <w:t>2</w:t>
      </w:r>
      <w:r w:rsidR="00091092">
        <w:rPr>
          <w:rFonts w:ascii="Times New Roman" w:hAnsi="Times New Roman"/>
          <w:vertAlign w:val="subscript"/>
        </w:rPr>
        <w:t>,</w:t>
      </w:r>
      <w:r w:rsidR="00091092">
        <w:rPr>
          <w:rFonts w:ascii="Times New Roman" w:hAnsi="Times New Roman"/>
        </w:rPr>
        <w:t xml:space="preserve"> </w:t>
      </w:r>
      <w:r w:rsidR="00F00288">
        <w:rPr>
          <w:rFonts w:ascii="Times New Roman" w:hAnsi="Times New Roman"/>
        </w:rPr>
        <w:t xml:space="preserve">such that </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Normal</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E7792">
        <w:rPr>
          <w:rFonts w:ascii="Times New Roman" w:hAnsi="Times New Roman"/>
        </w:rPr>
        <w:t>.</w:t>
      </w:r>
      <w:r w:rsidR="004C5BED">
        <w:rPr>
          <w:rFonts w:ascii="Times New Roman" w:hAnsi="Times New Roman"/>
        </w:rPr>
        <w:t xml:space="preserve"> </w:t>
      </w:r>
      <w:r w:rsidR="00F50B6D">
        <w:rPr>
          <w:rFonts w:ascii="Times New Roman" w:hAnsi="Times New Roman"/>
        </w:rPr>
        <w:t xml:space="preserve">Equation 3 represents level 1 of a hierarchical growth model in which the </w:t>
      </w:r>
      <w:r w:rsidR="00F50B6D" w:rsidRPr="4D4696E3">
        <w:rPr>
          <w:rFonts w:ascii="Times New Roman" w:hAnsi="Times New Roman"/>
          <w:i/>
          <w:iCs/>
        </w:rPr>
        <w:t>β</w:t>
      </w:r>
      <w:r w:rsidR="00F50B6D">
        <w:rPr>
          <w:rFonts w:ascii="Times New Roman" w:hAnsi="Times New Roman"/>
        </w:rPr>
        <w:t>s can be further decomposed in</w:t>
      </w:r>
      <w:r w:rsidR="00B22250">
        <w:rPr>
          <w:rFonts w:ascii="Times New Roman" w:hAnsi="Times New Roman"/>
        </w:rPr>
        <w:t>to their group- and person-level effects at</w:t>
      </w:r>
      <w:r w:rsidR="00F50B6D">
        <w:rPr>
          <w:rFonts w:ascii="Times New Roman" w:hAnsi="Times New Roman"/>
        </w:rPr>
        <w:t xml:space="preserve"> l</w:t>
      </w:r>
      <w:r w:rsidR="00995667">
        <w:rPr>
          <w:rFonts w:ascii="Times New Roman" w:hAnsi="Times New Roman"/>
        </w:rPr>
        <w:t>evel 2</w:t>
      </w:r>
      <w:r w:rsidR="00D028BB">
        <w:rPr>
          <w:rFonts w:ascii="Times New Roman" w:hAnsi="Times New Roman"/>
        </w:rPr>
        <w:t>, given by the following</w:t>
      </w:r>
      <w:r w:rsidR="00995667">
        <w:rPr>
          <w:rFonts w:ascii="Times New Roman" w:hAnsi="Times New Roman"/>
        </w:rPr>
        <w: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995667" w:rsidRPr="00DA6C8E" w14:paraId="39999038" w14:textId="77777777" w:rsidTr="005D0B5C">
        <w:trPr>
          <w:jc w:val="center"/>
        </w:trPr>
        <w:tc>
          <w:tcPr>
            <w:tcW w:w="1440" w:type="dxa"/>
          </w:tcPr>
          <w:p w14:paraId="1228ACC6" w14:textId="77777777" w:rsidR="00995667" w:rsidRPr="005D0B5C" w:rsidRDefault="00995667" w:rsidP="005D0B5C">
            <w:pPr>
              <w:spacing w:line="480" w:lineRule="auto"/>
              <w:rPr>
                <w:rFonts w:ascii="Times New Roman" w:hAnsi="Times New Roman"/>
              </w:rPr>
            </w:pPr>
          </w:p>
        </w:tc>
        <w:tc>
          <w:tcPr>
            <w:tcW w:w="7920" w:type="dxa"/>
          </w:tcPr>
          <w:p w14:paraId="1F08A55F" w14:textId="77777777" w:rsidR="00995667" w:rsidRPr="00B438CC"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0i</m:t>
                    </m:r>
                  </m:sub>
                </m:sSub>
              </m:oMath>
            </m:oMathPara>
          </w:p>
          <w:p w14:paraId="3D78DC4E" w14:textId="6CE10B47" w:rsidR="00995667" w:rsidRPr="00995667" w:rsidRDefault="00000000" w:rsidP="00995667">
            <w:pPr>
              <w:spacing w:line="480" w:lineRule="auto"/>
              <w:jc w:val="center"/>
              <w:rPr>
                <w:rFonts w:ascii="Times New Roman" w:hAnsi="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oMath>
            </m:oMathPara>
          </w:p>
        </w:tc>
        <w:tc>
          <w:tcPr>
            <w:tcW w:w="1440" w:type="dxa"/>
            <w:vAlign w:val="center"/>
          </w:tcPr>
          <w:p w14:paraId="60A874E6" w14:textId="7716C4B1" w:rsidR="00995667" w:rsidRPr="005D0B5C" w:rsidRDefault="00995667" w:rsidP="005D0B5C">
            <w:pPr>
              <w:spacing w:line="480" w:lineRule="auto"/>
              <w:rPr>
                <w:rFonts w:ascii="Times New Roman" w:hAnsi="Times New Roman"/>
              </w:rPr>
            </w:pPr>
            <w:r w:rsidRPr="005D0B5C">
              <w:rPr>
                <w:rFonts w:ascii="Times New Roman" w:hAnsi="Times New Roman"/>
              </w:rPr>
              <w:lastRenderedPageBreak/>
              <w:t xml:space="preserve">Equation </w:t>
            </w:r>
            <w:r w:rsidR="00EB0378">
              <w:rPr>
                <w:rFonts w:ascii="Times New Roman" w:hAnsi="Times New Roman"/>
              </w:rPr>
              <w:t>4</w:t>
            </w:r>
          </w:p>
        </w:tc>
      </w:tr>
    </w:tbl>
    <w:p w14:paraId="30957F88" w14:textId="47312493" w:rsidR="00995667" w:rsidRPr="00B438CC" w:rsidRDefault="00773582" w:rsidP="007916E6">
      <w:pPr>
        <w:spacing w:line="480" w:lineRule="auto"/>
        <w:rPr>
          <w:rFonts w:ascii="Times New Roman" w:hAnsi="Times New Roman"/>
          <w:vertAlign w:val="subscript"/>
        </w:rPr>
      </w:pPr>
      <w:r>
        <w:rPr>
          <w:rFonts w:ascii="Times New Roman" w:hAnsi="Times New Roman"/>
        </w:rPr>
        <w:t xml:space="preserve">where </w:t>
      </w:r>
      <w:r w:rsidR="00F36C79" w:rsidRPr="005D0B5C">
        <w:rPr>
          <w:rFonts w:ascii="Times New Roman" w:hAnsi="Times New Roman"/>
          <w:i/>
          <w:iCs/>
        </w:rPr>
        <w:t>γ</w:t>
      </w:r>
      <w:r w:rsidR="00F36C79">
        <w:rPr>
          <w:rFonts w:ascii="Times New Roman" w:hAnsi="Times New Roman"/>
          <w:vertAlign w:val="subscript"/>
        </w:rPr>
        <w:t>00</w:t>
      </w:r>
      <w:r w:rsidR="00F36C79">
        <w:rPr>
          <w:rFonts w:ascii="Times New Roman" w:hAnsi="Times New Roman"/>
        </w:rPr>
        <w:t xml:space="preserve"> and </w:t>
      </w:r>
      <w:r w:rsidR="00F36C79" w:rsidRPr="005D0B5C">
        <w:rPr>
          <w:rFonts w:ascii="Times New Roman" w:hAnsi="Times New Roman"/>
          <w:i/>
          <w:iCs/>
        </w:rPr>
        <w:t>γ</w:t>
      </w:r>
      <w:r w:rsidR="00F36C79">
        <w:rPr>
          <w:rFonts w:ascii="Times New Roman" w:hAnsi="Times New Roman"/>
          <w:vertAlign w:val="subscript"/>
        </w:rPr>
        <w:t>10</w:t>
      </w:r>
      <w:r w:rsidR="00F36C79">
        <w:rPr>
          <w:rFonts w:ascii="Times New Roman" w:hAnsi="Times New Roman"/>
        </w:rPr>
        <w:t xml:space="preserve"> </w:t>
      </w:r>
      <w:r w:rsidR="004F261E">
        <w:rPr>
          <w:rFonts w:ascii="Times New Roman" w:hAnsi="Times New Roman"/>
        </w:rPr>
        <w:t>are</w:t>
      </w:r>
      <w:r>
        <w:rPr>
          <w:rFonts w:ascii="Times New Roman" w:hAnsi="Times New Roman"/>
        </w:rPr>
        <w:t xml:space="preserve"> the group-level intercept and slope, respectively, and </w:t>
      </w:r>
      <w:r>
        <w:rPr>
          <w:rFonts w:ascii="Times New Roman" w:hAnsi="Times New Roman"/>
          <w:i/>
          <w:iCs/>
        </w:rPr>
        <w:t>u</w:t>
      </w:r>
      <w:r>
        <w:rPr>
          <w:rFonts w:ascii="Times New Roman" w:hAnsi="Times New Roman"/>
          <w:i/>
          <w:iCs/>
          <w:vertAlign w:val="subscript"/>
        </w:rPr>
        <w:t>0i</w:t>
      </w:r>
      <w:r>
        <w:rPr>
          <w:rFonts w:ascii="Times New Roman" w:hAnsi="Times New Roman"/>
        </w:rPr>
        <w:t xml:space="preserve"> and </w:t>
      </w:r>
      <w:r>
        <w:rPr>
          <w:rFonts w:ascii="Times New Roman" w:hAnsi="Times New Roman"/>
          <w:i/>
          <w:iCs/>
        </w:rPr>
        <w:t>u</w:t>
      </w:r>
      <w:r w:rsidR="00F36C79">
        <w:rPr>
          <w:rFonts w:ascii="Times New Roman" w:hAnsi="Times New Roman"/>
          <w:i/>
          <w:iCs/>
          <w:vertAlign w:val="subscript"/>
        </w:rPr>
        <w:t>1</w:t>
      </w:r>
      <w:r>
        <w:rPr>
          <w:rFonts w:ascii="Times New Roman" w:hAnsi="Times New Roman"/>
          <w:i/>
          <w:iCs/>
          <w:vertAlign w:val="subscript"/>
        </w:rPr>
        <w:t>i</w:t>
      </w:r>
      <w:r>
        <w:rPr>
          <w:rFonts w:ascii="Times New Roman" w:hAnsi="Times New Roman"/>
        </w:rPr>
        <w:t xml:space="preserve"> are the person-specific </w:t>
      </w:r>
      <w:r w:rsidR="008C29AA">
        <w:rPr>
          <w:rFonts w:ascii="Times New Roman" w:hAnsi="Times New Roman"/>
        </w:rPr>
        <w:t>residuals</w:t>
      </w:r>
      <w:r>
        <w:rPr>
          <w:rFonts w:ascii="Times New Roman" w:hAnsi="Times New Roman"/>
        </w:rPr>
        <w:t xml:space="preserve"> from the group-level intercepts and slopes, respectively</w:t>
      </w:r>
      <w:r w:rsidR="00747D24">
        <w:rPr>
          <w:rFonts w:ascii="Times New Roman" w:hAnsi="Times New Roman"/>
        </w:rPr>
        <w:t>.</w:t>
      </w:r>
      <w:r w:rsidR="00477388">
        <w:rPr>
          <w:rFonts w:ascii="Times New Roman" w:hAnsi="Times New Roman"/>
        </w:rPr>
        <w:t xml:space="preserve"> Person-specific residuals are assumed to be multivariate normally distributed </w:t>
      </w:r>
      <w:r w:rsidR="00487EF3">
        <w:rPr>
          <w:rFonts w:ascii="Times New Roman" w:hAnsi="Times New Roman"/>
        </w:rPr>
        <w:t xml:space="preserve">with means of 0, and a variance-covariance matrix given by the intercept and slope variances </w:t>
      </w:r>
      <m:oMath>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oMath>
      <w:r w:rsidR="00487EF3">
        <w:rPr>
          <w:rFonts w:ascii="Times New Roman" w:hAnsi="Times New Roman"/>
        </w:rPr>
        <w:t xml:space="preserve"> and </w:t>
      </w:r>
      <m:oMath>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oMath>
      <w:r w:rsidR="00487EF3">
        <w:rPr>
          <w:rFonts w:ascii="Times New Roman" w:hAnsi="Times New Roman"/>
        </w:rPr>
        <w:t xml:space="preserve">, respectively, and covariance </w:t>
      </w:r>
      <m:oMath>
        <m:sSub>
          <m:sSubPr>
            <m:ctrlPr>
              <w:rPr>
                <w:rFonts w:ascii="Cambria Math" w:hAnsi="Cambria Math"/>
                <w:i/>
              </w:rPr>
            </m:ctrlPr>
          </m:sSubPr>
          <m:e>
            <m:r>
              <w:rPr>
                <w:rFonts w:ascii="Cambria Math" w:hAnsi="Cambria Math"/>
              </w:rPr>
              <m:t>τ</m:t>
            </m:r>
          </m:e>
          <m:sub>
            <m:r>
              <w:rPr>
                <w:rFonts w:ascii="Cambria Math" w:hAnsi="Cambria Math"/>
              </w:rPr>
              <m:t>01</m:t>
            </m:r>
          </m:sub>
        </m:sSub>
      </m:oMath>
      <w:r w:rsidR="00F53054">
        <w:rPr>
          <w:rFonts w:ascii="Times New Roman" w:hAnsi="Times New Roman"/>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D7281F" w:rsidRPr="00DA6C8E" w14:paraId="39B72002" w14:textId="77777777" w:rsidTr="4D4696E3">
        <w:trPr>
          <w:jc w:val="center"/>
        </w:trPr>
        <w:tc>
          <w:tcPr>
            <w:tcW w:w="1440" w:type="dxa"/>
          </w:tcPr>
          <w:p w14:paraId="28C619A7" w14:textId="77777777" w:rsidR="00D7281F" w:rsidRPr="005D0B5C" w:rsidRDefault="00D7281F" w:rsidP="005D0B5C">
            <w:pPr>
              <w:spacing w:line="480" w:lineRule="auto"/>
              <w:rPr>
                <w:rFonts w:ascii="Times New Roman" w:hAnsi="Times New Roman"/>
              </w:rPr>
            </w:pPr>
            <w:commentRangeStart w:id="235"/>
          </w:p>
        </w:tc>
        <w:tc>
          <w:tcPr>
            <w:tcW w:w="7920" w:type="dxa"/>
          </w:tcPr>
          <w:p w14:paraId="7FF686DB" w14:textId="7A6082B0" w:rsidR="00D7281F" w:rsidRPr="00995667" w:rsidRDefault="00000000" w:rsidP="00232CB9">
            <w:pPr>
              <w:spacing w:line="480" w:lineRule="auto"/>
              <w:jc w:val="center"/>
              <w:rPr>
                <w:rFonts w:ascii="Times New Roman" w:hAnsi="Times New Roman"/>
              </w:rPr>
            </w:pPr>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0i</m:t>
                            </m:r>
                          </m:sub>
                        </m:sSub>
                      </m:num>
                      <m:den>
                        <m:sSub>
                          <m:sSubPr>
                            <m:ctrlPr>
                              <w:rPr>
                                <w:rFonts w:ascii="Cambria Math" w:hAnsi="Cambria Math"/>
                                <w:i/>
                              </w:rPr>
                            </m:ctrlPr>
                          </m:sSubPr>
                          <m:e>
                            <m:r>
                              <w:rPr>
                                <w:rFonts w:ascii="Cambria Math" w:hAnsi="Cambria Math"/>
                              </w:rPr>
                              <m:t>u</m:t>
                            </m:r>
                          </m:e>
                          <m:sub>
                            <m:r>
                              <w:rPr>
                                <w:rFonts w:ascii="Cambria Math" w:hAnsi="Cambria Math"/>
                              </w:rPr>
                              <m:t>1i</m:t>
                            </m:r>
                          </m:sub>
                        </m:sSub>
                      </m:den>
                    </m:f>
                  </m:e>
                </m:d>
                <m:r>
                  <w:rPr>
                    <w:rFonts w:ascii="Cambria Math" w:hAnsi="Cambria Math"/>
                  </w:rPr>
                  <m:t>~MVNormal</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r>
                      <w:rPr>
                        <w:rFonts w:ascii="Cambria Math" w:hAnsi="Cambria Math"/>
                      </w:rPr>
                      <m:t>,</m:t>
                    </m:r>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τ</m:t>
                              </m:r>
                            </m:e>
                            <m:sub>
                              <m:r>
                                <w:rPr>
                                  <w:rFonts w:ascii="Cambria Math" w:hAnsi="Cambria Math"/>
                                </w:rPr>
                                <m:t>00</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01</m:t>
                              </m:r>
                            </m:sub>
                          </m:sSub>
                        </m:e>
                      </m:mr>
                      <m:mr>
                        <m:e>
                          <m:sSub>
                            <m:sSubPr>
                              <m:ctrlPr>
                                <w:rPr>
                                  <w:rFonts w:ascii="Cambria Math" w:hAnsi="Cambria Math"/>
                                  <w:i/>
                                </w:rPr>
                              </m:ctrlPr>
                            </m:sSubPr>
                            <m:e>
                              <m:r>
                                <w:rPr>
                                  <w:rFonts w:ascii="Cambria Math" w:hAnsi="Cambria Math"/>
                                </w:rPr>
                                <m:t>τ</m:t>
                              </m:r>
                            </m:e>
                            <m:sub>
                              <m:r>
                                <w:rPr>
                                  <w:rFonts w:ascii="Cambria Math" w:hAnsi="Cambria Math"/>
                                </w:rPr>
                                <m:t>01</m:t>
                              </m:r>
                            </m:sub>
                          </m:sSub>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10</m:t>
                              </m:r>
                            </m:sub>
                            <m:sup>
                              <m:r>
                                <w:rPr>
                                  <w:rFonts w:ascii="Cambria Math" w:hAnsi="Cambria Math"/>
                                </w:rPr>
                                <m:t>2</m:t>
                              </m:r>
                            </m:sup>
                          </m:sSubSup>
                        </m:e>
                      </m:mr>
                    </m:m>
                  </m:e>
                </m:d>
                <w:commentRangeEnd w:id="235"/>
                <m:r>
                  <m:rPr>
                    <m:sty m:val="p"/>
                  </m:rPr>
                  <w:rPr>
                    <w:rStyle w:val="CommentReference"/>
                  </w:rPr>
                  <w:commentReference w:id="235"/>
                </m:r>
              </m:oMath>
            </m:oMathPara>
          </w:p>
        </w:tc>
        <w:tc>
          <w:tcPr>
            <w:tcW w:w="1440" w:type="dxa"/>
            <w:vAlign w:val="center"/>
          </w:tcPr>
          <w:p w14:paraId="2FA0750C" w14:textId="23E5EF0B" w:rsidR="00D7281F" w:rsidRPr="005D0B5C" w:rsidRDefault="00D7281F" w:rsidP="005D0B5C">
            <w:pPr>
              <w:spacing w:line="480" w:lineRule="auto"/>
              <w:rPr>
                <w:rFonts w:ascii="Times New Roman" w:hAnsi="Times New Roman"/>
              </w:rPr>
            </w:pPr>
          </w:p>
        </w:tc>
      </w:tr>
    </w:tbl>
    <w:p w14:paraId="4E7DC8B7" w14:textId="0E2B1A94" w:rsidR="001F235B" w:rsidRPr="00B438CC" w:rsidRDefault="001F235B" w:rsidP="007916E6">
      <w:pPr>
        <w:spacing w:line="480" w:lineRule="auto"/>
        <w:rPr>
          <w:rFonts w:ascii="Times New Roman" w:hAnsi="Times New Roman"/>
        </w:rPr>
      </w:pP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DA6C8E" w14:paraId="6C5823BC" w14:textId="77777777" w:rsidTr="001757E3">
        <w:trPr>
          <w:jc w:val="center"/>
        </w:trPr>
        <w:tc>
          <w:tcPr>
            <w:tcW w:w="0" w:type="auto"/>
          </w:tcPr>
          <w:p w14:paraId="01CAC0B3" w14:textId="77777777" w:rsidR="0017291E" w:rsidRPr="00B438CC" w:rsidRDefault="0017291E" w:rsidP="001757E3">
            <w:pPr>
              <w:rPr>
                <w:rFonts w:ascii="Times New Roman" w:hAnsi="Times New Roman"/>
                <w:i/>
                <w:iCs/>
              </w:rPr>
            </w:pPr>
          </w:p>
        </w:tc>
        <w:tc>
          <w:tcPr>
            <w:tcW w:w="0" w:type="auto"/>
          </w:tcPr>
          <w:p w14:paraId="5A4F42AE" w14:textId="77777777" w:rsidR="0017291E" w:rsidRPr="00B438CC" w:rsidRDefault="0017291E" w:rsidP="001757E3">
            <w:pPr>
              <w:jc w:val="center"/>
              <w:rPr>
                <w:rFonts w:ascii="Times New Roman" w:hAnsi="Times New Roman"/>
              </w:rPr>
            </w:pPr>
            <w:r w:rsidRPr="00B438CC">
              <w:rPr>
                <w:rFonts w:ascii="Times New Roman" w:hAnsi="Times New Roman"/>
              </w:rPr>
              <w:t>No cor</w:t>
            </w:r>
          </w:p>
        </w:tc>
        <w:tc>
          <w:tcPr>
            <w:tcW w:w="0" w:type="auto"/>
          </w:tcPr>
          <w:p w14:paraId="2DBDFB22" w14:textId="77777777" w:rsidR="0017291E" w:rsidRPr="00B438CC" w:rsidRDefault="0017291E" w:rsidP="001757E3">
            <w:pPr>
              <w:jc w:val="center"/>
              <w:rPr>
                <w:rFonts w:ascii="Times New Roman" w:hAnsi="Times New Roman"/>
              </w:rPr>
            </w:pPr>
            <w:r w:rsidRPr="00B438CC">
              <w:rPr>
                <w:rFonts w:ascii="Times New Roman" w:hAnsi="Times New Roman"/>
              </w:rPr>
              <w:t>Moderate cor</w:t>
            </w:r>
          </w:p>
        </w:tc>
      </w:tr>
      <w:tr w:rsidR="0017291E" w:rsidRPr="00DA6C8E" w14:paraId="419EB93F" w14:textId="77777777" w:rsidTr="001757E3">
        <w:trPr>
          <w:jc w:val="center"/>
        </w:trPr>
        <w:tc>
          <w:tcPr>
            <w:tcW w:w="0" w:type="auto"/>
          </w:tcPr>
          <w:p w14:paraId="0C5FE214" w14:textId="77777777" w:rsidR="0017291E" w:rsidRPr="00B438CC" w:rsidRDefault="0017291E" w:rsidP="001757E3">
            <w:pPr>
              <w:rPr>
                <w:rFonts w:ascii="Times New Roman" w:hAnsi="Times New Roman"/>
                <w:i/>
                <w:iCs/>
              </w:rPr>
            </w:pPr>
            <w:r w:rsidRPr="00B438CC">
              <w:rPr>
                <w:rFonts w:ascii="Times New Roman" w:hAnsi="Times New Roman"/>
              </w:rPr>
              <w:t>No effect</w:t>
            </w:r>
          </w:p>
        </w:tc>
        <w:tc>
          <w:tcPr>
            <w:tcW w:w="0" w:type="auto"/>
          </w:tcPr>
          <w:p w14:paraId="5570D9A1" w14:textId="77777777" w:rsidR="0017291E" w:rsidRPr="00B438CC" w:rsidRDefault="0017291E" w:rsidP="001757E3">
            <w:pPr>
              <w:jc w:val="center"/>
              <w:rPr>
                <w:rFonts w:ascii="Times New Roman" w:hAnsi="Times New Roman"/>
              </w:rPr>
            </w:pPr>
            <w:r w:rsidRPr="00B438CC">
              <w:rPr>
                <w:rFonts w:ascii="Times New Roman" w:hAnsi="Times New Roman"/>
                <w:i/>
                <w:iCs/>
              </w:rPr>
              <w:t>r</w:t>
            </w:r>
            <w:r w:rsidRPr="00B438CC">
              <w:rPr>
                <w:rFonts w:ascii="Times New Roman" w:hAnsi="Times New Roman"/>
                <w:i/>
                <w:iCs/>
                <w:vertAlign w:val="subscript"/>
              </w:rPr>
              <w:t>time</w:t>
            </w:r>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0</w:t>
            </w:r>
          </w:p>
        </w:tc>
        <w:tc>
          <w:tcPr>
            <w:tcW w:w="0" w:type="auto"/>
          </w:tcPr>
          <w:p w14:paraId="6559D073" w14:textId="77777777" w:rsidR="0017291E" w:rsidRPr="00B438CC" w:rsidRDefault="0017291E" w:rsidP="001757E3">
            <w:pPr>
              <w:jc w:val="center"/>
              <w:rPr>
                <w:rFonts w:ascii="Times New Roman" w:hAnsi="Times New Roman"/>
              </w:rPr>
            </w:pPr>
            <w:r w:rsidRPr="00B438CC">
              <w:rPr>
                <w:rFonts w:ascii="Times New Roman" w:hAnsi="Times New Roman"/>
                <w:i/>
                <w:iCs/>
              </w:rPr>
              <w:t>r</w:t>
            </w:r>
            <w:r w:rsidRPr="00B438CC">
              <w:rPr>
                <w:rFonts w:ascii="Times New Roman" w:hAnsi="Times New Roman"/>
                <w:i/>
                <w:iCs/>
                <w:vertAlign w:val="subscript"/>
              </w:rPr>
              <w:t>time</w:t>
            </w:r>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0</w:t>
            </w:r>
          </w:p>
        </w:tc>
      </w:tr>
      <w:tr w:rsidR="0017291E" w:rsidRPr="00DA6C8E" w14:paraId="22D88CE8" w14:textId="77777777" w:rsidTr="001757E3">
        <w:trPr>
          <w:jc w:val="center"/>
        </w:trPr>
        <w:tc>
          <w:tcPr>
            <w:tcW w:w="0" w:type="auto"/>
          </w:tcPr>
          <w:p w14:paraId="01358E31" w14:textId="77777777" w:rsidR="0017291E" w:rsidRPr="00B438CC" w:rsidRDefault="0017291E" w:rsidP="001757E3">
            <w:pPr>
              <w:rPr>
                <w:rFonts w:ascii="Times New Roman" w:hAnsi="Times New Roman"/>
              </w:rPr>
            </w:pPr>
            <w:r w:rsidRPr="00B438CC">
              <w:rPr>
                <w:rFonts w:ascii="Times New Roman" w:hAnsi="Times New Roman"/>
              </w:rPr>
              <w:t>Moderate effect</w:t>
            </w:r>
          </w:p>
        </w:tc>
        <w:tc>
          <w:tcPr>
            <w:tcW w:w="0" w:type="auto"/>
          </w:tcPr>
          <w:p w14:paraId="7E9C9B47" w14:textId="77777777" w:rsidR="0017291E" w:rsidRPr="00B438CC" w:rsidRDefault="0017291E" w:rsidP="001757E3">
            <w:pPr>
              <w:jc w:val="center"/>
              <w:rPr>
                <w:rFonts w:ascii="Times New Roman" w:hAnsi="Times New Roman"/>
              </w:rPr>
            </w:pPr>
            <w:r w:rsidRPr="00B438CC">
              <w:rPr>
                <w:rFonts w:ascii="Times New Roman" w:hAnsi="Times New Roman"/>
                <w:i/>
                <w:iCs/>
              </w:rPr>
              <w:t>r</w:t>
            </w:r>
            <w:r w:rsidRPr="00B438CC">
              <w:rPr>
                <w:rFonts w:ascii="Times New Roman" w:hAnsi="Times New Roman"/>
                <w:i/>
                <w:iCs/>
                <w:vertAlign w:val="subscript"/>
              </w:rPr>
              <w:t>time</w:t>
            </w:r>
            <w:r w:rsidRPr="00B438CC">
              <w:rPr>
                <w:rFonts w:ascii="Times New Roman" w:hAnsi="Times New Roman"/>
              </w:rPr>
              <w:t xml:space="preserve"> = 0, </w:t>
            </w:r>
            <w:r w:rsidRPr="00B438CC">
              <w:rPr>
                <w:rFonts w:ascii="Times New Roman" w:hAnsi="Times New Roman"/>
                <w:i/>
                <w:iCs/>
              </w:rPr>
              <w:t>d</w:t>
            </w:r>
            <w:r w:rsidRPr="00B438CC">
              <w:rPr>
                <w:rFonts w:ascii="Times New Roman" w:hAnsi="Times New Roman"/>
              </w:rPr>
              <w:t xml:space="preserve"> = .5</w:t>
            </w:r>
          </w:p>
        </w:tc>
        <w:tc>
          <w:tcPr>
            <w:tcW w:w="0" w:type="auto"/>
          </w:tcPr>
          <w:p w14:paraId="58FDFCD0" w14:textId="77777777" w:rsidR="0017291E" w:rsidRPr="00B438CC" w:rsidRDefault="0017291E" w:rsidP="001757E3">
            <w:pPr>
              <w:jc w:val="center"/>
              <w:rPr>
                <w:rFonts w:ascii="Times New Roman" w:hAnsi="Times New Roman"/>
              </w:rPr>
            </w:pPr>
            <w:r w:rsidRPr="00B438CC">
              <w:rPr>
                <w:rFonts w:ascii="Times New Roman" w:hAnsi="Times New Roman"/>
                <w:i/>
                <w:iCs/>
              </w:rPr>
              <w:t>r</w:t>
            </w:r>
            <w:r w:rsidRPr="00B438CC">
              <w:rPr>
                <w:rFonts w:ascii="Times New Roman" w:hAnsi="Times New Roman"/>
                <w:i/>
                <w:iCs/>
                <w:vertAlign w:val="subscript"/>
              </w:rPr>
              <w:t>time</w:t>
            </w:r>
            <w:r w:rsidRPr="00B438CC">
              <w:rPr>
                <w:rFonts w:ascii="Times New Roman" w:hAnsi="Times New Roman"/>
              </w:rPr>
              <w:t xml:space="preserve"> = .3, </w:t>
            </w:r>
            <w:r w:rsidRPr="00B438CC">
              <w:rPr>
                <w:rFonts w:ascii="Times New Roman" w:hAnsi="Times New Roman"/>
                <w:i/>
                <w:iCs/>
              </w:rPr>
              <w:t>d</w:t>
            </w:r>
            <w:r w:rsidRPr="00B438CC">
              <w:rPr>
                <w:rFonts w:ascii="Times New Roman" w:hAnsi="Times New Roman"/>
              </w:rPr>
              <w:t xml:space="preserve"> = .5</w:t>
            </w:r>
          </w:p>
        </w:tc>
      </w:tr>
    </w:tbl>
    <w:p w14:paraId="682FF6A2" w14:textId="28E98E4B" w:rsidR="00C26B04" w:rsidRPr="00B438CC" w:rsidRDefault="00FD14B8" w:rsidP="007916E6">
      <w:pPr>
        <w:spacing w:line="480" w:lineRule="auto"/>
        <w:ind w:firstLine="720"/>
        <w:rPr>
          <w:rFonts w:ascii="Times New Roman" w:hAnsi="Times New Roman"/>
        </w:rPr>
      </w:pPr>
      <w:r w:rsidRPr="00B438CC">
        <w:rPr>
          <w:rFonts w:ascii="Times New Roman" w:hAnsi="Times New Roman"/>
        </w:rPr>
        <w:t xml:space="preserve">The four conditions represent parametric combinations of two levels of test-retest reliability, unreliable (i.e., </w:t>
      </w:r>
      <w:r w:rsidRPr="00B438CC">
        <w:rPr>
          <w:rFonts w:ascii="Times New Roman" w:hAnsi="Times New Roman"/>
          <w:i/>
          <w:iCs/>
        </w:rPr>
        <w:t>r</w:t>
      </w:r>
      <w:r w:rsidRPr="00B438CC">
        <w:rPr>
          <w:rFonts w:ascii="Times New Roman" w:hAnsi="Times New Roman"/>
        </w:rPr>
        <w:t xml:space="preserve"> = 0) and moderate reliability (i.e., </w:t>
      </w:r>
      <w:r w:rsidRPr="00B438CC">
        <w:rPr>
          <w:rFonts w:ascii="Times New Roman" w:hAnsi="Times New Roman"/>
          <w:i/>
          <w:iCs/>
        </w:rPr>
        <w:t>r</w:t>
      </w:r>
      <w:r w:rsidRPr="00B438CC">
        <w:rPr>
          <w:rFonts w:ascii="Times New Roman" w:hAnsi="Times New Roman"/>
        </w:rPr>
        <w:t xml:space="preserve"> = .3) and two levels of longitudinal change, no change (i.e., </w:t>
      </w:r>
      <w:r w:rsidRPr="00B438CC">
        <w:rPr>
          <w:rFonts w:ascii="Times New Roman" w:hAnsi="Times New Roman"/>
          <w:i/>
          <w:iCs/>
        </w:rPr>
        <w:t>d</w:t>
      </w:r>
      <w:r w:rsidRPr="00B438CC">
        <w:rPr>
          <w:rFonts w:ascii="Times New Roman" w:hAnsi="Times New Roman"/>
        </w:rPr>
        <w:t xml:space="preserve"> = 0) and moderate change</w:t>
      </w:r>
      <w:r w:rsidR="00CA1B86" w:rsidRPr="00B438CC">
        <w:rPr>
          <w:rFonts w:ascii="Times New Roman" w:hAnsi="Times New Roman"/>
        </w:rPr>
        <w:t xml:space="preserve"> </w:t>
      </w:r>
      <w:r w:rsidR="009F721E" w:rsidRPr="00B438CC">
        <w:rPr>
          <w:rFonts w:ascii="Times New Roman" w:hAnsi="Times New Roman"/>
        </w:rPr>
        <w:fldChar w:fldCharType="begin"/>
      </w:r>
      <w:r w:rsidR="009F721E" w:rsidRPr="00B438CC">
        <w:rPr>
          <w:rFonts w:ascii="Times New Roman" w:hAnsi="Times New Roman"/>
        </w:rPr>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rsidRPr="00B438CC">
        <w:rPr>
          <w:rFonts w:ascii="Times New Roman" w:hAnsi="Times New Roman"/>
        </w:rPr>
        <w:fldChar w:fldCharType="separate"/>
      </w:r>
      <w:r w:rsidR="009F721E" w:rsidRPr="00B438CC">
        <w:rPr>
          <w:rFonts w:ascii="Times New Roman" w:hAnsi="Times New Roman"/>
        </w:rPr>
        <w:t xml:space="preserve">(i.e., </w:t>
      </w:r>
      <w:r w:rsidR="009F721E" w:rsidRPr="00B438CC">
        <w:rPr>
          <w:rFonts w:ascii="Times New Roman" w:hAnsi="Times New Roman"/>
          <w:i/>
          <w:iCs/>
        </w:rPr>
        <w:t>d</w:t>
      </w:r>
      <w:r w:rsidR="009F721E" w:rsidRPr="00B438CC">
        <w:rPr>
          <w:rFonts w:ascii="Times New Roman" w:hAnsi="Times New Roman"/>
        </w:rPr>
        <w:t xml:space="preserve"> = .5; Cohen, 2016)</w:t>
      </w:r>
      <w:r w:rsidR="009F721E" w:rsidRPr="00B438CC">
        <w:rPr>
          <w:rFonts w:ascii="Times New Roman" w:hAnsi="Times New Roman"/>
        </w:rPr>
        <w:fldChar w:fldCharType="end"/>
      </w:r>
      <w:r w:rsidR="00407B17" w:rsidRPr="00B438CC">
        <w:rPr>
          <w:rFonts w:ascii="Times New Roman" w:hAnsi="Times New Roman"/>
        </w:rPr>
        <w:t>.</w:t>
      </w:r>
      <w:r w:rsidR="001F235B" w:rsidRPr="00B438CC">
        <w:rPr>
          <w:rFonts w:ascii="Times New Roman" w:hAnsi="Times New Roman"/>
        </w:rPr>
        <w:t xml:space="preserve"> Finally, after simulating data, we examined how well parameters could be recovered using more conventional (e.g., two-stage) approaches for analyzing longitudinal data using computational modeling.</w:t>
      </w:r>
    </w:p>
    <w:p w14:paraId="38CCDAAC" w14:textId="2724053F" w:rsidR="00623E8E" w:rsidRDefault="00636418" w:rsidP="00114517">
      <w:pPr>
        <w:pStyle w:val="Heading2"/>
        <w:rPr>
          <w:rFonts w:ascii="Times New Roman" w:hAnsi="Times New Roman" w:cs="Times New Roman"/>
          <w:szCs w:val="24"/>
        </w:rPr>
      </w:pPr>
      <w:r w:rsidRPr="00B438CC">
        <w:rPr>
          <w:rFonts w:ascii="Times New Roman" w:hAnsi="Times New Roman" w:cs="Times New Roman"/>
          <w:szCs w:val="24"/>
        </w:rPr>
        <w:t xml:space="preserve">3 </w:t>
      </w:r>
      <w:commentRangeStart w:id="236"/>
      <w:r w:rsidRPr="00B438CC">
        <w:rPr>
          <w:rFonts w:ascii="Times New Roman" w:hAnsi="Times New Roman" w:cs="Times New Roman"/>
          <w:szCs w:val="24"/>
        </w:rPr>
        <w:t>Longitudinal Model of Iowa Gambling Task</w:t>
      </w:r>
      <w:commentRangeEnd w:id="236"/>
      <w:r w:rsidR="00114517" w:rsidRPr="00B438CC">
        <w:rPr>
          <w:rStyle w:val="CommentReference"/>
          <w:rFonts w:ascii="Times New Roman" w:eastAsia="Times New Roman" w:hAnsi="Times New Roman" w:cs="Times New Roman"/>
          <w:b w:val="0"/>
          <w:sz w:val="24"/>
          <w:szCs w:val="24"/>
        </w:rPr>
        <w:commentReference w:id="236"/>
      </w:r>
    </w:p>
    <w:p w14:paraId="220DC6DE" w14:textId="4256E35E" w:rsidR="007751E4" w:rsidRPr="00B438CC" w:rsidRDefault="007751E4" w:rsidP="00B438CC">
      <w:pPr>
        <w:spacing w:line="480" w:lineRule="auto"/>
        <w:ind w:firstLine="720"/>
      </w:pPr>
      <w:r>
        <w:t xml:space="preserve">The Iowa Gambling Task is a decision-making task that has been used in clinical populations to identify how individuals with various forms of psychopathology show unique patterns of decision-making compared to those without the that form of psychopathology. We chose this task to illustrate how adapt a computational model to a growth modeling framework because the IGT has a long history of being used to assess decision-making in a wide range of populations, including adolescent, adult, and clinical populations (e.g., individuals with anxiety, </w:t>
      </w:r>
      <w:r>
        <w:lastRenderedPageBreak/>
        <w:t>depression, &amp; substance use disorders), and there have been multiple computational modeling built specifically for the IGT to assess decision-making among these populations.</w:t>
      </w:r>
    </w:p>
    <w:p w14:paraId="69F7C0E5" w14:textId="3D9318B8" w:rsidR="0037389E" w:rsidRPr="00A25FFE" w:rsidRDefault="0037389E" w:rsidP="007C39D9">
      <w:pPr>
        <w:pStyle w:val="Heading2"/>
        <w:rPr>
          <w:rFonts w:ascii="Times New Roman" w:hAnsi="Times New Roman" w:cs="Times New Roman"/>
          <w:szCs w:val="24"/>
        </w:rPr>
      </w:pPr>
      <w:r w:rsidRPr="00A25FFE">
        <w:rPr>
          <w:rFonts w:ascii="Times New Roman" w:hAnsi="Times New Roman" w:cs="Times New Roman"/>
          <w:szCs w:val="24"/>
        </w:rPr>
        <w:t>4 Discussion</w:t>
      </w:r>
    </w:p>
    <w:p w14:paraId="0E996FA1" w14:textId="455B4CFC" w:rsidR="00BF45AC" w:rsidRPr="00A25FFE" w:rsidRDefault="00FF3752" w:rsidP="00BF45AC">
      <w:pPr>
        <w:pStyle w:val="Heading3"/>
        <w:rPr>
          <w:rFonts w:ascii="Times New Roman" w:hAnsi="Times New Roman" w:cs="Times New Roman"/>
        </w:rPr>
      </w:pPr>
      <w:r w:rsidRPr="00A25FFE">
        <w:rPr>
          <w:rFonts w:ascii="Times New Roman" w:hAnsi="Times New Roman" w:cs="Times New Roman"/>
        </w:rPr>
        <w:t xml:space="preserve">4.1 </w:t>
      </w:r>
      <w:commentRangeStart w:id="237"/>
      <w:r w:rsidR="0037389E" w:rsidRPr="00A25FFE">
        <w:rPr>
          <w:rFonts w:ascii="Times New Roman" w:hAnsi="Times New Roman" w:cs="Times New Roman"/>
        </w:rPr>
        <w:t>Benefits of this approach</w:t>
      </w:r>
      <w:commentRangeEnd w:id="237"/>
      <w:r w:rsidR="00BF45AC" w:rsidRPr="00A25FFE">
        <w:rPr>
          <w:rStyle w:val="CommentReference"/>
          <w:rFonts w:ascii="Times New Roman" w:eastAsia="Times New Roman" w:hAnsi="Times New Roman" w:cs="Times New Roman"/>
          <w:b w:val="0"/>
          <w:sz w:val="24"/>
          <w:szCs w:val="24"/>
        </w:rPr>
        <w:commentReference w:id="237"/>
      </w:r>
    </w:p>
    <w:p w14:paraId="2214A511" w14:textId="40F4D3BB" w:rsidR="0037389E" w:rsidRPr="00A25FFE" w:rsidRDefault="00FF3752" w:rsidP="00CC12DF">
      <w:pPr>
        <w:pStyle w:val="Heading3"/>
        <w:rPr>
          <w:rFonts w:ascii="Times New Roman" w:hAnsi="Times New Roman" w:cs="Times New Roman"/>
        </w:rPr>
      </w:pPr>
      <w:r w:rsidRPr="00A25FFE">
        <w:rPr>
          <w:rFonts w:ascii="Times New Roman" w:hAnsi="Times New Roman" w:cs="Times New Roman"/>
        </w:rPr>
        <w:t xml:space="preserve">4.2 </w:t>
      </w:r>
      <w:commentRangeStart w:id="238"/>
      <w:r w:rsidR="0037389E" w:rsidRPr="00A25FFE">
        <w:rPr>
          <w:rFonts w:ascii="Times New Roman" w:hAnsi="Times New Roman" w:cs="Times New Roman"/>
        </w:rPr>
        <w:t>Drawbacks of this approach</w:t>
      </w:r>
      <w:commentRangeEnd w:id="238"/>
      <w:r w:rsidR="00CC12DF" w:rsidRPr="00A25FFE">
        <w:rPr>
          <w:rStyle w:val="CommentReference"/>
          <w:rFonts w:ascii="Times New Roman" w:eastAsia="Times New Roman" w:hAnsi="Times New Roman" w:cs="Times New Roman"/>
          <w:b w:val="0"/>
          <w:sz w:val="24"/>
          <w:szCs w:val="24"/>
        </w:rPr>
        <w:commentReference w:id="238"/>
      </w:r>
    </w:p>
    <w:p w14:paraId="532C8D2E" w14:textId="6B6F0E38" w:rsidR="0037655C" w:rsidRPr="00A25FFE" w:rsidRDefault="0037655C" w:rsidP="007C39D9">
      <w:pPr>
        <w:autoSpaceDE/>
        <w:rPr>
          <w:rFonts w:ascii="Times New Roman" w:hAnsi="Times New Roman"/>
          <w:b/>
          <w:bCs/>
        </w:rPr>
      </w:pPr>
    </w:p>
    <w:p w14:paraId="3FE10776" w14:textId="77777777" w:rsidR="00536DF7" w:rsidRPr="00A25FFE" w:rsidRDefault="00536DF7">
      <w:pPr>
        <w:autoSpaceDE/>
        <w:autoSpaceDN/>
        <w:ind w:firstLine="720"/>
        <w:rPr>
          <w:rFonts w:ascii="Times New Roman" w:eastAsiaTheme="majorEastAsia" w:hAnsi="Times New Roman"/>
          <w:b/>
        </w:rPr>
      </w:pPr>
      <w:r w:rsidRPr="00A25FFE">
        <w:rPr>
          <w:rFonts w:ascii="Times New Roman" w:hAnsi="Times New Roman"/>
        </w:rPr>
        <w:br w:type="page"/>
      </w:r>
    </w:p>
    <w:p w14:paraId="539C8C3A" w14:textId="18815D90" w:rsidR="001553CE" w:rsidRPr="00A25FFE" w:rsidRDefault="0037655C" w:rsidP="00FE08B7">
      <w:pPr>
        <w:pStyle w:val="Heading1"/>
        <w:rPr>
          <w:rFonts w:ascii="Times New Roman" w:hAnsi="Times New Roman" w:cs="Times New Roman"/>
          <w:szCs w:val="24"/>
        </w:rPr>
      </w:pPr>
      <w:r w:rsidRPr="00A25FFE">
        <w:rPr>
          <w:rFonts w:ascii="Times New Roman" w:hAnsi="Times New Roman" w:cs="Times New Roman"/>
          <w:szCs w:val="24"/>
        </w:rPr>
        <w:lastRenderedPageBreak/>
        <w:t>References</w:t>
      </w:r>
      <w:r w:rsidR="001553CE" w:rsidRPr="00A25FFE">
        <w:rPr>
          <w:rFonts w:ascii="Times New Roman" w:hAnsi="Times New Roman" w:cs="Times New Roman"/>
          <w:szCs w:val="24"/>
        </w:rPr>
        <w:br w:type="page"/>
      </w:r>
    </w:p>
    <w:p w14:paraId="236839A9" w14:textId="2FEB2D82" w:rsidR="00B65378" w:rsidRPr="00A25FFE" w:rsidRDefault="0037655C" w:rsidP="00273219">
      <w:pPr>
        <w:pStyle w:val="Heading1"/>
        <w:rPr>
          <w:rFonts w:ascii="Times New Roman" w:hAnsi="Times New Roman" w:cs="Times New Roman"/>
          <w:szCs w:val="24"/>
        </w:rPr>
      </w:pPr>
      <w:r w:rsidRPr="00A25FFE">
        <w:rPr>
          <w:rFonts w:ascii="Times New Roman" w:hAnsi="Times New Roman" w:cs="Times New Roman"/>
          <w:szCs w:val="24"/>
        </w:rPr>
        <w:lastRenderedPageBreak/>
        <w:t>Tables</w:t>
      </w:r>
    </w:p>
    <w:p w14:paraId="48D516C3" w14:textId="77777777" w:rsidR="001553CE" w:rsidRPr="00A25FFE" w:rsidRDefault="001553CE">
      <w:pPr>
        <w:autoSpaceDE/>
        <w:autoSpaceDN/>
        <w:ind w:firstLine="720"/>
        <w:rPr>
          <w:rFonts w:ascii="Times New Roman" w:eastAsiaTheme="majorEastAsia" w:hAnsi="Times New Roman"/>
          <w:b/>
        </w:rPr>
      </w:pPr>
      <w:r w:rsidRPr="00A25FFE">
        <w:rPr>
          <w:rFonts w:ascii="Times New Roman" w:hAnsi="Times New Roman"/>
        </w:rPr>
        <w:br w:type="page"/>
      </w:r>
    </w:p>
    <w:p w14:paraId="3E9D80BD" w14:textId="77EAE99E" w:rsidR="00B7694E" w:rsidRPr="00A25FFE" w:rsidRDefault="0037655C" w:rsidP="007C39D9">
      <w:pPr>
        <w:pStyle w:val="Heading1"/>
        <w:spacing w:line="240" w:lineRule="auto"/>
        <w:rPr>
          <w:rFonts w:ascii="Times New Roman" w:eastAsia="Cambria" w:hAnsi="Times New Roman" w:cs="Times New Roman"/>
          <w:szCs w:val="24"/>
        </w:rPr>
      </w:pPr>
      <w:r w:rsidRPr="00A25FFE">
        <w:rPr>
          <w:rFonts w:ascii="Times New Roman" w:hAnsi="Times New Roman" w:cs="Times New Roman"/>
          <w:szCs w:val="24"/>
        </w:rPr>
        <w:lastRenderedPageBreak/>
        <w:t>Figures</w:t>
      </w:r>
    </w:p>
    <w:sectPr w:rsidR="00B7694E" w:rsidRPr="00A25FF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1"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108" w:author="Jeremy Haynes" w:date="2024-08-13T17:41:00Z" w:initials="JH">
    <w:p w14:paraId="02C188CD" w14:textId="77777777" w:rsidR="00820F63" w:rsidRDefault="00820F63" w:rsidP="00820F63">
      <w:pPr>
        <w:pStyle w:val="CommentText"/>
      </w:pPr>
      <w:r>
        <w:rPr>
          <w:rStyle w:val="CommentReference"/>
        </w:rPr>
        <w:annotationRef/>
      </w:r>
      <w:r>
        <w:t>here</w:t>
      </w:r>
    </w:p>
  </w:comment>
  <w:comment w:id="204" w:author="Jeremy Haynes" w:date="2024-06-19T14:19:00Z" w:initials="JH">
    <w:p w14:paraId="4B16737F" w14:textId="1F5F32A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213" w:author="Nathaniel Haines" w:date="2024-08-04T14:31:00Z" w:initials="NH">
    <w:p w14:paraId="3BE264AF" w14:textId="224B4397" w:rsidR="4D4696E3" w:rsidRDefault="4D4696E3">
      <w:pPr>
        <w:pStyle w:val="CommentText"/>
      </w:pPr>
      <w:r>
        <w:t xml:space="preserve">typically you would just write this in one line, using an index instead of 1/2 for the choice/option. e.g., you could write: </w:t>
      </w:r>
      <w:r>
        <w:rPr>
          <w:rStyle w:val="CommentReference"/>
        </w:rPr>
        <w:annotationRef/>
      </w:r>
    </w:p>
    <w:p w14:paraId="38F69652" w14:textId="286460C3" w:rsidR="4D4696E3" w:rsidRDefault="4D4696E3">
      <w:pPr>
        <w:pStyle w:val="CommentText"/>
      </w:pPr>
    </w:p>
    <w:p w14:paraId="071C3309" w14:textId="63AE92D3" w:rsidR="4D4696E3" w:rsidRDefault="4D4696E3">
      <w:pPr>
        <w:pStyle w:val="CommentText"/>
      </w:pPr>
      <w:r>
        <w:t>"""</w:t>
      </w:r>
    </w:p>
    <w:p w14:paraId="703E4E9F" w14:textId="326C79F3" w:rsidR="4D4696E3" w:rsidRDefault="4D4696E3">
      <w:pPr>
        <w:pStyle w:val="CommentText"/>
      </w:pPr>
      <w:r>
        <w:t>V_{j,i,s} ...</w:t>
      </w:r>
    </w:p>
    <w:p w14:paraId="61E4FD2D" w14:textId="5C65C51B" w:rsidR="4D4696E3" w:rsidRDefault="4D4696E3">
      <w:pPr>
        <w:pStyle w:val="CommentText"/>
      </w:pPr>
    </w:p>
    <w:p w14:paraId="026E5A28" w14:textId="5D4AC566" w:rsidR="4D4696E3" w:rsidRDefault="4D4696E3">
      <w:pPr>
        <w:pStyle w:val="CommentText"/>
      </w:pPr>
      <w:r>
        <w:t>where j is the chosen option (1 or 2) ...</w:t>
      </w:r>
    </w:p>
    <w:p w14:paraId="6B56B411" w14:textId="2F506F5D" w:rsidR="4D4696E3" w:rsidRDefault="4D4696E3">
      <w:pPr>
        <w:pStyle w:val="CommentText"/>
      </w:pPr>
      <w:r>
        <w:t>"""</w:t>
      </w:r>
    </w:p>
  </w:comment>
  <w:comment w:id="214" w:author="Nathaniel Haines" w:date="2024-08-04T14:35:00Z" w:initials="NH">
    <w:p w14:paraId="4FE98069" w14:textId="5A88E19A" w:rsidR="4D4696E3" w:rsidRDefault="4D4696E3">
      <w:pPr>
        <w:pStyle w:val="CommentText"/>
      </w:pPr>
      <w:r>
        <w:t>my suggested changes are to make it easier to follow. By referring to it as the "CDF of the standard normal distribution", the mean and SD are implied to be 0 and 1. Also, I find the CDF easier than the inverse CDF when it comes to this definition, as the CDF follows how it works in code a bit better. But feel free to change back if you prefer!</w:t>
      </w:r>
      <w:r>
        <w:rPr>
          <w:rStyle w:val="CommentReference"/>
        </w:rPr>
        <w:annotationRef/>
      </w:r>
    </w:p>
  </w:comment>
  <w:comment w:id="233" w:author="Nathaniel Haines" w:date="2024-08-04T14:37:00Z" w:initials="NH">
    <w:p w14:paraId="0408924B" w14:textId="7719DE9B" w:rsidR="4D4696E3" w:rsidRDefault="4D4696E3">
      <w:pPr>
        <w:pStyle w:val="CommentText"/>
      </w:pPr>
      <w:r>
        <w:t>need to add indices in the equation</w:t>
      </w:r>
      <w:r>
        <w:rPr>
          <w:rStyle w:val="CommentReference"/>
        </w:rPr>
        <w:annotationRef/>
      </w:r>
    </w:p>
  </w:comment>
  <w:comment w:id="235" w:author="Jeremy Haynes" w:date="2024-07-11T14:06:00Z" w:initials="JH">
    <w:p w14:paraId="5B141901" w14:textId="77777777" w:rsidR="00907F76" w:rsidRDefault="00907F76" w:rsidP="00907F76">
      <w:pPr>
        <w:pStyle w:val="CommentText"/>
      </w:pPr>
      <w:r>
        <w:rPr>
          <w:rStyle w:val="CommentReference"/>
        </w:rPr>
        <w:annotationRef/>
      </w:r>
      <w:r>
        <w:t>This is largely where I’ve ended. I have not edited beyond this.</w:t>
      </w:r>
    </w:p>
  </w:comment>
  <w:comment w:id="236" w:author="Jeremy Haynes" w:date="2024-06-19T14:19:00Z" w:initials="JH">
    <w:p w14:paraId="7E416E32" w14:textId="622A5042"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237"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238"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02C188CD" w15:done="0"/>
  <w15:commentEx w15:paraId="4E8BB823" w15:done="0"/>
  <w15:commentEx w15:paraId="6B56B411" w15:done="0"/>
  <w15:commentEx w15:paraId="4FE98069" w15:done="0"/>
  <w15:commentEx w15:paraId="0408924B" w15:done="0"/>
  <w15:commentEx w15:paraId="5B141901"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0A07EEA1" w16cex:dateUtc="2024-08-13T21:41:00Z"/>
  <w16cex:commentExtensible w16cex:durableId="6433459D" w16cex:dateUtc="2024-06-19T18:19:00Z"/>
  <w16cex:commentExtensible w16cex:durableId="2BE54389" w16cex:dateUtc="2024-08-04T18:31:00Z"/>
  <w16cex:commentExtensible w16cex:durableId="5822FDE2" w16cex:dateUtc="2024-08-04T18:35:00Z"/>
  <w16cex:commentExtensible w16cex:durableId="3EB524A9" w16cex:dateUtc="2024-08-04T18:37:00Z"/>
  <w16cex:commentExtensible w16cex:durableId="6887B68A" w16cex:dateUtc="2024-07-11T18:06: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02C188CD" w16cid:durableId="0A07EEA1"/>
  <w16cid:commentId w16cid:paraId="4E8BB823" w16cid:durableId="6433459D"/>
  <w16cid:commentId w16cid:paraId="6B56B411" w16cid:durableId="2BE54389"/>
  <w16cid:commentId w16cid:paraId="4FE98069" w16cid:durableId="5822FDE2"/>
  <w16cid:commentId w16cid:paraId="0408924B" w16cid:durableId="3EB524A9"/>
  <w16cid:commentId w16cid:paraId="5B141901" w16cid:durableId="6887B68A"/>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9208C" w14:textId="77777777" w:rsidR="00AA599C" w:rsidRDefault="00AA599C" w:rsidP="0037655C">
      <w:r>
        <w:separator/>
      </w:r>
    </w:p>
  </w:endnote>
  <w:endnote w:type="continuationSeparator" w:id="0">
    <w:p w14:paraId="13828354" w14:textId="77777777" w:rsidR="00AA599C" w:rsidRDefault="00AA599C"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CE5B4" w14:textId="77777777" w:rsidR="00AA599C" w:rsidRDefault="00AA599C" w:rsidP="0037655C">
      <w:r>
        <w:separator/>
      </w:r>
    </w:p>
  </w:footnote>
  <w:footnote w:type="continuationSeparator" w:id="0">
    <w:p w14:paraId="06ADB55E" w14:textId="77777777" w:rsidR="00AA599C" w:rsidRDefault="00AA599C"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5858166E" w:rsidR="00783871" w:rsidRDefault="00904EA5">
    <w:pPr>
      <w:pStyle w:val="Header"/>
    </w:pPr>
    <w:r>
      <w:t>LONGITUDINAL COMPUTATIO</w:t>
    </w:r>
    <w:r w:rsidR="004A2325">
      <w:t>N</w:t>
    </w:r>
    <w:r>
      <w:t>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43C"/>
    <w:rsid w:val="00022C3E"/>
    <w:rsid w:val="000260D0"/>
    <w:rsid w:val="00026DE4"/>
    <w:rsid w:val="00027D4D"/>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1092"/>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2700"/>
    <w:rsid w:val="000B377A"/>
    <w:rsid w:val="000B4963"/>
    <w:rsid w:val="000B4F3C"/>
    <w:rsid w:val="000B50B9"/>
    <w:rsid w:val="000B5D1C"/>
    <w:rsid w:val="000B6906"/>
    <w:rsid w:val="000B73E2"/>
    <w:rsid w:val="000B7B66"/>
    <w:rsid w:val="000C0F0E"/>
    <w:rsid w:val="000C2286"/>
    <w:rsid w:val="000C284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207B"/>
    <w:rsid w:val="000E3177"/>
    <w:rsid w:val="000E3EA6"/>
    <w:rsid w:val="000E527D"/>
    <w:rsid w:val="000E7483"/>
    <w:rsid w:val="000E7676"/>
    <w:rsid w:val="000F0C26"/>
    <w:rsid w:val="000F1365"/>
    <w:rsid w:val="000F2204"/>
    <w:rsid w:val="000F3745"/>
    <w:rsid w:val="000F3960"/>
    <w:rsid w:val="000F3D45"/>
    <w:rsid w:val="000F4613"/>
    <w:rsid w:val="000F4ADA"/>
    <w:rsid w:val="000F51D8"/>
    <w:rsid w:val="000F5FD0"/>
    <w:rsid w:val="000F61A2"/>
    <w:rsid w:val="0010091E"/>
    <w:rsid w:val="00100AE0"/>
    <w:rsid w:val="00102D1F"/>
    <w:rsid w:val="001034D1"/>
    <w:rsid w:val="00103EA8"/>
    <w:rsid w:val="00103EAB"/>
    <w:rsid w:val="0010435B"/>
    <w:rsid w:val="00105A58"/>
    <w:rsid w:val="001066E4"/>
    <w:rsid w:val="00107162"/>
    <w:rsid w:val="00107890"/>
    <w:rsid w:val="00107DDF"/>
    <w:rsid w:val="00110C6F"/>
    <w:rsid w:val="00111B90"/>
    <w:rsid w:val="00113B66"/>
    <w:rsid w:val="00114517"/>
    <w:rsid w:val="001148A8"/>
    <w:rsid w:val="00115860"/>
    <w:rsid w:val="00115F7A"/>
    <w:rsid w:val="00116299"/>
    <w:rsid w:val="00117C00"/>
    <w:rsid w:val="00122C40"/>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4393"/>
    <w:rsid w:val="00196111"/>
    <w:rsid w:val="0019614A"/>
    <w:rsid w:val="00196A3D"/>
    <w:rsid w:val="00197491"/>
    <w:rsid w:val="001A02B0"/>
    <w:rsid w:val="001A0ABF"/>
    <w:rsid w:val="001A0D58"/>
    <w:rsid w:val="001A2D21"/>
    <w:rsid w:val="001A42B0"/>
    <w:rsid w:val="001A42CC"/>
    <w:rsid w:val="001A46B3"/>
    <w:rsid w:val="001A58DA"/>
    <w:rsid w:val="001A6764"/>
    <w:rsid w:val="001B034A"/>
    <w:rsid w:val="001B1C1A"/>
    <w:rsid w:val="001B1F14"/>
    <w:rsid w:val="001B2C45"/>
    <w:rsid w:val="001B49DA"/>
    <w:rsid w:val="001B59AC"/>
    <w:rsid w:val="001B7B01"/>
    <w:rsid w:val="001C0412"/>
    <w:rsid w:val="001C300F"/>
    <w:rsid w:val="001C416F"/>
    <w:rsid w:val="001C418C"/>
    <w:rsid w:val="001C49AF"/>
    <w:rsid w:val="001D0394"/>
    <w:rsid w:val="001D0639"/>
    <w:rsid w:val="001D1A11"/>
    <w:rsid w:val="001D28DF"/>
    <w:rsid w:val="001D3918"/>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2CFF"/>
    <w:rsid w:val="001F4B18"/>
    <w:rsid w:val="001F4FF6"/>
    <w:rsid w:val="001F5477"/>
    <w:rsid w:val="001F666F"/>
    <w:rsid w:val="0020011D"/>
    <w:rsid w:val="00200841"/>
    <w:rsid w:val="00201F33"/>
    <w:rsid w:val="002028F7"/>
    <w:rsid w:val="0020360E"/>
    <w:rsid w:val="002038C5"/>
    <w:rsid w:val="0020394E"/>
    <w:rsid w:val="002050CC"/>
    <w:rsid w:val="0020542B"/>
    <w:rsid w:val="00206958"/>
    <w:rsid w:val="00207FA2"/>
    <w:rsid w:val="002105CA"/>
    <w:rsid w:val="00210933"/>
    <w:rsid w:val="002127B9"/>
    <w:rsid w:val="002138BB"/>
    <w:rsid w:val="00213E9A"/>
    <w:rsid w:val="002141ED"/>
    <w:rsid w:val="0021757B"/>
    <w:rsid w:val="00217F3B"/>
    <w:rsid w:val="002202D3"/>
    <w:rsid w:val="002205D5"/>
    <w:rsid w:val="00220A23"/>
    <w:rsid w:val="00220F5C"/>
    <w:rsid w:val="00225048"/>
    <w:rsid w:val="0022592A"/>
    <w:rsid w:val="002266C6"/>
    <w:rsid w:val="00226A49"/>
    <w:rsid w:val="002273B4"/>
    <w:rsid w:val="0022767C"/>
    <w:rsid w:val="00232CB9"/>
    <w:rsid w:val="002343BB"/>
    <w:rsid w:val="002347BA"/>
    <w:rsid w:val="0023564E"/>
    <w:rsid w:val="002361A9"/>
    <w:rsid w:val="002375B6"/>
    <w:rsid w:val="0024079E"/>
    <w:rsid w:val="00240ABE"/>
    <w:rsid w:val="00240D16"/>
    <w:rsid w:val="00241E7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3E6B"/>
    <w:rsid w:val="00265004"/>
    <w:rsid w:val="00265859"/>
    <w:rsid w:val="002658B7"/>
    <w:rsid w:val="00265C2C"/>
    <w:rsid w:val="0027078E"/>
    <w:rsid w:val="00271187"/>
    <w:rsid w:val="002712AD"/>
    <w:rsid w:val="00272636"/>
    <w:rsid w:val="00273219"/>
    <w:rsid w:val="0027416B"/>
    <w:rsid w:val="00274C55"/>
    <w:rsid w:val="0027578E"/>
    <w:rsid w:val="002757F2"/>
    <w:rsid w:val="00277AD0"/>
    <w:rsid w:val="00280822"/>
    <w:rsid w:val="0028118A"/>
    <w:rsid w:val="002817D7"/>
    <w:rsid w:val="002820B5"/>
    <w:rsid w:val="00283886"/>
    <w:rsid w:val="00283F88"/>
    <w:rsid w:val="00285917"/>
    <w:rsid w:val="00285A31"/>
    <w:rsid w:val="00285A3B"/>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75C"/>
    <w:rsid w:val="002C4BF7"/>
    <w:rsid w:val="002C5757"/>
    <w:rsid w:val="002C7657"/>
    <w:rsid w:val="002D0CC5"/>
    <w:rsid w:val="002D18D9"/>
    <w:rsid w:val="002D27D0"/>
    <w:rsid w:val="002D5DBE"/>
    <w:rsid w:val="002D6062"/>
    <w:rsid w:val="002D7255"/>
    <w:rsid w:val="002E2463"/>
    <w:rsid w:val="002E4742"/>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9BB"/>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63B"/>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41FD"/>
    <w:rsid w:val="003A627A"/>
    <w:rsid w:val="003A7A6E"/>
    <w:rsid w:val="003B15B8"/>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951"/>
    <w:rsid w:val="003E4DA2"/>
    <w:rsid w:val="003E5F55"/>
    <w:rsid w:val="003F11CD"/>
    <w:rsid w:val="003F17E4"/>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9B8"/>
    <w:rsid w:val="00407B17"/>
    <w:rsid w:val="0041061C"/>
    <w:rsid w:val="004124EC"/>
    <w:rsid w:val="00412515"/>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43D2"/>
    <w:rsid w:val="00455081"/>
    <w:rsid w:val="00456ACE"/>
    <w:rsid w:val="00456E3A"/>
    <w:rsid w:val="0045727E"/>
    <w:rsid w:val="004608C3"/>
    <w:rsid w:val="00462A46"/>
    <w:rsid w:val="00466250"/>
    <w:rsid w:val="004667ED"/>
    <w:rsid w:val="00466E63"/>
    <w:rsid w:val="00470529"/>
    <w:rsid w:val="00471B1D"/>
    <w:rsid w:val="004721EE"/>
    <w:rsid w:val="0047364C"/>
    <w:rsid w:val="00476B22"/>
    <w:rsid w:val="00477388"/>
    <w:rsid w:val="00480E62"/>
    <w:rsid w:val="004829C5"/>
    <w:rsid w:val="0048666B"/>
    <w:rsid w:val="00487E12"/>
    <w:rsid w:val="00487EF3"/>
    <w:rsid w:val="00490220"/>
    <w:rsid w:val="004902D2"/>
    <w:rsid w:val="004923C7"/>
    <w:rsid w:val="0049297C"/>
    <w:rsid w:val="00492BE6"/>
    <w:rsid w:val="00492E56"/>
    <w:rsid w:val="00493B70"/>
    <w:rsid w:val="004A02AF"/>
    <w:rsid w:val="004A0481"/>
    <w:rsid w:val="004A1634"/>
    <w:rsid w:val="004A1C66"/>
    <w:rsid w:val="004A2325"/>
    <w:rsid w:val="004A3E46"/>
    <w:rsid w:val="004A50FE"/>
    <w:rsid w:val="004A6B96"/>
    <w:rsid w:val="004A6FB2"/>
    <w:rsid w:val="004A7F78"/>
    <w:rsid w:val="004B01CF"/>
    <w:rsid w:val="004B0C9D"/>
    <w:rsid w:val="004B12A5"/>
    <w:rsid w:val="004B1C5B"/>
    <w:rsid w:val="004B1C9F"/>
    <w:rsid w:val="004B1E1A"/>
    <w:rsid w:val="004B3449"/>
    <w:rsid w:val="004B4857"/>
    <w:rsid w:val="004B6332"/>
    <w:rsid w:val="004B7B38"/>
    <w:rsid w:val="004C1A72"/>
    <w:rsid w:val="004C1B45"/>
    <w:rsid w:val="004C5637"/>
    <w:rsid w:val="004C5BED"/>
    <w:rsid w:val="004C6430"/>
    <w:rsid w:val="004C68C3"/>
    <w:rsid w:val="004D31E9"/>
    <w:rsid w:val="004D4B16"/>
    <w:rsid w:val="004D4F34"/>
    <w:rsid w:val="004D7FFB"/>
    <w:rsid w:val="004E1679"/>
    <w:rsid w:val="004E1E3E"/>
    <w:rsid w:val="004E557E"/>
    <w:rsid w:val="004E7792"/>
    <w:rsid w:val="004F00FC"/>
    <w:rsid w:val="004F010A"/>
    <w:rsid w:val="004F042C"/>
    <w:rsid w:val="004F1048"/>
    <w:rsid w:val="004F1D59"/>
    <w:rsid w:val="004F261E"/>
    <w:rsid w:val="004F3D78"/>
    <w:rsid w:val="004F432E"/>
    <w:rsid w:val="004F5F26"/>
    <w:rsid w:val="005024B2"/>
    <w:rsid w:val="00503A0A"/>
    <w:rsid w:val="00504045"/>
    <w:rsid w:val="0050549F"/>
    <w:rsid w:val="005101FB"/>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1935"/>
    <w:rsid w:val="00533E32"/>
    <w:rsid w:val="005340CA"/>
    <w:rsid w:val="00535588"/>
    <w:rsid w:val="005356AE"/>
    <w:rsid w:val="005356E0"/>
    <w:rsid w:val="00536212"/>
    <w:rsid w:val="00536DF7"/>
    <w:rsid w:val="005378C7"/>
    <w:rsid w:val="00537DCF"/>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57C8B"/>
    <w:rsid w:val="00560FEA"/>
    <w:rsid w:val="00561200"/>
    <w:rsid w:val="00562FFB"/>
    <w:rsid w:val="00563013"/>
    <w:rsid w:val="00563229"/>
    <w:rsid w:val="00564C8A"/>
    <w:rsid w:val="00565321"/>
    <w:rsid w:val="00566048"/>
    <w:rsid w:val="005673C2"/>
    <w:rsid w:val="00567FE5"/>
    <w:rsid w:val="00571E65"/>
    <w:rsid w:val="00572802"/>
    <w:rsid w:val="0057290A"/>
    <w:rsid w:val="00572F46"/>
    <w:rsid w:val="005734E3"/>
    <w:rsid w:val="00573D6B"/>
    <w:rsid w:val="0057424F"/>
    <w:rsid w:val="005756E8"/>
    <w:rsid w:val="00576F5B"/>
    <w:rsid w:val="00577CBB"/>
    <w:rsid w:val="00583122"/>
    <w:rsid w:val="0058366D"/>
    <w:rsid w:val="00585A80"/>
    <w:rsid w:val="00585DB2"/>
    <w:rsid w:val="00585DFD"/>
    <w:rsid w:val="00590236"/>
    <w:rsid w:val="00590E2B"/>
    <w:rsid w:val="00591B3D"/>
    <w:rsid w:val="005922B1"/>
    <w:rsid w:val="00593838"/>
    <w:rsid w:val="00593E1D"/>
    <w:rsid w:val="00594740"/>
    <w:rsid w:val="005951CF"/>
    <w:rsid w:val="00596429"/>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1154"/>
    <w:rsid w:val="005E2350"/>
    <w:rsid w:val="005E2809"/>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8EE"/>
    <w:rsid w:val="00615A4C"/>
    <w:rsid w:val="00615BBD"/>
    <w:rsid w:val="00616FEA"/>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55E32"/>
    <w:rsid w:val="00660EB9"/>
    <w:rsid w:val="00662AA9"/>
    <w:rsid w:val="00662F92"/>
    <w:rsid w:val="00663C5E"/>
    <w:rsid w:val="00663D84"/>
    <w:rsid w:val="00663DDF"/>
    <w:rsid w:val="00663F40"/>
    <w:rsid w:val="006640DC"/>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5EF"/>
    <w:rsid w:val="006A6B9B"/>
    <w:rsid w:val="006A7C1B"/>
    <w:rsid w:val="006A7CBE"/>
    <w:rsid w:val="006B0434"/>
    <w:rsid w:val="006B12BA"/>
    <w:rsid w:val="006B1AE2"/>
    <w:rsid w:val="006B2536"/>
    <w:rsid w:val="006B274B"/>
    <w:rsid w:val="006B310C"/>
    <w:rsid w:val="006B3E8E"/>
    <w:rsid w:val="006B4D62"/>
    <w:rsid w:val="006B572B"/>
    <w:rsid w:val="006B62D6"/>
    <w:rsid w:val="006B7A36"/>
    <w:rsid w:val="006C0FCE"/>
    <w:rsid w:val="006C45DE"/>
    <w:rsid w:val="006C576D"/>
    <w:rsid w:val="006C57AC"/>
    <w:rsid w:val="006C6823"/>
    <w:rsid w:val="006D1087"/>
    <w:rsid w:val="006D1941"/>
    <w:rsid w:val="006D47E7"/>
    <w:rsid w:val="006D4ECA"/>
    <w:rsid w:val="006D4F2B"/>
    <w:rsid w:val="006D5F2B"/>
    <w:rsid w:val="006D62C2"/>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398A"/>
    <w:rsid w:val="0073531D"/>
    <w:rsid w:val="00736FC6"/>
    <w:rsid w:val="007415D7"/>
    <w:rsid w:val="00741AA9"/>
    <w:rsid w:val="00743522"/>
    <w:rsid w:val="007436B6"/>
    <w:rsid w:val="007451F9"/>
    <w:rsid w:val="00745375"/>
    <w:rsid w:val="00746B6B"/>
    <w:rsid w:val="007471C0"/>
    <w:rsid w:val="00747D24"/>
    <w:rsid w:val="0075027E"/>
    <w:rsid w:val="00750B29"/>
    <w:rsid w:val="00751879"/>
    <w:rsid w:val="00751AA8"/>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2C6"/>
    <w:rsid w:val="00771EBF"/>
    <w:rsid w:val="007725D2"/>
    <w:rsid w:val="00773068"/>
    <w:rsid w:val="00773582"/>
    <w:rsid w:val="00774CE6"/>
    <w:rsid w:val="007751E4"/>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1D1B"/>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6124"/>
    <w:rsid w:val="007D7900"/>
    <w:rsid w:val="007E1A52"/>
    <w:rsid w:val="007E2C30"/>
    <w:rsid w:val="007E3335"/>
    <w:rsid w:val="007E339D"/>
    <w:rsid w:val="007E41EE"/>
    <w:rsid w:val="007E79BD"/>
    <w:rsid w:val="007E7BEE"/>
    <w:rsid w:val="007E7FF1"/>
    <w:rsid w:val="007F0F50"/>
    <w:rsid w:val="007F2442"/>
    <w:rsid w:val="007F2882"/>
    <w:rsid w:val="007F2FA9"/>
    <w:rsid w:val="007F4FB5"/>
    <w:rsid w:val="007F55A5"/>
    <w:rsid w:val="007F5FF6"/>
    <w:rsid w:val="007F7293"/>
    <w:rsid w:val="008000AD"/>
    <w:rsid w:val="00803BEB"/>
    <w:rsid w:val="00803CF7"/>
    <w:rsid w:val="00804387"/>
    <w:rsid w:val="0080451D"/>
    <w:rsid w:val="008049A2"/>
    <w:rsid w:val="008066D7"/>
    <w:rsid w:val="00806E0B"/>
    <w:rsid w:val="00807196"/>
    <w:rsid w:val="008113F4"/>
    <w:rsid w:val="008154B6"/>
    <w:rsid w:val="00816732"/>
    <w:rsid w:val="00816CBA"/>
    <w:rsid w:val="00816FFE"/>
    <w:rsid w:val="00820F63"/>
    <w:rsid w:val="00821343"/>
    <w:rsid w:val="00822352"/>
    <w:rsid w:val="00822A3C"/>
    <w:rsid w:val="00824099"/>
    <w:rsid w:val="00827649"/>
    <w:rsid w:val="00832A83"/>
    <w:rsid w:val="00833280"/>
    <w:rsid w:val="00833396"/>
    <w:rsid w:val="00833BFC"/>
    <w:rsid w:val="00833C08"/>
    <w:rsid w:val="0083510C"/>
    <w:rsid w:val="00836D14"/>
    <w:rsid w:val="00842187"/>
    <w:rsid w:val="00842CFC"/>
    <w:rsid w:val="00843241"/>
    <w:rsid w:val="00843664"/>
    <w:rsid w:val="00843B0F"/>
    <w:rsid w:val="00844474"/>
    <w:rsid w:val="00846B70"/>
    <w:rsid w:val="00847557"/>
    <w:rsid w:val="00847D14"/>
    <w:rsid w:val="0085197C"/>
    <w:rsid w:val="00851FB0"/>
    <w:rsid w:val="00852068"/>
    <w:rsid w:val="008532EA"/>
    <w:rsid w:val="008533B9"/>
    <w:rsid w:val="00857790"/>
    <w:rsid w:val="00860AAB"/>
    <w:rsid w:val="008614BC"/>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B7AD3"/>
    <w:rsid w:val="008C1164"/>
    <w:rsid w:val="008C1662"/>
    <w:rsid w:val="008C1DE6"/>
    <w:rsid w:val="008C29AA"/>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AC0"/>
    <w:rsid w:val="008D6F26"/>
    <w:rsid w:val="008E3EF2"/>
    <w:rsid w:val="008E5951"/>
    <w:rsid w:val="008E6331"/>
    <w:rsid w:val="008E6AE8"/>
    <w:rsid w:val="008F1388"/>
    <w:rsid w:val="008F165D"/>
    <w:rsid w:val="008F180C"/>
    <w:rsid w:val="008F1975"/>
    <w:rsid w:val="008F1CC4"/>
    <w:rsid w:val="008F460D"/>
    <w:rsid w:val="008F4D94"/>
    <w:rsid w:val="008F6D05"/>
    <w:rsid w:val="008F7C68"/>
    <w:rsid w:val="008F7EB8"/>
    <w:rsid w:val="00904EA5"/>
    <w:rsid w:val="00905102"/>
    <w:rsid w:val="009055CF"/>
    <w:rsid w:val="00907D57"/>
    <w:rsid w:val="00907F76"/>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3C3F"/>
    <w:rsid w:val="00934193"/>
    <w:rsid w:val="00935C86"/>
    <w:rsid w:val="00936F90"/>
    <w:rsid w:val="0093736C"/>
    <w:rsid w:val="00941250"/>
    <w:rsid w:val="00941973"/>
    <w:rsid w:val="00942EA2"/>
    <w:rsid w:val="00942EA6"/>
    <w:rsid w:val="009446EA"/>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667"/>
    <w:rsid w:val="00995AD3"/>
    <w:rsid w:val="00995DA9"/>
    <w:rsid w:val="00996316"/>
    <w:rsid w:val="00996BF0"/>
    <w:rsid w:val="00996D9D"/>
    <w:rsid w:val="009A2591"/>
    <w:rsid w:val="009A268E"/>
    <w:rsid w:val="009A2F72"/>
    <w:rsid w:val="009A360F"/>
    <w:rsid w:val="009A39CD"/>
    <w:rsid w:val="009A417B"/>
    <w:rsid w:val="009A4823"/>
    <w:rsid w:val="009A5EE4"/>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6B2"/>
    <w:rsid w:val="00A20C90"/>
    <w:rsid w:val="00A21D72"/>
    <w:rsid w:val="00A220BF"/>
    <w:rsid w:val="00A22282"/>
    <w:rsid w:val="00A228D5"/>
    <w:rsid w:val="00A22C8C"/>
    <w:rsid w:val="00A25351"/>
    <w:rsid w:val="00A257B9"/>
    <w:rsid w:val="00A257E5"/>
    <w:rsid w:val="00A25FFE"/>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55F8"/>
    <w:rsid w:val="00A969C7"/>
    <w:rsid w:val="00A97944"/>
    <w:rsid w:val="00A97F93"/>
    <w:rsid w:val="00AA064C"/>
    <w:rsid w:val="00AA0880"/>
    <w:rsid w:val="00AA1EA7"/>
    <w:rsid w:val="00AA3D62"/>
    <w:rsid w:val="00AA41D0"/>
    <w:rsid w:val="00AA599C"/>
    <w:rsid w:val="00AA7AE5"/>
    <w:rsid w:val="00AB0570"/>
    <w:rsid w:val="00AB09CB"/>
    <w:rsid w:val="00AB0F02"/>
    <w:rsid w:val="00AB16FC"/>
    <w:rsid w:val="00AB17F5"/>
    <w:rsid w:val="00AB2AC1"/>
    <w:rsid w:val="00AB2AC2"/>
    <w:rsid w:val="00AB3C74"/>
    <w:rsid w:val="00AB5536"/>
    <w:rsid w:val="00AC04B7"/>
    <w:rsid w:val="00AC076F"/>
    <w:rsid w:val="00AC18F5"/>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2DC3"/>
    <w:rsid w:val="00AE3F99"/>
    <w:rsid w:val="00AE7803"/>
    <w:rsid w:val="00AF5D61"/>
    <w:rsid w:val="00AF62E1"/>
    <w:rsid w:val="00AF6DEC"/>
    <w:rsid w:val="00B01A79"/>
    <w:rsid w:val="00B04245"/>
    <w:rsid w:val="00B04F9A"/>
    <w:rsid w:val="00B057C3"/>
    <w:rsid w:val="00B05EA0"/>
    <w:rsid w:val="00B0606E"/>
    <w:rsid w:val="00B06A65"/>
    <w:rsid w:val="00B06CF2"/>
    <w:rsid w:val="00B10AEA"/>
    <w:rsid w:val="00B10C18"/>
    <w:rsid w:val="00B12E14"/>
    <w:rsid w:val="00B14120"/>
    <w:rsid w:val="00B1454B"/>
    <w:rsid w:val="00B15379"/>
    <w:rsid w:val="00B153AF"/>
    <w:rsid w:val="00B15835"/>
    <w:rsid w:val="00B163E5"/>
    <w:rsid w:val="00B16E18"/>
    <w:rsid w:val="00B203B7"/>
    <w:rsid w:val="00B21CC2"/>
    <w:rsid w:val="00B22250"/>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6BBB"/>
    <w:rsid w:val="00B37D01"/>
    <w:rsid w:val="00B40344"/>
    <w:rsid w:val="00B428C7"/>
    <w:rsid w:val="00B438CC"/>
    <w:rsid w:val="00B43E95"/>
    <w:rsid w:val="00B440B4"/>
    <w:rsid w:val="00B47906"/>
    <w:rsid w:val="00B50D3B"/>
    <w:rsid w:val="00B539CB"/>
    <w:rsid w:val="00B55169"/>
    <w:rsid w:val="00B62167"/>
    <w:rsid w:val="00B63318"/>
    <w:rsid w:val="00B65378"/>
    <w:rsid w:val="00B65F1C"/>
    <w:rsid w:val="00B66FB4"/>
    <w:rsid w:val="00B725CA"/>
    <w:rsid w:val="00B72A30"/>
    <w:rsid w:val="00B73953"/>
    <w:rsid w:val="00B765E3"/>
    <w:rsid w:val="00B7694E"/>
    <w:rsid w:val="00B76D09"/>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0BED"/>
    <w:rsid w:val="00BA268E"/>
    <w:rsid w:val="00BA3A39"/>
    <w:rsid w:val="00BA46A5"/>
    <w:rsid w:val="00BA5531"/>
    <w:rsid w:val="00BA5965"/>
    <w:rsid w:val="00BA660E"/>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0C5F"/>
    <w:rsid w:val="00BC1BE0"/>
    <w:rsid w:val="00BC2B37"/>
    <w:rsid w:val="00BC4B41"/>
    <w:rsid w:val="00BC505C"/>
    <w:rsid w:val="00BC54F1"/>
    <w:rsid w:val="00BC5714"/>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07E67"/>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4AC2"/>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195F"/>
    <w:rsid w:val="00C6296E"/>
    <w:rsid w:val="00C64897"/>
    <w:rsid w:val="00C66C5D"/>
    <w:rsid w:val="00C71CEE"/>
    <w:rsid w:val="00C72168"/>
    <w:rsid w:val="00C7309E"/>
    <w:rsid w:val="00C730A6"/>
    <w:rsid w:val="00C74D78"/>
    <w:rsid w:val="00C75344"/>
    <w:rsid w:val="00C75AB6"/>
    <w:rsid w:val="00C762B8"/>
    <w:rsid w:val="00C8075B"/>
    <w:rsid w:val="00C80C0D"/>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3AC5"/>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D7A9E"/>
    <w:rsid w:val="00CE0493"/>
    <w:rsid w:val="00CE0BE5"/>
    <w:rsid w:val="00CE177B"/>
    <w:rsid w:val="00CE259A"/>
    <w:rsid w:val="00CE3C35"/>
    <w:rsid w:val="00CE3C38"/>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28BB"/>
    <w:rsid w:val="00D03DAB"/>
    <w:rsid w:val="00D050FD"/>
    <w:rsid w:val="00D0578A"/>
    <w:rsid w:val="00D07EBF"/>
    <w:rsid w:val="00D11A7B"/>
    <w:rsid w:val="00D126C3"/>
    <w:rsid w:val="00D13C6F"/>
    <w:rsid w:val="00D13D59"/>
    <w:rsid w:val="00D14BDD"/>
    <w:rsid w:val="00D16761"/>
    <w:rsid w:val="00D17751"/>
    <w:rsid w:val="00D212FB"/>
    <w:rsid w:val="00D23163"/>
    <w:rsid w:val="00D26214"/>
    <w:rsid w:val="00D30006"/>
    <w:rsid w:val="00D30144"/>
    <w:rsid w:val="00D30423"/>
    <w:rsid w:val="00D310DA"/>
    <w:rsid w:val="00D3366F"/>
    <w:rsid w:val="00D3549B"/>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81F"/>
    <w:rsid w:val="00D72B85"/>
    <w:rsid w:val="00D72EF8"/>
    <w:rsid w:val="00D73FAA"/>
    <w:rsid w:val="00D75B11"/>
    <w:rsid w:val="00D76298"/>
    <w:rsid w:val="00D7764A"/>
    <w:rsid w:val="00D776C0"/>
    <w:rsid w:val="00D77F35"/>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2DE6"/>
    <w:rsid w:val="00DA329C"/>
    <w:rsid w:val="00DA3A00"/>
    <w:rsid w:val="00DA3D16"/>
    <w:rsid w:val="00DA548E"/>
    <w:rsid w:val="00DA6C8E"/>
    <w:rsid w:val="00DA7F2C"/>
    <w:rsid w:val="00DB21A1"/>
    <w:rsid w:val="00DB2E1A"/>
    <w:rsid w:val="00DB3957"/>
    <w:rsid w:val="00DB43C4"/>
    <w:rsid w:val="00DB4726"/>
    <w:rsid w:val="00DB542E"/>
    <w:rsid w:val="00DB5811"/>
    <w:rsid w:val="00DB67C9"/>
    <w:rsid w:val="00DB6CB1"/>
    <w:rsid w:val="00DB7F7D"/>
    <w:rsid w:val="00DC0A4E"/>
    <w:rsid w:val="00DC1250"/>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3B77"/>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0FEC"/>
    <w:rsid w:val="00E217F9"/>
    <w:rsid w:val="00E21BE7"/>
    <w:rsid w:val="00E21F66"/>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3F69"/>
    <w:rsid w:val="00E44AEB"/>
    <w:rsid w:val="00E4767A"/>
    <w:rsid w:val="00E51A78"/>
    <w:rsid w:val="00E52458"/>
    <w:rsid w:val="00E52593"/>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77CC6"/>
    <w:rsid w:val="00E82AC5"/>
    <w:rsid w:val="00E84D31"/>
    <w:rsid w:val="00E858A5"/>
    <w:rsid w:val="00E860C6"/>
    <w:rsid w:val="00E8634F"/>
    <w:rsid w:val="00E86362"/>
    <w:rsid w:val="00E87A70"/>
    <w:rsid w:val="00E90D16"/>
    <w:rsid w:val="00E91184"/>
    <w:rsid w:val="00E92216"/>
    <w:rsid w:val="00E92854"/>
    <w:rsid w:val="00E932AB"/>
    <w:rsid w:val="00E9498C"/>
    <w:rsid w:val="00E94F04"/>
    <w:rsid w:val="00E95729"/>
    <w:rsid w:val="00E96E8A"/>
    <w:rsid w:val="00E9779D"/>
    <w:rsid w:val="00EA049F"/>
    <w:rsid w:val="00EA170A"/>
    <w:rsid w:val="00EA1B0A"/>
    <w:rsid w:val="00EA3742"/>
    <w:rsid w:val="00EA39B7"/>
    <w:rsid w:val="00EA4329"/>
    <w:rsid w:val="00EA4AF4"/>
    <w:rsid w:val="00EA5FD1"/>
    <w:rsid w:val="00EA67FA"/>
    <w:rsid w:val="00EA78F2"/>
    <w:rsid w:val="00EB0378"/>
    <w:rsid w:val="00EB0E58"/>
    <w:rsid w:val="00EB2988"/>
    <w:rsid w:val="00EB2C7B"/>
    <w:rsid w:val="00EB4B09"/>
    <w:rsid w:val="00EB79B5"/>
    <w:rsid w:val="00EB7FA8"/>
    <w:rsid w:val="00EC1CB8"/>
    <w:rsid w:val="00EC5D84"/>
    <w:rsid w:val="00EC6F98"/>
    <w:rsid w:val="00ED0F1C"/>
    <w:rsid w:val="00ED33B9"/>
    <w:rsid w:val="00ED3ED3"/>
    <w:rsid w:val="00ED4D53"/>
    <w:rsid w:val="00EE272B"/>
    <w:rsid w:val="00EE2CD8"/>
    <w:rsid w:val="00EE43C6"/>
    <w:rsid w:val="00EE4B3D"/>
    <w:rsid w:val="00EE528F"/>
    <w:rsid w:val="00EE62EC"/>
    <w:rsid w:val="00EF0EB5"/>
    <w:rsid w:val="00EF3A5C"/>
    <w:rsid w:val="00EF3EDB"/>
    <w:rsid w:val="00EF5156"/>
    <w:rsid w:val="00EF5DF5"/>
    <w:rsid w:val="00EF712F"/>
    <w:rsid w:val="00EF7D3A"/>
    <w:rsid w:val="00F00288"/>
    <w:rsid w:val="00F0242F"/>
    <w:rsid w:val="00F02532"/>
    <w:rsid w:val="00F04454"/>
    <w:rsid w:val="00F04BF0"/>
    <w:rsid w:val="00F060E5"/>
    <w:rsid w:val="00F06F4B"/>
    <w:rsid w:val="00F107F5"/>
    <w:rsid w:val="00F12329"/>
    <w:rsid w:val="00F13ED2"/>
    <w:rsid w:val="00F14F7B"/>
    <w:rsid w:val="00F151A1"/>
    <w:rsid w:val="00F158F6"/>
    <w:rsid w:val="00F221C9"/>
    <w:rsid w:val="00F22D4B"/>
    <w:rsid w:val="00F244BE"/>
    <w:rsid w:val="00F25BCD"/>
    <w:rsid w:val="00F26088"/>
    <w:rsid w:val="00F27CBC"/>
    <w:rsid w:val="00F31BF0"/>
    <w:rsid w:val="00F32182"/>
    <w:rsid w:val="00F333D8"/>
    <w:rsid w:val="00F34968"/>
    <w:rsid w:val="00F34E75"/>
    <w:rsid w:val="00F35B86"/>
    <w:rsid w:val="00F36C79"/>
    <w:rsid w:val="00F3709F"/>
    <w:rsid w:val="00F37803"/>
    <w:rsid w:val="00F4176C"/>
    <w:rsid w:val="00F422CD"/>
    <w:rsid w:val="00F4243C"/>
    <w:rsid w:val="00F4317D"/>
    <w:rsid w:val="00F44EA9"/>
    <w:rsid w:val="00F45201"/>
    <w:rsid w:val="00F46DC8"/>
    <w:rsid w:val="00F4788D"/>
    <w:rsid w:val="00F505AC"/>
    <w:rsid w:val="00F505D3"/>
    <w:rsid w:val="00F50B6D"/>
    <w:rsid w:val="00F5141E"/>
    <w:rsid w:val="00F51909"/>
    <w:rsid w:val="00F51F83"/>
    <w:rsid w:val="00F524E1"/>
    <w:rsid w:val="00F52655"/>
    <w:rsid w:val="00F53054"/>
    <w:rsid w:val="00F5305D"/>
    <w:rsid w:val="00F53B45"/>
    <w:rsid w:val="00F53EB9"/>
    <w:rsid w:val="00F54504"/>
    <w:rsid w:val="00F551BB"/>
    <w:rsid w:val="00F55252"/>
    <w:rsid w:val="00F55F9D"/>
    <w:rsid w:val="00F56B53"/>
    <w:rsid w:val="00F57356"/>
    <w:rsid w:val="00F57B34"/>
    <w:rsid w:val="00F60BA0"/>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13"/>
    <w:rsid w:val="00F84C78"/>
    <w:rsid w:val="00F857AC"/>
    <w:rsid w:val="00F857C8"/>
    <w:rsid w:val="00F85975"/>
    <w:rsid w:val="00F86D06"/>
    <w:rsid w:val="00F87C2E"/>
    <w:rsid w:val="00F87CDF"/>
    <w:rsid w:val="00F901E9"/>
    <w:rsid w:val="00F90771"/>
    <w:rsid w:val="00F90856"/>
    <w:rsid w:val="00F91CF8"/>
    <w:rsid w:val="00F92425"/>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2347"/>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2AE9"/>
    <w:rsid w:val="00FE2D18"/>
    <w:rsid w:val="00FE4B45"/>
    <w:rsid w:val="00FE5468"/>
    <w:rsid w:val="00FE63A8"/>
    <w:rsid w:val="00FE6BDC"/>
    <w:rsid w:val="00FF00E8"/>
    <w:rsid w:val="00FF0A82"/>
    <w:rsid w:val="00FF3752"/>
    <w:rsid w:val="00FF3E8A"/>
    <w:rsid w:val="00FF5DBD"/>
    <w:rsid w:val="00FF6AED"/>
    <w:rsid w:val="00FF71C8"/>
    <w:rsid w:val="4D469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6973</Words>
  <Characters>39751</Characters>
  <Application>Microsoft Office Word</Application>
  <DocSecurity>0</DocSecurity>
  <Lines>331</Lines>
  <Paragraphs>93</Paragraphs>
  <ScaleCrop>false</ScaleCrop>
  <Company/>
  <LinksUpToDate>false</LinksUpToDate>
  <CharactersWithSpaces>46631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48</cp:revision>
  <dcterms:created xsi:type="dcterms:W3CDTF">2024-08-13T20:29:00Z</dcterms:created>
  <dcterms:modified xsi:type="dcterms:W3CDTF">2024-08-13T21:41:00Z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id="MqpVHCz5"/&gt;&lt;style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