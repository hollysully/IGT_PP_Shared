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A3B9D" w14:textId="77777777" w:rsidR="0037655C" w:rsidRDefault="0037655C" w:rsidP="0037655C">
      <w:pPr>
        <w:autoSpaceDE/>
        <w:spacing w:line="480" w:lineRule="auto"/>
        <w:jc w:val="center"/>
        <w:rPr>
          <w:rFonts w:ascii="Times New Roman" w:hAnsi="Times New Roman"/>
          <w:color w:val="000000"/>
        </w:rPr>
      </w:pPr>
    </w:p>
    <w:p w14:paraId="1B3DBFB1" w14:textId="77777777" w:rsidR="0037655C" w:rsidRDefault="0037655C" w:rsidP="0037655C">
      <w:pPr>
        <w:autoSpaceDE/>
        <w:spacing w:line="480" w:lineRule="auto"/>
        <w:jc w:val="center"/>
        <w:rPr>
          <w:rFonts w:ascii="Times New Roman" w:hAnsi="Times New Roman"/>
          <w:color w:val="000000"/>
        </w:rPr>
      </w:pPr>
    </w:p>
    <w:p w14:paraId="2AEFB1FC" w14:textId="77777777" w:rsidR="0037655C" w:rsidRDefault="0037655C" w:rsidP="0037655C">
      <w:pPr>
        <w:autoSpaceDE/>
        <w:spacing w:line="480" w:lineRule="auto"/>
        <w:jc w:val="center"/>
        <w:rPr>
          <w:rFonts w:ascii="Times New Roman" w:hAnsi="Times New Roman"/>
          <w:color w:val="000000"/>
        </w:rPr>
      </w:pPr>
    </w:p>
    <w:p w14:paraId="488BCB5E" w14:textId="77777777" w:rsidR="0037655C" w:rsidRDefault="0037655C" w:rsidP="0037655C">
      <w:pPr>
        <w:autoSpaceDE/>
        <w:spacing w:line="480" w:lineRule="auto"/>
        <w:jc w:val="center"/>
        <w:rPr>
          <w:rFonts w:ascii="Times New Roman" w:hAnsi="Times New Roman"/>
          <w:color w:val="000000"/>
        </w:rPr>
      </w:pPr>
    </w:p>
    <w:p w14:paraId="36059F2E" w14:textId="77777777" w:rsidR="0037655C" w:rsidRDefault="0037655C" w:rsidP="0037655C">
      <w:pPr>
        <w:autoSpaceDE/>
        <w:spacing w:line="480" w:lineRule="auto"/>
        <w:jc w:val="center"/>
        <w:rPr>
          <w:rFonts w:ascii="Times New Roman" w:hAnsi="Times New Roman"/>
          <w:color w:val="000000"/>
        </w:rPr>
      </w:pPr>
    </w:p>
    <w:p w14:paraId="10B86CDF" w14:textId="5E3B55FB" w:rsidR="0037655C" w:rsidRDefault="0037655C" w:rsidP="0037655C">
      <w:pPr>
        <w:autoSpaceDE/>
        <w:spacing w:line="480" w:lineRule="auto"/>
        <w:jc w:val="center"/>
        <w:rPr>
          <w:rFonts w:ascii="Times New Roman" w:hAnsi="Times New Roman"/>
          <w:color w:val="000000"/>
        </w:rPr>
      </w:pPr>
      <w:commentRangeStart w:id="0"/>
      <w:del w:id="1" w:author="Jeremy Haynes" w:date="2024-05-15T12:44:00Z" w16du:dateUtc="2024-05-15T16:44:00Z">
        <w:r w:rsidDel="006677DA">
          <w:rPr>
            <w:rFonts w:ascii="Times New Roman" w:hAnsi="Times New Roman"/>
            <w:color w:val="000000"/>
          </w:rPr>
          <w:delText>Reward and Punishment</w:delText>
        </w:r>
        <w:r w:rsidR="009B37F0" w:rsidRPr="009B37F0" w:rsidDel="006677DA">
          <w:delText xml:space="preserve"> </w:delText>
        </w:r>
        <w:r w:rsidR="009B37F0" w:rsidRPr="009B37F0" w:rsidDel="006677DA">
          <w:rPr>
            <w:rFonts w:ascii="Times New Roman" w:hAnsi="Times New Roman"/>
            <w:color w:val="000000"/>
          </w:rPr>
          <w:delText>Learning Across Common Forms of Psychopathology</w:delText>
        </w:r>
      </w:del>
      <w:ins w:id="2" w:author="Jeremy Haynes" w:date="2024-05-15T12:44:00Z" w16du:dateUtc="2024-05-15T16:44:00Z">
        <w:r w:rsidR="006677DA">
          <w:rPr>
            <w:rFonts w:ascii="Times New Roman" w:hAnsi="Times New Roman"/>
            <w:color w:val="000000"/>
          </w:rPr>
          <w:t>Longitudinal Computational Modeling</w:t>
        </w:r>
      </w:ins>
      <w:commentRangeEnd w:id="0"/>
      <w:ins w:id="3" w:author="Jeremy Haynes" w:date="2024-05-15T12:52:00Z" w16du:dateUtc="2024-05-15T16:52:00Z">
        <w:r w:rsidR="00185FD5">
          <w:rPr>
            <w:rStyle w:val="CommentReference"/>
          </w:rPr>
          <w:commentReference w:id="0"/>
        </w:r>
      </w:ins>
    </w:p>
    <w:p w14:paraId="0E357398" w14:textId="7326CB1E" w:rsidR="0037655C" w:rsidRDefault="005F2ACE" w:rsidP="0037655C">
      <w:pPr>
        <w:autoSpaceDE/>
        <w:spacing w:line="480" w:lineRule="auto"/>
        <w:jc w:val="center"/>
        <w:rPr>
          <w:rFonts w:ascii="Times New Roman" w:hAnsi="Times New Roman"/>
          <w:color w:val="000000"/>
          <w:vertAlign w:val="superscript"/>
        </w:rPr>
      </w:pPr>
      <w:r>
        <w:rPr>
          <w:rFonts w:ascii="Times New Roman" w:hAnsi="Times New Roman"/>
          <w:color w:val="000000" w:themeColor="text1"/>
        </w:rPr>
        <w:t>Jason</w:t>
      </w:r>
      <w:r w:rsidR="0037655C">
        <w:rPr>
          <w:rFonts w:ascii="Times New Roman" w:hAnsi="Times New Roman"/>
          <w:color w:val="000000" w:themeColor="text1"/>
        </w:rPr>
        <w:t xml:space="preserve"> M. Haynes</w:t>
      </w:r>
      <w:r w:rsidR="0037655C">
        <w:rPr>
          <w:rFonts w:ascii="Times New Roman" w:hAnsi="Times New Roman"/>
          <w:color w:val="000000" w:themeColor="text1"/>
          <w:vertAlign w:val="superscript"/>
        </w:rPr>
        <w:t>1</w:t>
      </w:r>
      <w:ins w:id="4" w:author="Jeremy Haynes" w:date="2024-05-15T12:44:00Z" w16du:dateUtc="2024-05-15T16:44:00Z">
        <w:r w:rsidR="00C52D59">
          <w:rPr>
            <w:rFonts w:ascii="Times New Roman" w:hAnsi="Times New Roman"/>
            <w:color w:val="000000" w:themeColor="text1"/>
          </w:rPr>
          <w:t>, Nicky Haines</w:t>
        </w:r>
        <w:r w:rsidR="00C52D59">
          <w:rPr>
            <w:rFonts w:ascii="Times New Roman" w:hAnsi="Times New Roman"/>
            <w:color w:val="000000" w:themeColor="text1"/>
            <w:vertAlign w:val="superscript"/>
          </w:rPr>
          <w:t>2</w:t>
        </w:r>
      </w:ins>
      <w:r w:rsidR="0037655C">
        <w:rPr>
          <w:rFonts w:ascii="Times New Roman" w:hAnsi="Times New Roman"/>
          <w:color w:val="000000" w:themeColor="text1"/>
        </w:rPr>
        <w:t xml:space="preserve">, </w:t>
      </w:r>
      <w:r>
        <w:rPr>
          <w:rFonts w:ascii="Times New Roman" w:hAnsi="Times New Roman"/>
          <w:color w:val="000000" w:themeColor="text1"/>
        </w:rPr>
        <w:t xml:space="preserve">Haley </w:t>
      </w:r>
      <w:r w:rsidR="0037655C">
        <w:rPr>
          <w:rFonts w:ascii="Times New Roman" w:hAnsi="Times New Roman"/>
          <w:color w:val="000000" w:themeColor="text1"/>
        </w:rPr>
        <w:t>Sullivan-Toole</w:t>
      </w:r>
      <w:r w:rsidR="0037655C">
        <w:rPr>
          <w:rFonts w:ascii="Times New Roman" w:hAnsi="Times New Roman"/>
          <w:color w:val="000000" w:themeColor="text1"/>
          <w:vertAlign w:val="superscript"/>
        </w:rPr>
        <w:t>1</w:t>
      </w:r>
      <w:del w:id="5" w:author="Jeremy Haynes" w:date="2024-05-15T12:44:00Z" w16du:dateUtc="2024-05-15T16:44:00Z">
        <w:r w:rsidR="0037655C" w:rsidDel="00C52D59">
          <w:rPr>
            <w:rFonts w:ascii="Times New Roman" w:hAnsi="Times New Roman"/>
            <w:color w:val="000000" w:themeColor="text1"/>
          </w:rPr>
          <w:delText xml:space="preserve">, </w:delText>
        </w:r>
        <w:r w:rsidDel="00C52D59">
          <w:rPr>
            <w:rFonts w:ascii="Times New Roman" w:hAnsi="Times New Roman"/>
            <w:color w:val="000000" w:themeColor="text1"/>
          </w:rPr>
          <w:delText xml:space="preserve">Nicky </w:delText>
        </w:r>
        <w:r w:rsidR="0037655C" w:rsidDel="00C52D59">
          <w:rPr>
            <w:rFonts w:ascii="Times New Roman" w:hAnsi="Times New Roman"/>
            <w:color w:val="000000" w:themeColor="text1"/>
          </w:rPr>
          <w:delText>Haines</w:delText>
        </w:r>
        <w:r w:rsidR="0037655C" w:rsidDel="00C52D59">
          <w:rPr>
            <w:rFonts w:ascii="Times New Roman" w:hAnsi="Times New Roman"/>
            <w:color w:val="000000" w:themeColor="text1"/>
            <w:vertAlign w:val="superscript"/>
          </w:rPr>
          <w:delText>2</w:delText>
        </w:r>
      </w:del>
      <w:r w:rsidR="0037655C">
        <w:rPr>
          <w:rFonts w:ascii="Times New Roman" w:hAnsi="Times New Roman"/>
          <w:color w:val="000000" w:themeColor="text1"/>
        </w:rPr>
        <w:t xml:space="preserve">, &amp; </w:t>
      </w:r>
      <w:r>
        <w:rPr>
          <w:rFonts w:ascii="Times New Roman" w:hAnsi="Times New Roman"/>
          <w:color w:val="000000" w:themeColor="text1"/>
        </w:rPr>
        <w:t xml:space="preserve">Tony </w:t>
      </w:r>
      <w:r w:rsidR="0037655C">
        <w:rPr>
          <w:rFonts w:ascii="Times New Roman" w:hAnsi="Times New Roman"/>
          <w:color w:val="000000" w:themeColor="text1"/>
        </w:rPr>
        <w:t>M. Olino</w:t>
      </w:r>
      <w:r w:rsidR="0037655C">
        <w:rPr>
          <w:rFonts w:ascii="Times New Roman" w:hAnsi="Times New Roman"/>
          <w:color w:val="000000" w:themeColor="text1"/>
          <w:vertAlign w:val="superscript"/>
        </w:rPr>
        <w:t>1</w:t>
      </w:r>
    </w:p>
    <w:p w14:paraId="33A033C2" w14:textId="77777777" w:rsidR="0037655C" w:rsidRDefault="0037655C" w:rsidP="0037655C">
      <w:pPr>
        <w:autoSpaceDE/>
        <w:spacing w:line="480" w:lineRule="auto"/>
        <w:jc w:val="center"/>
        <w:rPr>
          <w:rFonts w:ascii="Times New Roman" w:hAnsi="Times New Roman"/>
          <w:color w:val="000000"/>
        </w:rPr>
      </w:pPr>
      <w:r>
        <w:rPr>
          <w:rFonts w:ascii="Times New Roman" w:hAnsi="Times New Roman"/>
          <w:color w:val="000000"/>
          <w:vertAlign w:val="superscript"/>
        </w:rPr>
        <w:t>1</w:t>
      </w:r>
      <w:r>
        <w:rPr>
          <w:rFonts w:ascii="Times New Roman" w:hAnsi="Times New Roman"/>
          <w:color w:val="000000"/>
        </w:rPr>
        <w:t>Temple University</w:t>
      </w:r>
    </w:p>
    <w:p w14:paraId="23EE7364" w14:textId="77777777" w:rsidR="0037655C" w:rsidRDefault="0037655C" w:rsidP="0037655C">
      <w:pPr>
        <w:autoSpaceDE/>
        <w:spacing w:line="480" w:lineRule="auto"/>
        <w:jc w:val="center"/>
        <w:rPr>
          <w:rFonts w:ascii="Times New Roman" w:hAnsi="Times New Roman"/>
          <w:color w:val="000000" w:themeColor="text1"/>
        </w:rPr>
      </w:pPr>
      <w:r>
        <w:rPr>
          <w:rFonts w:ascii="Times New Roman" w:hAnsi="Times New Roman"/>
          <w:color w:val="000000" w:themeColor="text1"/>
          <w:vertAlign w:val="superscript"/>
        </w:rPr>
        <w:t>2</w:t>
      </w:r>
      <w:r>
        <w:rPr>
          <w:rFonts w:ascii="Times New Roman" w:hAnsi="Times New Roman"/>
          <w:color w:val="000000" w:themeColor="text1"/>
        </w:rPr>
        <w:t>Bayesian Beginnings LLC</w:t>
      </w:r>
    </w:p>
    <w:p w14:paraId="0DCD9BF9" w14:textId="77777777" w:rsidR="0037655C" w:rsidRDefault="0037655C" w:rsidP="0037655C">
      <w:pPr>
        <w:autoSpaceDE/>
        <w:spacing w:line="480" w:lineRule="auto"/>
        <w:jc w:val="center"/>
        <w:rPr>
          <w:rFonts w:ascii="Times New Roman" w:hAnsi="Times New Roman"/>
          <w:color w:val="000000"/>
          <w:vertAlign w:val="superscript"/>
        </w:rPr>
      </w:pPr>
    </w:p>
    <w:p w14:paraId="23E54E5D" w14:textId="77777777" w:rsidR="0037655C" w:rsidRDefault="0037655C" w:rsidP="0037655C">
      <w:pPr>
        <w:autoSpaceDE/>
        <w:spacing w:line="480" w:lineRule="auto"/>
        <w:jc w:val="center"/>
        <w:rPr>
          <w:rFonts w:ascii="Times New Roman" w:hAnsi="Times New Roman"/>
          <w:color w:val="000000"/>
        </w:rPr>
      </w:pPr>
    </w:p>
    <w:p w14:paraId="2EFC1463" w14:textId="77777777" w:rsidR="0037655C" w:rsidRDefault="0037655C" w:rsidP="0037655C">
      <w:pPr>
        <w:autoSpaceDE/>
        <w:spacing w:line="480" w:lineRule="auto"/>
        <w:rPr>
          <w:rFonts w:ascii="Times New Roman" w:hAnsi="Times New Roman"/>
          <w:color w:val="000000"/>
        </w:rPr>
      </w:pPr>
    </w:p>
    <w:p w14:paraId="17A6E233" w14:textId="77777777" w:rsidR="0037655C" w:rsidRDefault="0037655C" w:rsidP="0037655C">
      <w:pPr>
        <w:autoSpaceDE/>
        <w:spacing w:line="480" w:lineRule="auto"/>
        <w:rPr>
          <w:rFonts w:ascii="Times New Roman" w:hAnsi="Times New Roman"/>
          <w:color w:val="000000"/>
        </w:rPr>
      </w:pPr>
    </w:p>
    <w:p w14:paraId="784075E5" w14:textId="77777777" w:rsidR="0037655C" w:rsidRDefault="0037655C" w:rsidP="0037655C">
      <w:pPr>
        <w:autoSpaceDE/>
        <w:spacing w:line="480" w:lineRule="auto"/>
        <w:jc w:val="center"/>
        <w:rPr>
          <w:rFonts w:ascii="Times New Roman" w:hAnsi="Times New Roman"/>
          <w:color w:val="000000"/>
        </w:rPr>
      </w:pPr>
      <w:r>
        <w:rPr>
          <w:rFonts w:ascii="Times New Roman" w:hAnsi="Times New Roman"/>
          <w:color w:val="000000"/>
        </w:rPr>
        <w:t>Author Note:</w:t>
      </w:r>
    </w:p>
    <w:p w14:paraId="5BF7DB4F" w14:textId="5B90491D" w:rsidR="0037655C" w:rsidRDefault="0037655C" w:rsidP="0037655C">
      <w:pPr>
        <w:autoSpaceDE/>
        <w:spacing w:line="480" w:lineRule="auto"/>
        <w:ind w:firstLine="720"/>
        <w:rPr>
          <w:rFonts w:ascii="Times New Roman" w:hAnsi="Times New Roman"/>
        </w:rPr>
      </w:pPr>
      <w:r>
        <w:rPr>
          <w:rFonts w:ascii="Times New Roman" w:hAnsi="Times New Roman"/>
        </w:rPr>
        <w:t>This research was supported by National Institute of Mental Health grants (R01 MH107495 &amp; R21 MH130792) awarded to TMO.</w:t>
      </w:r>
      <w:r w:rsidR="00C87CE1">
        <w:rPr>
          <w:rFonts w:ascii="Times New Roman" w:hAnsi="Times New Roman"/>
        </w:rPr>
        <w:t xml:space="preserve"> </w:t>
      </w:r>
      <w:r w:rsidR="00C87CE1">
        <w:t>The authors declare that they have no known competing financial interests or personal relationships that could have appeared to influence the work reported in this paper.</w:t>
      </w:r>
    </w:p>
    <w:p w14:paraId="4EA54F1F" w14:textId="41B2049A" w:rsidR="0037655C" w:rsidRDefault="0037655C" w:rsidP="0037655C">
      <w:pPr>
        <w:autoSpaceDE/>
        <w:spacing w:line="480" w:lineRule="auto"/>
        <w:ind w:firstLine="720"/>
        <w:rPr>
          <w:rFonts w:ascii="Times New Roman" w:hAnsi="Times New Roman"/>
          <w:noProof/>
          <w:color w:val="000000"/>
        </w:rPr>
      </w:pPr>
      <w:r>
        <w:rPr>
          <w:rFonts w:ascii="Times New Roman" w:hAnsi="Times New Roman"/>
        </w:rPr>
        <w:t>Correspondence regarding this manuscript should be addressed to Jeremy Haynes, Department of Psychology, Temple University 1</w:t>
      </w:r>
      <w:r w:rsidR="009665C5">
        <w:rPr>
          <w:rFonts w:ascii="Times New Roman" w:hAnsi="Times New Roman"/>
        </w:rPr>
        <w:t>7</w:t>
      </w:r>
      <w:r>
        <w:rPr>
          <w:rFonts w:ascii="Times New Roman" w:hAnsi="Times New Roman"/>
        </w:rPr>
        <w:t>01 N Broad St, Philadelphia, PA 19122 (</w:t>
      </w:r>
      <w:hyperlink r:id="rId12" w:history="1">
        <w:r>
          <w:rPr>
            <w:rStyle w:val="Hyperlink"/>
            <w:rFonts w:ascii="Times New Roman" w:eastAsiaTheme="majorEastAsia" w:hAnsi="Times New Roman"/>
          </w:rPr>
          <w:t>jeremy.haynes@temple.edu</w:t>
        </w:r>
      </w:hyperlink>
      <w:r>
        <w:rPr>
          <w:rFonts w:ascii="Times New Roman" w:hAnsi="Times New Roman"/>
        </w:rPr>
        <w:t xml:space="preserve">) or Thomas </w:t>
      </w:r>
      <w:proofErr w:type="spellStart"/>
      <w:r>
        <w:rPr>
          <w:rFonts w:ascii="Times New Roman" w:hAnsi="Times New Roman"/>
        </w:rPr>
        <w:t>Olino</w:t>
      </w:r>
      <w:proofErr w:type="spellEnd"/>
      <w:r>
        <w:rPr>
          <w:rFonts w:ascii="Times New Roman" w:hAnsi="Times New Roman"/>
        </w:rPr>
        <w:t xml:space="preserve"> (</w:t>
      </w:r>
      <w:hyperlink r:id="rId13" w:history="1">
        <w:r>
          <w:rPr>
            <w:rStyle w:val="Hyperlink"/>
            <w:rFonts w:ascii="Times New Roman" w:eastAsiaTheme="majorEastAsia" w:hAnsi="Times New Roman"/>
          </w:rPr>
          <w:t>thomas.olino@temple.edu</w:t>
        </w:r>
      </w:hyperlink>
      <w:r>
        <w:rPr>
          <w:rFonts w:ascii="Times New Roman" w:hAnsi="Times New Roman"/>
        </w:rPr>
        <w:t>).</w:t>
      </w:r>
    </w:p>
    <w:p w14:paraId="36D947E8" w14:textId="77777777" w:rsidR="0037655C" w:rsidRDefault="0037655C" w:rsidP="0037655C">
      <w:pPr>
        <w:autoSpaceDE/>
        <w:ind w:firstLine="720"/>
        <w:rPr>
          <w:b/>
          <w:bCs/>
        </w:rPr>
      </w:pPr>
      <w:r>
        <w:rPr>
          <w:b/>
          <w:bCs/>
        </w:rPr>
        <w:br w:type="page"/>
      </w:r>
    </w:p>
    <w:p w14:paraId="48A85B7C" w14:textId="77777777" w:rsidR="0037655C" w:rsidRDefault="0037655C" w:rsidP="001B034A">
      <w:pPr>
        <w:pStyle w:val="Heading1"/>
      </w:pPr>
      <w:commentRangeStart w:id="6"/>
      <w:r>
        <w:lastRenderedPageBreak/>
        <w:t>Abstract</w:t>
      </w:r>
      <w:commentRangeEnd w:id="6"/>
      <w:r w:rsidR="00C730A6">
        <w:rPr>
          <w:rStyle w:val="CommentReference"/>
          <w:rFonts w:eastAsia="Times New Roman" w:cs="Times New Roman"/>
          <w:b w:val="0"/>
        </w:rPr>
        <w:commentReference w:id="6"/>
      </w:r>
    </w:p>
    <w:p w14:paraId="7DCA7378" w14:textId="204A54FC" w:rsidR="0037655C" w:rsidDel="00C730A6" w:rsidRDefault="0037655C" w:rsidP="0037655C">
      <w:pPr>
        <w:autoSpaceDE/>
        <w:spacing w:line="480" w:lineRule="auto"/>
        <w:ind w:firstLine="720"/>
        <w:rPr>
          <w:del w:id="7" w:author="Thomas Olino" w:date="2024-05-13T17:50:00Z"/>
        </w:rPr>
      </w:pPr>
      <w:r>
        <w:t xml:space="preserve">In this study, we evaluated decision-making in a sample of adults using the play-or-pass version of the Iowa Gambling Task (IGT). </w:t>
      </w:r>
      <w:moveToRangeStart w:id="8" w:author="Thomas Olino" w:date="2024-05-13T17:52:00Z" w:name="move166515136"/>
      <w:moveTo w:id="9" w:author="Thomas Olino" w:date="2024-05-13T17:52:00Z">
        <w:r w:rsidR="00C730A6">
          <w:t xml:space="preserve">The </w:t>
        </w:r>
        <w:del w:id="10" w:author="Thomas Olino" w:date="2024-05-13T17:52:00Z">
          <w:r w:rsidR="00C730A6" w:rsidDel="00C730A6">
            <w:delText>Iowa Gambling Task (</w:delText>
          </w:r>
        </w:del>
        <w:r w:rsidR="00C730A6">
          <w:t>IGT</w:t>
        </w:r>
        <w:del w:id="11" w:author="Thomas Olino" w:date="2024-05-13T17:52:00Z">
          <w:r w:rsidR="00C730A6" w:rsidDel="00C730A6">
            <w:delText>)</w:delText>
          </w:r>
        </w:del>
        <w:r w:rsidR="00C730A6">
          <w:t xml:space="preserve"> is used to assess decision-making deficits in clinical populations. </w:t>
        </w:r>
      </w:moveTo>
      <w:moveToRangeEnd w:id="8"/>
      <w:r>
        <w:t xml:space="preserve">The </w:t>
      </w:r>
      <w:ins w:id="12" w:author="Thomas Olino" w:date="2024-05-13T17:52:00Z">
        <w:r w:rsidR="00C730A6">
          <w:t xml:space="preserve">updated </w:t>
        </w:r>
      </w:ins>
      <w:r>
        <w:t xml:space="preserve">play-or-pass IGT allowed us to better distinguish approach and avoidance learning and explore differences in those learning processes across multiple forms of psychopathology: substance use, depression, and </w:t>
      </w:r>
      <w:commentRangeStart w:id="13"/>
      <w:r>
        <w:t>anxiety</w:t>
      </w:r>
      <w:commentRangeEnd w:id="13"/>
      <w:r w:rsidR="00C730A6">
        <w:rPr>
          <w:rStyle w:val="CommentReference"/>
        </w:rPr>
        <w:commentReference w:id="13"/>
      </w:r>
      <w:r>
        <w:t>.</w:t>
      </w:r>
    </w:p>
    <w:p w14:paraId="5ABCB11D" w14:textId="61FF092D" w:rsidR="0037655C" w:rsidRDefault="0037655C" w:rsidP="00C730A6">
      <w:pPr>
        <w:autoSpaceDE/>
        <w:spacing w:line="480" w:lineRule="auto"/>
        <w:ind w:firstLine="720"/>
      </w:pPr>
      <w:del w:id="14" w:author="Thomas Olino" w:date="2024-05-13T17:50:00Z">
        <w:r w:rsidDel="00C730A6">
          <w:delText xml:space="preserve"> a</w:delText>
        </w:r>
      </w:del>
      <w:ins w:id="15" w:author="Thomas Olino" w:date="2024-05-13T17:50:00Z">
        <w:r w:rsidR="00C730A6">
          <w:t xml:space="preserve"> A</w:t>
        </w:r>
      </w:ins>
      <w:r>
        <w:t>mong a sample of adults</w:t>
      </w:r>
      <w:ins w:id="16" w:author="Thomas Olino" w:date="2024-05-13T17:51:00Z">
        <w:r w:rsidR="00C730A6">
          <w:t>, we examined</w:t>
        </w:r>
      </w:ins>
      <w:r>
        <w:t xml:space="preserve"> performance on the play-or-pass Iowa Gambling Task as a function of </w:t>
      </w:r>
      <w:del w:id="17" w:author="Thomas Olino" w:date="2024-05-13T17:51:00Z">
        <w:r w:rsidDel="00C730A6">
          <w:delText>different diagnostic categories among adults from a larger study</w:delText>
        </w:r>
      </w:del>
      <w:ins w:id="18" w:author="Thomas Olino" w:date="2024-05-13T17:51:00Z">
        <w:r w:rsidR="00C730A6">
          <w:t>depressive, anxiety, and substance use disorders</w:t>
        </w:r>
      </w:ins>
      <w:r>
        <w:t xml:space="preserve">. </w:t>
      </w:r>
      <w:moveFromRangeStart w:id="19" w:author="Thomas Olino" w:date="2024-05-13T17:52:00Z" w:name="move166515136"/>
      <w:moveFrom w:id="20" w:author="Thomas Olino" w:date="2024-05-13T17:52:00Z">
        <w:r w:rsidDel="00C730A6">
          <w:t xml:space="preserve">The Iowa Gambling Task (IGT) is used to assess decision-making deficits in clinical populations. </w:t>
        </w:r>
      </w:moveFrom>
      <w:moveFromRangeEnd w:id="19"/>
      <w:del w:id="21" w:author="Thomas Olino" w:date="2024-05-13T17:52:00Z">
        <w:r w:rsidDel="00C730A6">
          <w:delText xml:space="preserve">An adaptation of the original IGT, the “play-or-pass” IGT, better distinguishes approach and avoidance learning. </w:delText>
        </w:r>
      </w:del>
      <w:r>
        <w:t xml:space="preserve">Here, we evaluated the </w:t>
      </w:r>
      <w:commentRangeStart w:id="22"/>
      <w:r>
        <w:t>test-retest reliability</w:t>
      </w:r>
      <w:commentRangeEnd w:id="22"/>
      <w:r w:rsidR="00C730A6">
        <w:rPr>
          <w:rStyle w:val="CommentReference"/>
        </w:rPr>
        <w:commentReference w:id="22"/>
      </w:r>
      <w:r>
        <w:t xml:space="preserve"> of the play-or-pass IGT and examined associations with self-reported measures of reward/punishment sensitivity and internalizing symptoms. </w:t>
      </w:r>
      <w:commentRangeStart w:id="23"/>
      <w:r>
        <w:t>Participants completed the task across two sessions, and we calculated mean-level differences and rank-order stability of behavioral measures across the two sessions using traditional scoring, involving session-wide choice proportions, and computational modeling, involving estimates of different aspects of trial-level learning.</w:t>
      </w:r>
      <w:commentRangeEnd w:id="23"/>
      <w:r w:rsidR="00C730A6">
        <w:rPr>
          <w:rStyle w:val="CommentReference"/>
        </w:rPr>
        <w:commentReference w:id="23"/>
      </w:r>
      <w:r>
        <w:t xml:space="preserve"> Measures using both approaches were reliable; however, computational modeling provided more insights regarding between-session changes in performance, and how performance related to reward/punishment sensitivity and internalizing symptoms. Our results show promise in using the play-or-pass IGT to assess decision-making; however, further work is still necessary to validate the play-or-pass </w:t>
      </w:r>
      <w:commentRangeStart w:id="24"/>
      <w:r>
        <w:t>IGT</w:t>
      </w:r>
      <w:commentRangeEnd w:id="24"/>
      <w:r w:rsidR="00C730A6">
        <w:rPr>
          <w:rStyle w:val="CommentReference"/>
        </w:rPr>
        <w:commentReference w:id="24"/>
      </w:r>
      <w:r>
        <w:t>.</w:t>
      </w:r>
    </w:p>
    <w:p w14:paraId="13E37C61" w14:textId="77777777" w:rsidR="0037655C" w:rsidRDefault="0037655C" w:rsidP="0037655C">
      <w:pPr>
        <w:autoSpaceDE/>
        <w:spacing w:line="480" w:lineRule="auto"/>
        <w:ind w:firstLine="720"/>
      </w:pPr>
      <w:r>
        <w:rPr>
          <w:i/>
          <w:iCs/>
        </w:rPr>
        <w:t>Keywords:</w:t>
      </w:r>
      <w:r>
        <w:t xml:space="preserve"> Iowa Gambling Task, Test-Retest Reliability, Construct Validity, Computational Modeling, Hierarchical Bayesian Analysis</w:t>
      </w:r>
      <w:r>
        <w:br w:type="page"/>
      </w:r>
    </w:p>
    <w:p w14:paraId="19275CB9" w14:textId="01F0EDE7" w:rsidR="0037655C" w:rsidRDefault="0037655C" w:rsidP="001B034A">
      <w:pPr>
        <w:pStyle w:val="Heading1"/>
      </w:pPr>
      <w:del w:id="25" w:author="Jeremy Haynes" w:date="2024-05-15T12:09:00Z" w16du:dateUtc="2024-05-15T16:09:00Z">
        <w:r w:rsidDel="00FE5468">
          <w:lastRenderedPageBreak/>
          <w:delText>Reward and Punishment Learning in Anxiety</w:delText>
        </w:r>
      </w:del>
      <w:ins w:id="26" w:author="Jeremy Haynes" w:date="2024-05-15T12:09:00Z" w16du:dateUtc="2024-05-15T16:09:00Z">
        <w:r w:rsidR="00FE5468">
          <w:t>Longi</w:t>
        </w:r>
      </w:ins>
      <w:ins w:id="27" w:author="Jeremy Haynes" w:date="2024-05-15T12:10:00Z" w16du:dateUtc="2024-05-15T16:10:00Z">
        <w:r w:rsidR="00FE5468">
          <w:t>t</w:t>
        </w:r>
      </w:ins>
      <w:ins w:id="28" w:author="Jeremy Haynes" w:date="2024-05-15T12:09:00Z" w16du:dateUtc="2024-05-15T16:09:00Z">
        <w:r w:rsidR="00FE5468">
          <w:t>u</w:t>
        </w:r>
      </w:ins>
      <w:ins w:id="29" w:author="Jeremy Haynes" w:date="2024-05-15T12:10:00Z" w16du:dateUtc="2024-05-15T16:10:00Z">
        <w:r w:rsidR="00FE5468">
          <w:t>d</w:t>
        </w:r>
      </w:ins>
      <w:ins w:id="30" w:author="Jeremy Haynes" w:date="2024-05-15T12:09:00Z" w16du:dateUtc="2024-05-15T16:09:00Z">
        <w:r w:rsidR="00FE5468">
          <w:t>inal Comput</w:t>
        </w:r>
      </w:ins>
      <w:ins w:id="31" w:author="Jeremy Haynes" w:date="2024-05-15T12:10:00Z" w16du:dateUtc="2024-05-15T16:10:00Z">
        <w:r w:rsidR="00FE5468">
          <w:t>ational Modeling</w:t>
        </w:r>
      </w:ins>
    </w:p>
    <w:p w14:paraId="52D94BC9" w14:textId="7BB36CF6" w:rsidR="00EB4B09" w:rsidRPr="00EB4B09" w:rsidRDefault="00D66C6A" w:rsidP="001B034A">
      <w:pPr>
        <w:pStyle w:val="Heading2"/>
        <w:rPr>
          <w:b w:val="0"/>
        </w:rPr>
      </w:pPr>
      <w:r>
        <w:t>1</w:t>
      </w:r>
      <w:r w:rsidR="00EB4B09">
        <w:t xml:space="preserve"> Introduction</w:t>
      </w:r>
    </w:p>
    <w:p w14:paraId="28FD212D" w14:textId="1CFC55B0" w:rsidR="00E84D31" w:rsidRDefault="001B59AC" w:rsidP="00E84D31">
      <w:pPr>
        <w:pStyle w:val="BodyText"/>
        <w:widowControl w:val="0"/>
        <w:spacing w:after="0"/>
        <w:ind w:firstLine="720"/>
        <w:rPr>
          <w:ins w:id="32" w:author="Jeremy Haynes" w:date="2024-05-15T12:16:00Z" w16du:dateUtc="2024-05-15T16:16:00Z"/>
          <w:rFonts w:ascii="Times New Roman" w:hAnsi="Times New Roman" w:cs="Times New Roman"/>
        </w:rPr>
      </w:pPr>
      <w:ins w:id="33" w:author="Jeremy Haynes" w:date="2024-05-15T12:09:00Z" w16du:dateUtc="2024-05-15T16:09:00Z">
        <w:r w:rsidRPr="00CE0E3B">
          <w:rPr>
            <w:rFonts w:ascii="Times New Roman" w:hAnsi="Times New Roman" w:cs="Times New Roman"/>
            <w:bCs/>
          </w:rPr>
          <w:t xml:space="preserve">Research on psychopathology aims </w:t>
        </w:r>
        <w:r w:rsidRPr="00CE0E3B">
          <w:rPr>
            <w:rFonts w:ascii="Times New Roman" w:hAnsi="Times New Roman" w:cs="Times New Roman"/>
          </w:rPr>
          <w:t>to assess the processes associated with risk for onset, course, and/or outcome of a range of mental health disorders</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{"citationID":"RN7szmld","properties":{"formattedCitation":"\\super 11,12\\nosupersub{}","plainCitation":"11,12","noteIndex":0},"citationItems":[{"id":1670,"uris":["http://zotero.org/users/5829423/items/BXA5PP8V"],"uri":["http://zotero.org/users/5829423/items/BXA5PP8V"],"itemData":{"id":1670,"type":"article-journal","container-title":"Psychological Review","page":"458-490","title":"Risk for psychopathology in the children of depressed mothers: A developmental model for understanding mechanisms of transmission","volume":"106","author":[{"family":"Goodman","given":"S. H."},{"family":"Gotlib","given":"I. H."}],"issued":{"date-parts":[["1999"]]}}},{"id":1853,"uris":["http://zotero.org/users/5829423/items/2HZ8MLKK"],"uri":["http://zotero.org/users/5829423/items/2HZ8MLKK"],"itemData":{"id":1853,"type":"article-journal","container-title":"American Journal of Psychiatry","ISSN":"0002-953X","issue":"7","page":"1133-1145","title":"Toward a comprehensive developmental model for major depression in women","volume":"159","author":[{"family":"Kendler","given":"Kenneth S."},{"family":"Gardner","given":"Charles O."},{"family":"Prescott","given":"Carol A."}],"issued":{"date-parts":[["2002"]]}}}],"schema":"https://github.com/citation-style-language/schema/raw/master/csl-citation.json"}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11,12</w:t>
        </w:r>
        <w:r w:rsidRPr="00CE0E3B">
          <w:rPr>
            <w:rFonts w:ascii="Times New Roman" w:hAnsi="Times New Roman" w:cs="Times New Roman"/>
          </w:rPr>
          <w:fldChar w:fldCharType="end"/>
        </w:r>
        <w:r w:rsidRPr="00CE0E3B">
          <w:rPr>
            <w:rFonts w:ascii="Times New Roman" w:hAnsi="Times New Roman" w:cs="Times New Roman"/>
          </w:rPr>
          <w:t>. Many of the instruments used to assess these processes involve behavioral assessments, including performance-based measures (e.g., decision-making tasks). For these measures, a critical challenge is that individual behavioral outputs are produced via multiple psychological processes</w:t>
        </w:r>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{"citationID":"lpAqQRiR","properties":{"formattedCitation":"\\super 13\\nosupersub{}","plainCitation":"13","noteIndex":0},"citationItems":[{"id":9226,"uris":["http://zotero.org/users/5829423/items/G6XWS5ET"],"uri":["http://zotero.org/users/5829423/items/G6XWS5ET"],"itemData":{"id":9226,"type":"article-journal","abstract":"Psychiatric research is in crisis. We highlight efforts to overcome current challenges by focusing on the emerging field of computational psychiatry, which might enable the field to move from a symptom-based description of mental illness to descriptors based on objective computational multidimensional functional variables. We survey recent efforts toward this goal and describe a set of methods that together form a toolbox to aid this research program. We identify four levels in computational psychiatry: (a) behavioral tasks that index various psychological processes, (b) computational models that identify the generative psychological processes, (c) parameter-estimation methods concerned with quantitatively fitting these models to subject behavior by focusing on hierarchical Bayesian estimation as a rich framework with many desirable properties, and (d) machine-learning clustering methods that identify clinically significant conditions and subgroups of individuals. As a proof of principle, we apply these methods to two different data sets. Finally, we highlight challenges for future research.","container-title":"Clinical Psychological Science","DOI":"10.1177/2167702614565359","ISSN":"2167-7026","issue":"3","journalAbbreviation":"Clinical Psychological Science","language":"en","note":"publisher: SAGE Publications Inc","page":"378-399","source":"SAGE Journals","title":"Model-Based Cognitive Neuroscience Approaches to Computational Psychiatry: Clustering and Classification","title-short":"Model-Based Cognitive Neuroscience Approaches to Computational Psychiatry","volume":"3","author":[{"family":"Wiecki","given":"Thomas V."},{"family":"Poland","given":"Jeffrey"},{"family":"Frank","given":"Michael J."}],"issued":{"date-parts":[["2015",5,1]]}}}],"schema":"https://github.com/citation-style-language/schema/raw/master/csl-citation.json"}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13</w:t>
        </w:r>
        <w:r w:rsidRPr="00CE0E3B">
          <w:rPr>
            <w:rFonts w:ascii="Times New Roman" w:hAnsi="Times New Roman" w:cs="Times New Roman"/>
          </w:rPr>
          <w:fldChar w:fldCharType="end"/>
        </w:r>
        <w:r w:rsidRPr="00CE0E3B">
          <w:rPr>
            <w:rFonts w:ascii="Times New Roman" w:hAnsi="Times New Roman" w:cs="Times New Roman"/>
          </w:rPr>
          <w:t xml:space="preserve">. Thus, </w:t>
        </w:r>
      </w:ins>
      <w:ins w:id="34" w:author="Jeremy Haynes" w:date="2024-05-15T12:11:00Z" w16du:dateUtc="2024-05-15T16:11:00Z">
        <w:r w:rsidR="00D95913">
          <w:rPr>
            <w:rFonts w:ascii="Times New Roman" w:hAnsi="Times New Roman" w:cs="Times New Roman"/>
          </w:rPr>
          <w:t xml:space="preserve">behavioral measures frequently </w:t>
        </w:r>
      </w:ins>
      <w:ins w:id="35" w:author="Jeremy Haynes" w:date="2024-05-15T12:09:00Z" w16du:dateUtc="2024-05-15T16:09:00Z">
        <w:r w:rsidRPr="00CE0E3B">
          <w:rPr>
            <w:rFonts w:ascii="Times New Roman" w:hAnsi="Times New Roman" w:cs="Times New Roman"/>
          </w:rPr>
          <w:t xml:space="preserve">represent </w:t>
        </w:r>
      </w:ins>
      <w:ins w:id="36" w:author="Jeremy Haynes" w:date="2024-05-15T12:11:00Z" w16du:dateUtc="2024-05-15T16:11:00Z">
        <w:r w:rsidR="00EC1CB8" w:rsidRPr="00CE0E3B">
          <w:rPr>
            <w:rFonts w:ascii="Times New Roman" w:hAnsi="Times New Roman" w:cs="Times New Roman"/>
          </w:rPr>
          <w:t>gross</w:t>
        </w:r>
      </w:ins>
      <w:ins w:id="37" w:author="Jeremy Haynes" w:date="2024-05-15T12:09:00Z" w16du:dateUtc="2024-05-15T16:09:00Z">
        <w:r w:rsidRPr="00CE0E3B">
          <w:rPr>
            <w:rFonts w:ascii="Times New Roman" w:hAnsi="Times New Roman" w:cs="Times New Roman"/>
          </w:rPr>
          <w:t xml:space="preserve"> </w:t>
        </w:r>
      </w:ins>
      <w:ins w:id="38" w:author="Jeremy Haynes" w:date="2024-05-15T12:11:00Z" w16du:dateUtc="2024-05-15T16:11:00Z">
        <w:r w:rsidR="00D95913">
          <w:rPr>
            <w:rFonts w:ascii="Times New Roman" w:hAnsi="Times New Roman" w:cs="Times New Roman"/>
          </w:rPr>
          <w:t xml:space="preserve">characterizations </w:t>
        </w:r>
      </w:ins>
      <w:ins w:id="39" w:author="Jeremy Haynes" w:date="2024-05-15T12:09:00Z" w16du:dateUtc="2024-05-15T16:09:00Z">
        <w:r w:rsidRPr="00CE0E3B">
          <w:rPr>
            <w:rFonts w:ascii="Times New Roman" w:hAnsi="Times New Roman" w:cs="Times New Roman"/>
          </w:rPr>
          <w:t xml:space="preserve">of </w:t>
        </w:r>
      </w:ins>
      <w:ins w:id="40" w:author="Jeremy Haynes" w:date="2024-05-15T12:11:00Z" w16du:dateUtc="2024-05-15T16:11:00Z">
        <w:r w:rsidR="00D95913">
          <w:rPr>
            <w:rFonts w:ascii="Times New Roman" w:hAnsi="Times New Roman" w:cs="Times New Roman"/>
          </w:rPr>
          <w:t xml:space="preserve">the </w:t>
        </w:r>
      </w:ins>
      <w:ins w:id="41" w:author="Jeremy Haynes" w:date="2024-05-15T12:09:00Z" w16du:dateUtc="2024-05-15T16:09:00Z">
        <w:r w:rsidRPr="00CE0E3B">
          <w:rPr>
            <w:rFonts w:ascii="Times New Roman" w:hAnsi="Times New Roman" w:cs="Times New Roman"/>
          </w:rPr>
          <w:t>many competing and complementary processes</w:t>
        </w:r>
      </w:ins>
      <w:ins w:id="42" w:author="Jeremy Haynes" w:date="2024-05-15T12:11:00Z" w16du:dateUtc="2024-05-15T16:11:00Z">
        <w:r w:rsidR="00D95913">
          <w:rPr>
            <w:rFonts w:ascii="Times New Roman" w:hAnsi="Times New Roman" w:cs="Times New Roman"/>
          </w:rPr>
          <w:t xml:space="preserve"> that give rise to the observable behavior</w:t>
        </w:r>
      </w:ins>
      <w:ins w:id="43" w:author="Jeremy Haynes" w:date="2024-05-15T12:09:00Z" w16du:dateUtc="2024-05-15T16:09:00Z">
        <w:r w:rsidRPr="00CE0E3B">
          <w:rPr>
            <w:rFonts w:ascii="Times New Roman" w:hAnsi="Times New Roman" w:cs="Times New Roman"/>
          </w:rPr>
          <w:t>. While conventional scoring procedures are unable to discriminate between these processes, more recently developed computational models of behavior are well</w:t>
        </w:r>
      </w:ins>
      <w:ins w:id="44" w:author="Jeremy Haynes" w:date="2024-05-15T12:12:00Z" w16du:dateUtc="2024-05-15T16:12:00Z">
        <w:r w:rsidR="00EC1CB8">
          <w:rPr>
            <w:rFonts w:ascii="Times New Roman" w:hAnsi="Times New Roman" w:cs="Times New Roman"/>
          </w:rPr>
          <w:t>-</w:t>
        </w:r>
      </w:ins>
      <w:ins w:id="45" w:author="Jeremy Haynes" w:date="2024-05-15T12:09:00Z" w16du:dateUtc="2024-05-15T16:09:00Z">
        <w:r w:rsidRPr="00CE0E3B">
          <w:rPr>
            <w:rFonts w:ascii="Times New Roman" w:hAnsi="Times New Roman" w:cs="Times New Roman"/>
          </w:rPr>
          <w:t>positioned to discriminate between individual psychological processes, yielding enhanced specificity in behavioral metrics as well as improved task psychometrics</w:t>
        </w:r>
      </w:ins>
      <w:ins w:id="46" w:author="Jeremy Haynes" w:date="2024-05-15T12:12:00Z" w16du:dateUtc="2024-05-15T16:12:00Z">
        <w:r w:rsidR="00955374">
          <w:rPr>
            <w:rFonts w:ascii="Times New Roman" w:hAnsi="Times New Roman" w:cs="Times New Roman"/>
          </w:rPr>
          <w:t xml:space="preserve">. Doing so provides a more robust approach </w:t>
        </w:r>
      </w:ins>
      <w:ins w:id="47" w:author="Jeremy Haynes" w:date="2024-05-15T12:09:00Z" w16du:dateUtc="2024-05-15T16:09:00Z">
        <w:r w:rsidRPr="00CE0E3B">
          <w:rPr>
            <w:rFonts w:ascii="Times New Roman" w:hAnsi="Times New Roman" w:cs="Times New Roman"/>
          </w:rPr>
          <w:t>for probing associations with psychopathological processes</w:t>
        </w:r>
      </w:ins>
      <w:ins w:id="48" w:author="Jeremy Haynes" w:date="2024-05-15T12:13:00Z" w16du:dateUtc="2024-05-15T16:13:00Z">
        <w:r w:rsidR="00E9498C">
          <w:rPr>
            <w:rFonts w:ascii="Times New Roman" w:hAnsi="Times New Roman" w:cs="Times New Roman"/>
          </w:rPr>
          <w:t>, importantly, the processes that relate to psychopathology</w:t>
        </w:r>
      </w:ins>
      <w:ins w:id="49" w:author="Jeremy Haynes" w:date="2024-05-15T12:09:00Z" w16du:dateUtc="2024-05-15T16:09:00Z">
        <w:r w:rsidRPr="00CE0E3B">
          <w:rPr>
            <w:rFonts w:ascii="Times New Roman" w:hAnsi="Times New Roman" w:cs="Times New Roman"/>
          </w:rPr>
          <w:fldChar w:fldCharType="begin"/>
        </w:r>
        <w:r w:rsidRPr="00CE0E3B">
          <w:rPr>
            <w:rFonts w:ascii="Times New Roman" w:hAnsi="Times New Roman" w:cs="Times New Roman"/>
          </w:rPr>
          <w:instrText xml:space="preserve"> ADDIN ZOTERO_ITEM CSL_CITATION {"citationID":"aXZabNif","properties":{"formattedCitation":"\\super 7,14,15\\nosupersub{}","plainCitation":"7,14,15","noteIndex":0},"citationItems":[{"id":7989,"uris":["http://zotero.org/groups/2846094/items/5MPZZZ4S"],"uri":["http://zotero.org/groups/2846094/items/5MPZZZ4S"],"itemData":{"id":7989,"type":"article-journal","abstract":"Reinforcement learning and decision-making (RLDM) provide a quantitative framework and computational theories with which we can disentangle psychiatric conditions into the basic dimensions of neurocognitive functioning. RLDM offer a novel approach to assessing and potentially diagnosing psychiatric patients, and there is growing enthusiasm for both RLDM and computational psychiatry among clinical researchers. Such a framework can also provide insights into the brain substrates of particular RLDM processes, as exempliﬁed by model-based analysis of data from functional magnetic resonance imaging (fMRI) or electroencephalography (EEG). However, researchers often ﬁnd the approach too technical and have difﬁculty adopting it for their research. Thus, a critical need remains to develop a user-friendly tool for the wide dissemination of computational psychiatric methods. We introduce an R package called hBayesDM (hierarchical Bayesian modeling of DecisionMaking tasks), which offers computational modeling of an array of RLDM tasks and social exchange games. The hBayesDM package offers state-of-the-art hierarchical Bayesian modeling, in which both individual and group parameters (i.e., posterior distributions) are estimated simultaneously in a mutually constraining fashion. At the same time, the package is extremely user-friendly: users can perform computational modeling, output visualization, and Bayesian model comparisons, each with a single line of coding. Users can also extract the trial-by-trial latent variables (e.g., prediction errors) required for model-based fMRI/EEG. With the hBayesDM package, we anticipate that anyone with minimal knowledge of programming can take advantage of cutting-edge computational-modeling approaches to investigate the underlying processes of and interactions between multiple decision-making (e.g., goal-directed, habitual, and Pavlovian) systems. In this way, we expect that the hBayesDM package will contribute to the dissemination of advanced modeling approaches and enable a wide range of researchers to easily perform computational psychiatric research within different populations.","container-title":"Computational Psychiatry","DOI":"10.1162/CPSY_a_00002","ISSN":"2379-6227","issue":"0","language":"en","page":"24","source":"DOI.org (Crossref)","title":"Revealing Neurocomputational Mechanisms of Reinforcement Learning and Decision-Making With the hBayesDM Package","volume":"1","author":[{"family":"Ahn","given":"Woo-Young"},{"family":"Haines","given":"Nathaniel"},{"family":"Zhang","given":"Lei"}],"issued":{"date-parts":[["2017",10,1]]}}},{"id":9229,"uris":["http://zotero.org/users/5829423/items/8YA9KXRT"],"uri":["http://zotero.org/users/5829423/items/8YA9KXRT"],"itemData":{"id":9229,"type":"article-journal","container-title":"Nature Neuroscience","DOI":"10.1038/nn.4238","ISSN":"1097-6256, 1546-1726","issue":"3","journalAbbreviation":"Nat Neurosci","language":"en","page":"404-413","source":"DOI.org (Crossref)","title":"Computational psychiatry as a bridge from neuroscience to clinical applications","volume":"19","author":[{"family":"Huys","given":"Quentin J M"},{"family":"Maia","given":"Tiago V"},{"family":"Frank","given":"Michael J"}],"issued":{"date-parts":[["2016",3]]}}},{"id":9231,"uris":["http://zotero.org/users/5829423/items/EMGV6E78"],"uri":["http://zotero.org/users/5829423/items/EMGV6E78"],"itemData":{"id":9231,"type":"article-journal","container-title":"Neuroscience &amp; Biobehavioral Reviews","DOI":"10.1016/j.neubiorev.2015.05.005","ISSN":"01497634","journalAbbreviation":"Neuroscience &amp; Biobehavioral Reviews","language":"en","page":"247-267","source":"DOI.org (Crossref)","title":"Reinforcement learning in depression: A review of computational research","title-short":"Reinforcement learning in depression","volume":"55","author":[{"family":"Chen","given":"Chong"},{"family":"Takahashi","given":"Taiki"},{"family":"Nakagawa","given":"Shin"},{"family":"Inoue","given":"Takeshi"},{"family":"Kusumi","given":"Ichiro"}],"issued":{"date-parts":[["2015",8]]}}}],"schema":"https://github.com/citation-style-language/schema/raw/master/csl-citation.json"} </w:instrText>
        </w:r>
        <w:r w:rsidRPr="00CE0E3B">
          <w:rPr>
            <w:rFonts w:ascii="Times New Roman" w:hAnsi="Times New Roman" w:cs="Times New Roman"/>
          </w:rPr>
          <w:fldChar w:fldCharType="separate"/>
        </w:r>
        <w:r w:rsidRPr="00CE0E3B">
          <w:rPr>
            <w:rFonts w:ascii="Times New Roman" w:hAnsi="Times New Roman" w:cs="Times New Roman"/>
            <w:vertAlign w:val="superscript"/>
          </w:rPr>
          <w:t>7,14,15</w:t>
        </w:r>
        <w:r w:rsidRPr="00CE0E3B">
          <w:rPr>
            <w:rFonts w:ascii="Times New Roman" w:hAnsi="Times New Roman" w:cs="Times New Roman"/>
          </w:rPr>
          <w:fldChar w:fldCharType="end"/>
        </w:r>
        <w:r w:rsidRPr="00CE0E3B">
          <w:rPr>
            <w:rFonts w:ascii="Times New Roman" w:hAnsi="Times New Roman" w:cs="Times New Roman"/>
          </w:rPr>
          <w:t>.</w:t>
        </w:r>
      </w:ins>
      <w:ins w:id="50" w:author="Jeremy Haynes" w:date="2024-05-15T12:15:00Z" w16du:dateUtc="2024-05-15T16:15:00Z">
        <w:r w:rsidR="00E84D31">
          <w:rPr>
            <w:rFonts w:ascii="Times New Roman" w:hAnsi="Times New Roman" w:cs="Times New Roman"/>
          </w:rPr>
          <w:t xml:space="preserve"> Here, we provide an extension of previous work to assess longitudinal changes in </w:t>
        </w:r>
      </w:ins>
      <w:ins w:id="51" w:author="Jeremy Haynes" w:date="2024-05-15T12:16:00Z" w16du:dateUtc="2024-05-15T16:16:00Z">
        <w:r w:rsidR="00E84D31">
          <w:rPr>
            <w:rFonts w:ascii="Times New Roman" w:hAnsi="Times New Roman" w:cs="Times New Roman"/>
          </w:rPr>
          <w:t>computationally-derived measures of behavior.</w:t>
        </w:r>
      </w:ins>
    </w:p>
    <w:p w14:paraId="2DCAA3DF" w14:textId="77777777" w:rsidR="00E84D31" w:rsidRDefault="00E84D31" w:rsidP="00E84D31">
      <w:pPr>
        <w:pStyle w:val="BodyText"/>
        <w:widowControl w:val="0"/>
        <w:spacing w:after="0"/>
        <w:ind w:firstLine="720"/>
        <w:rPr>
          <w:ins w:id="52" w:author="Jeremy Haynes" w:date="2024-05-15T12:16:00Z" w16du:dateUtc="2024-05-15T16:16:00Z"/>
          <w:rFonts w:ascii="Times New Roman" w:hAnsi="Times New Roman" w:cs="Times New Roman"/>
        </w:rPr>
      </w:pPr>
    </w:p>
    <w:p w14:paraId="50FA4136" w14:textId="77777777" w:rsidR="00E84D31" w:rsidRPr="00CE0E3B" w:rsidRDefault="00E84D31" w:rsidP="00E84D31">
      <w:pPr>
        <w:pStyle w:val="BodyText"/>
        <w:widowControl w:val="0"/>
        <w:spacing w:after="0"/>
        <w:ind w:firstLine="720"/>
        <w:rPr>
          <w:ins w:id="53" w:author="Jeremy Haynes" w:date="2024-05-15T12:16:00Z" w16du:dateUtc="2024-05-15T16:16:00Z"/>
          <w:rFonts w:ascii="Times New Roman" w:hAnsi="Times New Roman" w:cs="Times New Roman"/>
        </w:rPr>
      </w:pPr>
    </w:p>
    <w:p w14:paraId="2BA4A10A" w14:textId="5D8D24F0" w:rsidR="00E84D31" w:rsidRDefault="00B97D2A">
      <w:pPr>
        <w:pStyle w:val="Heading3"/>
        <w:rPr>
          <w:ins w:id="54" w:author="Jeremy Haynes" w:date="2024-05-15T12:16:00Z" w16du:dateUtc="2024-05-15T16:16:00Z"/>
        </w:rPr>
        <w:pPrChange w:id="55" w:author="Jeremy Haynes" w:date="2024-05-15T12:17:00Z" w16du:dateUtc="2024-05-15T16:17:00Z">
          <w:pPr>
            <w:pStyle w:val="Heading2"/>
          </w:pPr>
        </w:pPrChange>
      </w:pPr>
      <w:ins w:id="56" w:author="Jeremy Haynes" w:date="2024-05-15T12:17:00Z" w16du:dateUtc="2024-05-15T16:17:00Z">
        <w:r>
          <w:t>1.1</w:t>
        </w:r>
      </w:ins>
      <w:ins w:id="57" w:author="Jeremy Haynes" w:date="2024-05-15T12:16:00Z" w16du:dateUtc="2024-05-15T16:16:00Z">
        <w:r w:rsidR="00E84D31">
          <w:t xml:space="preserve"> </w:t>
        </w:r>
      </w:ins>
      <w:ins w:id="58" w:author="Jeremy Haynes" w:date="2024-05-15T12:17:00Z" w16du:dateUtc="2024-05-15T16:17:00Z">
        <w:r w:rsidR="00E84D31" w:rsidRPr="00E84D31">
          <w:t>Characteristics of longitudinal data and longitudinal models</w:t>
        </w:r>
      </w:ins>
    </w:p>
    <w:p w14:paraId="011716AF" w14:textId="6A9B5FB0" w:rsidR="00816FFE" w:rsidRPr="00CE0E3B" w:rsidRDefault="003023FB">
      <w:pPr>
        <w:pStyle w:val="Heading4"/>
        <w:rPr>
          <w:ins w:id="59" w:author="Jeremy Haynes" w:date="2024-05-15T12:18:00Z" w16du:dateUtc="2024-05-15T16:18:00Z"/>
        </w:rPr>
        <w:pPrChange w:id="60" w:author="Jeremy Haynes" w:date="2024-05-15T12:19:00Z" w16du:dateUtc="2024-05-15T16:19:00Z">
          <w:pPr>
            <w:pStyle w:val="ListParagraph"/>
            <w:numPr>
              <w:ilvl w:val="2"/>
              <w:numId w:val="5"/>
            </w:numPr>
            <w:autoSpaceDE/>
            <w:autoSpaceDN/>
            <w:ind w:left="1800" w:hanging="180"/>
          </w:pPr>
        </w:pPrChange>
      </w:pPr>
      <w:ins w:id="61" w:author="Jeremy Haynes" w:date="2024-05-15T12:20:00Z" w16du:dateUtc="2024-05-15T16:20:00Z">
        <w:r>
          <w:t xml:space="preserve">1.1.1 </w:t>
        </w:r>
      </w:ins>
      <w:ins w:id="62" w:author="Jeremy Haynes" w:date="2024-05-15T12:18:00Z" w16du:dateUtc="2024-05-15T16:18:00Z">
        <w:r w:rsidR="00816FFE" w:rsidRPr="00CE0E3B">
          <w:t>Describe what qualifies as longitudinal</w:t>
        </w:r>
      </w:ins>
    </w:p>
    <w:p w14:paraId="6DCDEFC5" w14:textId="77777777" w:rsidR="00816FFE" w:rsidRDefault="00816FFE" w:rsidP="003023FB">
      <w:pPr>
        <w:autoSpaceDE/>
        <w:autoSpaceDN/>
        <w:rPr>
          <w:ins w:id="63" w:author="Jeremy Haynes" w:date="2024-05-15T12:20:00Z" w16du:dateUtc="2024-05-15T16:20:00Z"/>
        </w:rPr>
      </w:pPr>
      <w:ins w:id="64" w:author="Jeremy Haynes" w:date="2024-05-15T12:18:00Z" w16du:dateUtc="2024-05-15T16:18:00Z">
        <w:r w:rsidRPr="00CE0E3B">
          <w:t>3+ waves of data on the same measures for the same people (</w:t>
        </w:r>
        <w:proofErr w:type="spellStart"/>
        <w:r w:rsidRPr="00CE0E3B">
          <w:t>Ployhart</w:t>
        </w:r>
        <w:proofErr w:type="spellEnd"/>
        <w:r w:rsidRPr="00CE0E3B">
          <w:t xml:space="preserve"> &amp; </w:t>
        </w:r>
        <w:proofErr w:type="spellStart"/>
        <w:r w:rsidRPr="00CE0E3B">
          <w:t>MacKenzie</w:t>
        </w:r>
        <w:proofErr w:type="spellEnd"/>
        <w:r w:rsidRPr="00CE0E3B">
          <w:t>)</w:t>
        </w:r>
      </w:ins>
    </w:p>
    <w:p w14:paraId="734EBB56" w14:textId="77777777" w:rsidR="003023FB" w:rsidRPr="00CE0E3B" w:rsidRDefault="003023FB">
      <w:pPr>
        <w:autoSpaceDE/>
        <w:autoSpaceDN/>
        <w:rPr>
          <w:ins w:id="65" w:author="Jeremy Haynes" w:date="2024-05-15T12:18:00Z" w16du:dateUtc="2024-05-15T16:18:00Z"/>
        </w:rPr>
        <w:pPrChange w:id="66" w:author="Jeremy Haynes" w:date="2024-05-15T12:20:00Z" w16du:dateUtc="2024-05-15T16:20:00Z">
          <w:pPr>
            <w:pStyle w:val="ListParagraph"/>
            <w:numPr>
              <w:ilvl w:val="3"/>
              <w:numId w:val="5"/>
            </w:numPr>
            <w:autoSpaceDE/>
            <w:autoSpaceDN/>
            <w:ind w:left="2520" w:hanging="360"/>
          </w:pPr>
        </w:pPrChange>
      </w:pPr>
    </w:p>
    <w:p w14:paraId="10743B40" w14:textId="19406BBE" w:rsidR="00816FFE" w:rsidRPr="00CE0E3B" w:rsidRDefault="003023FB">
      <w:pPr>
        <w:pStyle w:val="Heading4"/>
        <w:rPr>
          <w:ins w:id="67" w:author="Jeremy Haynes" w:date="2024-05-15T12:18:00Z" w16du:dateUtc="2024-05-15T16:18:00Z"/>
        </w:rPr>
        <w:pPrChange w:id="68" w:author="Jeremy Haynes" w:date="2024-05-15T12:20:00Z" w16du:dateUtc="2024-05-15T16:20:00Z">
          <w:pPr>
            <w:pStyle w:val="ListParagraph"/>
            <w:numPr>
              <w:ilvl w:val="2"/>
              <w:numId w:val="5"/>
            </w:numPr>
            <w:autoSpaceDE/>
            <w:autoSpaceDN/>
            <w:ind w:left="1800" w:hanging="180"/>
          </w:pPr>
        </w:pPrChange>
      </w:pPr>
      <w:ins w:id="69" w:author="Jeremy Haynes" w:date="2024-05-15T12:20:00Z" w16du:dateUtc="2024-05-15T16:20:00Z">
        <w:r>
          <w:t xml:space="preserve">1.1.2 </w:t>
        </w:r>
      </w:ins>
      <w:ins w:id="70" w:author="Jeremy Haynes" w:date="2024-05-15T12:18:00Z" w16du:dateUtc="2024-05-15T16:18:00Z">
        <w:r w:rsidR="00816FFE" w:rsidRPr="00CE0E3B">
          <w:t>Benefits of longitudinal designs</w:t>
        </w:r>
      </w:ins>
    </w:p>
    <w:p w14:paraId="5611CDCE" w14:textId="77777777" w:rsidR="00816FFE" w:rsidRPr="00CE0E3B" w:rsidRDefault="00816FFE">
      <w:pPr>
        <w:pStyle w:val="ListParagraph"/>
        <w:numPr>
          <w:ilvl w:val="1"/>
          <w:numId w:val="5"/>
        </w:numPr>
        <w:autoSpaceDE/>
        <w:autoSpaceDN/>
        <w:rPr>
          <w:ins w:id="71" w:author="Jeremy Haynes" w:date="2024-05-15T12:18:00Z" w16du:dateUtc="2024-05-15T16:18:00Z"/>
        </w:rPr>
        <w:pPrChange w:id="72" w:author="Jeremy Haynes" w:date="2024-05-15T12:18:00Z" w16du:dateUtc="2024-05-15T16:18:00Z">
          <w:pPr>
            <w:pStyle w:val="ListParagraph"/>
            <w:numPr>
              <w:ilvl w:val="3"/>
              <w:numId w:val="5"/>
            </w:numPr>
            <w:autoSpaceDE/>
            <w:autoSpaceDN/>
            <w:ind w:left="2520" w:hanging="360"/>
          </w:pPr>
        </w:pPrChange>
      </w:pPr>
      <w:ins w:id="73" w:author="Jeremy Haynes" w:date="2024-05-15T12:18:00Z" w16du:dateUtc="2024-05-15T16:18:00Z">
        <w:r w:rsidRPr="00CE0E3B">
          <w:t>Examine change at both group and individual level</w:t>
        </w:r>
      </w:ins>
    </w:p>
    <w:p w14:paraId="04114396" w14:textId="77777777" w:rsidR="00816FFE" w:rsidRPr="00CE0E3B" w:rsidRDefault="00816FFE">
      <w:pPr>
        <w:pStyle w:val="ListParagraph"/>
        <w:numPr>
          <w:ilvl w:val="1"/>
          <w:numId w:val="5"/>
        </w:numPr>
        <w:autoSpaceDE/>
        <w:autoSpaceDN/>
        <w:rPr>
          <w:ins w:id="74" w:author="Jeremy Haynes" w:date="2024-05-15T12:18:00Z" w16du:dateUtc="2024-05-15T16:18:00Z"/>
        </w:rPr>
        <w:pPrChange w:id="75" w:author="Jeremy Haynes" w:date="2024-05-15T12:18:00Z" w16du:dateUtc="2024-05-15T16:18:00Z">
          <w:pPr>
            <w:pStyle w:val="ListParagraph"/>
            <w:numPr>
              <w:ilvl w:val="3"/>
              <w:numId w:val="5"/>
            </w:numPr>
            <w:autoSpaceDE/>
            <w:autoSpaceDN/>
            <w:ind w:left="2520" w:hanging="360"/>
          </w:pPr>
        </w:pPrChange>
      </w:pPr>
      <w:ins w:id="76" w:author="Jeremy Haynes" w:date="2024-05-15T12:18:00Z" w16du:dateUtc="2024-05-15T16:18:00Z">
        <w:r w:rsidRPr="00CE0E3B">
          <w:t>Establish sequence of events (i.e., what predicts what)</w:t>
        </w:r>
      </w:ins>
    </w:p>
    <w:p w14:paraId="7426FC21" w14:textId="77777777" w:rsidR="003C0425" w:rsidRDefault="003C0425" w:rsidP="003C0425">
      <w:pPr>
        <w:autoSpaceDE/>
        <w:autoSpaceDN/>
        <w:rPr>
          <w:ins w:id="77" w:author="Jeremy Haynes" w:date="2024-05-15T12:20:00Z" w16du:dateUtc="2024-05-15T16:20:00Z"/>
        </w:rPr>
      </w:pPr>
    </w:p>
    <w:p w14:paraId="255A8C9D" w14:textId="3B6C4733" w:rsidR="00816FFE" w:rsidRPr="00CE0E3B" w:rsidRDefault="003C0425">
      <w:pPr>
        <w:pStyle w:val="Heading4"/>
        <w:rPr>
          <w:ins w:id="78" w:author="Jeremy Haynes" w:date="2024-05-15T12:18:00Z" w16du:dateUtc="2024-05-15T16:18:00Z"/>
        </w:rPr>
        <w:pPrChange w:id="79" w:author="Jeremy Haynes" w:date="2024-05-15T12:20:00Z" w16du:dateUtc="2024-05-15T16:20:00Z">
          <w:pPr>
            <w:pStyle w:val="ListParagraph"/>
            <w:numPr>
              <w:ilvl w:val="2"/>
              <w:numId w:val="5"/>
            </w:numPr>
            <w:autoSpaceDE/>
            <w:autoSpaceDN/>
            <w:ind w:left="1800" w:hanging="180"/>
          </w:pPr>
        </w:pPrChange>
      </w:pPr>
      <w:ins w:id="80" w:author="Jeremy Haynes" w:date="2024-05-15T12:20:00Z" w16du:dateUtc="2024-05-15T16:20:00Z">
        <w:r>
          <w:t xml:space="preserve">1.1.3 </w:t>
        </w:r>
      </w:ins>
      <w:ins w:id="81" w:author="Jeremy Haynes" w:date="2024-05-15T12:18:00Z" w16du:dateUtc="2024-05-15T16:18:00Z">
        <w:r w:rsidR="00816FFE" w:rsidRPr="00CE0E3B">
          <w:t>Drawbacks to longitudinal designs</w:t>
        </w:r>
      </w:ins>
    </w:p>
    <w:p w14:paraId="1DD12294" w14:textId="77777777" w:rsidR="00816FFE" w:rsidRPr="00CE0E3B" w:rsidRDefault="00816FFE">
      <w:pPr>
        <w:pStyle w:val="ListParagraph"/>
        <w:numPr>
          <w:ilvl w:val="1"/>
          <w:numId w:val="5"/>
        </w:numPr>
        <w:autoSpaceDE/>
        <w:autoSpaceDN/>
        <w:rPr>
          <w:ins w:id="82" w:author="Jeremy Haynes" w:date="2024-05-15T12:18:00Z" w16du:dateUtc="2024-05-15T16:18:00Z"/>
        </w:rPr>
        <w:pPrChange w:id="83" w:author="Jeremy Haynes" w:date="2024-05-15T12:18:00Z" w16du:dateUtc="2024-05-15T16:18:00Z">
          <w:pPr>
            <w:pStyle w:val="ListParagraph"/>
            <w:numPr>
              <w:ilvl w:val="3"/>
              <w:numId w:val="5"/>
            </w:numPr>
            <w:autoSpaceDE/>
            <w:autoSpaceDN/>
            <w:ind w:left="2520" w:hanging="360"/>
          </w:pPr>
        </w:pPrChange>
      </w:pPr>
      <w:ins w:id="84" w:author="Jeremy Haynes" w:date="2024-05-15T12:18:00Z" w16du:dateUtc="2024-05-15T16:18:00Z">
        <w:r w:rsidRPr="00CE0E3B">
          <w:t>Expensive &amp; difficult</w:t>
        </w:r>
      </w:ins>
    </w:p>
    <w:p w14:paraId="7B283C70" w14:textId="77777777" w:rsidR="00816FFE" w:rsidRPr="00CE0E3B" w:rsidRDefault="00816FFE">
      <w:pPr>
        <w:pStyle w:val="ListParagraph"/>
        <w:numPr>
          <w:ilvl w:val="1"/>
          <w:numId w:val="5"/>
        </w:numPr>
        <w:autoSpaceDE/>
        <w:autoSpaceDN/>
        <w:rPr>
          <w:ins w:id="85" w:author="Jeremy Haynes" w:date="2024-05-15T12:18:00Z" w16du:dateUtc="2024-05-15T16:18:00Z"/>
        </w:rPr>
        <w:pPrChange w:id="86" w:author="Jeremy Haynes" w:date="2024-05-15T12:18:00Z" w16du:dateUtc="2024-05-15T16:18:00Z">
          <w:pPr>
            <w:pStyle w:val="ListParagraph"/>
            <w:numPr>
              <w:ilvl w:val="3"/>
              <w:numId w:val="5"/>
            </w:numPr>
            <w:autoSpaceDE/>
            <w:autoSpaceDN/>
            <w:ind w:left="2520" w:hanging="360"/>
          </w:pPr>
        </w:pPrChange>
      </w:pPr>
      <w:ins w:id="87" w:author="Jeremy Haynes" w:date="2024-05-15T12:18:00Z" w16du:dateUtc="2024-05-15T16:18:00Z">
        <w:r w:rsidRPr="00CE0E3B">
          <w:t>Random assignment of variables is uncommon; thus, cannot establish causation</w:t>
        </w:r>
      </w:ins>
    </w:p>
    <w:p w14:paraId="51A38920" w14:textId="77777777" w:rsidR="00816FFE" w:rsidRPr="00CE0E3B" w:rsidRDefault="00816FFE">
      <w:pPr>
        <w:pStyle w:val="ListParagraph"/>
        <w:numPr>
          <w:ilvl w:val="1"/>
          <w:numId w:val="5"/>
        </w:numPr>
        <w:autoSpaceDE/>
        <w:autoSpaceDN/>
        <w:rPr>
          <w:ins w:id="88" w:author="Jeremy Haynes" w:date="2024-05-15T12:18:00Z" w16du:dateUtc="2024-05-15T16:18:00Z"/>
        </w:rPr>
        <w:pPrChange w:id="89" w:author="Jeremy Haynes" w:date="2024-05-15T12:18:00Z" w16du:dateUtc="2024-05-15T16:18:00Z">
          <w:pPr>
            <w:pStyle w:val="ListParagraph"/>
            <w:numPr>
              <w:ilvl w:val="3"/>
              <w:numId w:val="5"/>
            </w:numPr>
            <w:autoSpaceDE/>
            <w:autoSpaceDN/>
            <w:ind w:left="2520" w:hanging="360"/>
          </w:pPr>
        </w:pPrChange>
      </w:pPr>
      <w:ins w:id="90" w:author="Jeremy Haynes" w:date="2024-05-15T12:18:00Z" w16du:dateUtc="2024-05-15T16:18:00Z">
        <w:r w:rsidRPr="00CE0E3B">
          <w:t>Sequence effects may bias results</w:t>
        </w:r>
      </w:ins>
    </w:p>
    <w:p w14:paraId="0583F57A" w14:textId="77777777" w:rsidR="00816FFE" w:rsidRPr="00CE0E3B" w:rsidRDefault="00816FFE" w:rsidP="00816FFE">
      <w:pPr>
        <w:pStyle w:val="BodyText"/>
        <w:widowControl w:val="0"/>
        <w:spacing w:after="0"/>
        <w:ind w:firstLine="720"/>
        <w:rPr>
          <w:ins w:id="91" w:author="Jeremy Haynes" w:date="2024-05-15T12:17:00Z" w16du:dateUtc="2024-05-15T16:17:00Z"/>
          <w:rFonts w:ascii="Times New Roman" w:hAnsi="Times New Roman" w:cs="Times New Roman"/>
        </w:rPr>
      </w:pPr>
    </w:p>
    <w:p w14:paraId="326CF89A" w14:textId="31DDEFC5" w:rsidR="00816FFE" w:rsidRDefault="00816FFE" w:rsidP="00816FFE">
      <w:pPr>
        <w:pStyle w:val="Heading3"/>
        <w:rPr>
          <w:ins w:id="92" w:author="Jeremy Haynes" w:date="2024-05-15T12:17:00Z" w16du:dateUtc="2024-05-15T16:17:00Z"/>
        </w:rPr>
      </w:pPr>
      <w:ins w:id="93" w:author="Jeremy Haynes" w:date="2024-05-15T12:17:00Z" w16du:dateUtc="2024-05-15T16:17:00Z">
        <w:r>
          <w:t>1.</w:t>
        </w:r>
      </w:ins>
      <w:ins w:id="94" w:author="Jeremy Haynes" w:date="2024-05-15T12:18:00Z" w16du:dateUtc="2024-05-15T16:18:00Z">
        <w:r>
          <w:t>2</w:t>
        </w:r>
      </w:ins>
      <w:ins w:id="95" w:author="Jeremy Haynes" w:date="2024-05-15T12:17:00Z" w16du:dateUtc="2024-05-15T16:17:00Z">
        <w:r>
          <w:t xml:space="preserve"> </w:t>
        </w:r>
      </w:ins>
      <w:ins w:id="96" w:author="Jeremy Haynes" w:date="2024-05-15T12:19:00Z" w16du:dateUtc="2024-05-15T16:19:00Z">
        <w:r w:rsidR="00E96E8A">
          <w:t>Longitudinal Modeling Methods</w:t>
        </w:r>
      </w:ins>
    </w:p>
    <w:p w14:paraId="37408709" w14:textId="5A83EA2B" w:rsidR="00816FFE" w:rsidRPr="00CE0E3B" w:rsidRDefault="000435C5">
      <w:pPr>
        <w:pStyle w:val="Heading4"/>
        <w:rPr>
          <w:ins w:id="97" w:author="Jeremy Haynes" w:date="2024-05-15T12:18:00Z" w16du:dateUtc="2024-05-15T16:18:00Z"/>
        </w:rPr>
        <w:pPrChange w:id="98" w:author="Jeremy Haynes" w:date="2024-05-15T12:21:00Z" w16du:dateUtc="2024-05-15T16:21:00Z">
          <w:pPr>
            <w:pStyle w:val="ListParagraph"/>
            <w:numPr>
              <w:ilvl w:val="2"/>
              <w:numId w:val="5"/>
            </w:numPr>
            <w:autoSpaceDE/>
            <w:autoSpaceDN/>
            <w:ind w:left="1800" w:hanging="180"/>
          </w:pPr>
        </w:pPrChange>
      </w:pPr>
      <w:ins w:id="99" w:author="Jeremy Haynes" w:date="2024-05-15T12:21:00Z" w16du:dateUtc="2024-05-15T16:21:00Z">
        <w:r>
          <w:t xml:space="preserve">1.2.1 </w:t>
        </w:r>
      </w:ins>
      <w:ins w:id="100" w:author="Jeremy Haynes" w:date="2024-05-15T12:18:00Z" w16du:dateUtc="2024-05-15T16:18:00Z">
        <w:r w:rsidR="00816FFE" w:rsidRPr="00CE0E3B">
          <w:t>RM ANOVAs</w:t>
        </w:r>
      </w:ins>
    </w:p>
    <w:p w14:paraId="4189465A" w14:textId="586F9EC5" w:rsidR="00816FFE" w:rsidRPr="00CE0E3B" w:rsidRDefault="000435C5">
      <w:pPr>
        <w:pStyle w:val="Heading4"/>
        <w:rPr>
          <w:ins w:id="101" w:author="Jeremy Haynes" w:date="2024-05-15T12:18:00Z" w16du:dateUtc="2024-05-15T16:18:00Z"/>
        </w:rPr>
        <w:pPrChange w:id="102" w:author="Jeremy Haynes" w:date="2024-05-15T12:21:00Z" w16du:dateUtc="2024-05-15T16:21:00Z">
          <w:pPr>
            <w:pStyle w:val="ListParagraph"/>
            <w:numPr>
              <w:ilvl w:val="2"/>
              <w:numId w:val="5"/>
            </w:numPr>
            <w:autoSpaceDE/>
            <w:autoSpaceDN/>
            <w:ind w:left="1800" w:hanging="180"/>
          </w:pPr>
        </w:pPrChange>
      </w:pPr>
      <w:ins w:id="103" w:author="Jeremy Haynes" w:date="2024-05-15T12:21:00Z" w16du:dateUtc="2024-05-15T16:21:00Z">
        <w:r>
          <w:t xml:space="preserve">1.2.2 </w:t>
        </w:r>
      </w:ins>
      <w:ins w:id="104" w:author="Jeremy Haynes" w:date="2024-05-15T12:18:00Z" w16du:dateUtc="2024-05-15T16:18:00Z">
        <w:r w:rsidR="00816FFE" w:rsidRPr="00CE0E3B">
          <w:t>Multilevel modeling</w:t>
        </w:r>
      </w:ins>
    </w:p>
    <w:p w14:paraId="4A5CBB9E" w14:textId="2FEC1F41" w:rsidR="00816FFE" w:rsidRDefault="000435C5">
      <w:pPr>
        <w:pStyle w:val="Heading4"/>
        <w:rPr>
          <w:ins w:id="105" w:author="Jeremy Haynes" w:date="2024-05-15T12:19:00Z" w16du:dateUtc="2024-05-15T16:19:00Z"/>
        </w:rPr>
        <w:pPrChange w:id="106" w:author="Jeremy Haynes" w:date="2024-05-15T12:21:00Z" w16du:dateUtc="2024-05-15T16:21:00Z">
          <w:pPr>
            <w:pStyle w:val="ListParagraph"/>
            <w:numPr>
              <w:ilvl w:val="1"/>
              <w:numId w:val="5"/>
            </w:numPr>
            <w:autoSpaceDE/>
            <w:autoSpaceDN/>
            <w:ind w:left="1080" w:hanging="360"/>
          </w:pPr>
        </w:pPrChange>
      </w:pPr>
      <w:ins w:id="107" w:author="Jeremy Haynes" w:date="2024-05-15T12:21:00Z" w16du:dateUtc="2024-05-15T16:21:00Z">
        <w:r>
          <w:t xml:space="preserve">1.2.3 </w:t>
        </w:r>
      </w:ins>
      <w:ins w:id="108" w:author="Jeremy Haynes" w:date="2024-05-15T12:18:00Z" w16du:dateUtc="2024-05-15T16:18:00Z">
        <w:r w:rsidR="00816FFE" w:rsidRPr="00CE0E3B">
          <w:t>Latent growth curve modeling</w:t>
        </w:r>
      </w:ins>
    </w:p>
    <w:p w14:paraId="0BACA8E3" w14:textId="77777777" w:rsidR="00E25E54" w:rsidRPr="00CE0E3B" w:rsidRDefault="00E25E54">
      <w:pPr>
        <w:autoSpaceDE/>
        <w:autoSpaceDN/>
        <w:rPr>
          <w:ins w:id="109" w:author="Jeremy Haynes" w:date="2024-05-15T12:18:00Z" w16du:dateUtc="2024-05-15T16:18:00Z"/>
        </w:rPr>
        <w:pPrChange w:id="110" w:author="Jeremy Haynes" w:date="2024-05-15T12:19:00Z" w16du:dateUtc="2024-05-15T16:19:00Z">
          <w:pPr>
            <w:pStyle w:val="ListParagraph"/>
            <w:numPr>
              <w:ilvl w:val="2"/>
              <w:numId w:val="5"/>
            </w:numPr>
            <w:autoSpaceDE/>
            <w:autoSpaceDN/>
            <w:ind w:left="1800" w:hanging="180"/>
          </w:pPr>
        </w:pPrChange>
      </w:pPr>
    </w:p>
    <w:p w14:paraId="62967CD4" w14:textId="43726F71" w:rsidR="00816FFE" w:rsidRPr="00CE0E3B" w:rsidRDefault="0004666A">
      <w:pPr>
        <w:pStyle w:val="Heading3"/>
        <w:rPr>
          <w:ins w:id="111" w:author="Jeremy Haynes" w:date="2024-05-15T12:18:00Z" w16du:dateUtc="2024-05-15T16:18:00Z"/>
        </w:rPr>
        <w:pPrChange w:id="112" w:author="Jeremy Haynes" w:date="2024-05-15T12:19:00Z" w16du:dateUtc="2024-05-15T16:19:00Z">
          <w:pPr>
            <w:pStyle w:val="ListParagraph"/>
            <w:numPr>
              <w:ilvl w:val="1"/>
              <w:numId w:val="5"/>
            </w:numPr>
            <w:autoSpaceDE/>
            <w:autoSpaceDN/>
            <w:ind w:left="1080" w:hanging="360"/>
          </w:pPr>
        </w:pPrChange>
      </w:pPr>
      <w:ins w:id="113" w:author="Jeremy Haynes" w:date="2024-05-15T12:19:00Z" w16du:dateUtc="2024-05-15T16:19:00Z">
        <w:r>
          <w:lastRenderedPageBreak/>
          <w:t xml:space="preserve">1.3 </w:t>
        </w:r>
      </w:ins>
      <w:ins w:id="114" w:author="Jeremy Haynes" w:date="2024-05-15T12:18:00Z" w16du:dateUtc="2024-05-15T16:18:00Z">
        <w:r w:rsidR="00816FFE" w:rsidRPr="00CE0E3B">
          <w:t>Current study</w:t>
        </w:r>
      </w:ins>
    </w:p>
    <w:p w14:paraId="423FC874" w14:textId="77777777" w:rsidR="00816FFE" w:rsidRPr="00CE0E3B" w:rsidRDefault="00816FFE">
      <w:pPr>
        <w:pStyle w:val="ListParagraph"/>
        <w:numPr>
          <w:ilvl w:val="0"/>
          <w:numId w:val="5"/>
        </w:numPr>
        <w:autoSpaceDE/>
        <w:autoSpaceDN/>
        <w:rPr>
          <w:ins w:id="115" w:author="Jeremy Haynes" w:date="2024-05-15T12:18:00Z" w16du:dateUtc="2024-05-15T16:18:00Z"/>
        </w:rPr>
        <w:pPrChange w:id="116" w:author="Jeremy Haynes" w:date="2024-05-15T12:21:00Z" w16du:dateUtc="2024-05-15T16:21:00Z">
          <w:pPr>
            <w:pStyle w:val="ListParagraph"/>
            <w:numPr>
              <w:ilvl w:val="2"/>
              <w:numId w:val="5"/>
            </w:numPr>
            <w:autoSpaceDE/>
            <w:autoSpaceDN/>
            <w:ind w:left="1800" w:hanging="180"/>
          </w:pPr>
        </w:pPrChange>
      </w:pPr>
      <w:ins w:id="117" w:author="Jeremy Haynes" w:date="2024-05-15T12:18:00Z" w16du:dateUtc="2024-05-15T16:18:00Z">
        <w:r w:rsidRPr="00CE0E3B">
          <w:t>Prior longitudinal methods rely only on general linear model (i.e., cannot structure theoretical model to capture growth within the model)</w:t>
        </w:r>
      </w:ins>
    </w:p>
    <w:p w14:paraId="23F9D226" w14:textId="77777777" w:rsidR="00816FFE" w:rsidRPr="00CE0E3B" w:rsidRDefault="00816FFE">
      <w:pPr>
        <w:pStyle w:val="ListParagraph"/>
        <w:numPr>
          <w:ilvl w:val="1"/>
          <w:numId w:val="5"/>
        </w:numPr>
        <w:autoSpaceDE/>
        <w:autoSpaceDN/>
        <w:rPr>
          <w:ins w:id="118" w:author="Jeremy Haynes" w:date="2024-05-15T12:18:00Z" w16du:dateUtc="2024-05-15T16:18:00Z"/>
        </w:rPr>
        <w:pPrChange w:id="119" w:author="Jeremy Haynes" w:date="2024-05-15T12:21:00Z" w16du:dateUtc="2024-05-15T16:21:00Z">
          <w:pPr>
            <w:pStyle w:val="ListParagraph"/>
            <w:numPr>
              <w:ilvl w:val="3"/>
              <w:numId w:val="5"/>
            </w:numPr>
            <w:autoSpaceDE/>
            <w:autoSpaceDN/>
            <w:ind w:left="2520" w:hanging="360"/>
          </w:pPr>
        </w:pPrChange>
      </w:pPr>
      <w:ins w:id="120" w:author="Jeremy Haynes" w:date="2024-05-15T12:18:00Z" w16du:dateUtc="2024-05-15T16:18:00Z">
        <w:r w:rsidRPr="00CE0E3B">
          <w:t>Good place to put in McElreath quote about GLM – something like “definitely wrong but hard to beat”</w:t>
        </w:r>
      </w:ins>
    </w:p>
    <w:p w14:paraId="41FFC4A3" w14:textId="77777777" w:rsidR="00816FFE" w:rsidRPr="00CE0E3B" w:rsidRDefault="00816FFE">
      <w:pPr>
        <w:pStyle w:val="ListParagraph"/>
        <w:numPr>
          <w:ilvl w:val="1"/>
          <w:numId w:val="5"/>
        </w:numPr>
        <w:autoSpaceDE/>
        <w:autoSpaceDN/>
        <w:rPr>
          <w:ins w:id="121" w:author="Jeremy Haynes" w:date="2024-05-15T12:18:00Z" w16du:dateUtc="2024-05-15T16:18:00Z"/>
        </w:rPr>
        <w:pPrChange w:id="122" w:author="Jeremy Haynes" w:date="2024-05-15T12:21:00Z" w16du:dateUtc="2024-05-15T16:21:00Z">
          <w:pPr>
            <w:pStyle w:val="ListParagraph"/>
            <w:numPr>
              <w:ilvl w:val="3"/>
              <w:numId w:val="5"/>
            </w:numPr>
            <w:autoSpaceDE/>
            <w:autoSpaceDN/>
            <w:ind w:left="2520" w:hanging="360"/>
          </w:pPr>
        </w:pPrChange>
      </w:pPr>
      <w:ins w:id="123" w:author="Jeremy Haynes" w:date="2024-05-15T12:18:00Z" w16du:dateUtc="2024-05-15T16:18:00Z">
        <w:r w:rsidRPr="00CE0E3B">
          <w:t xml:space="preserve">To incorporate theoretical model, typically </w:t>
        </w:r>
        <w:proofErr w:type="gramStart"/>
        <w:r w:rsidRPr="00CE0E3B">
          <w:t>have to</w:t>
        </w:r>
        <w:proofErr w:type="gramEnd"/>
        <w:r w:rsidRPr="00CE0E3B">
          <w:t xml:space="preserve"> use two-stage approach</w:t>
        </w:r>
      </w:ins>
    </w:p>
    <w:p w14:paraId="0C2769F9" w14:textId="77777777" w:rsidR="00816FFE" w:rsidRPr="00CE0E3B" w:rsidRDefault="00816FFE">
      <w:pPr>
        <w:pStyle w:val="ListParagraph"/>
        <w:numPr>
          <w:ilvl w:val="0"/>
          <w:numId w:val="5"/>
        </w:numPr>
        <w:autoSpaceDE/>
        <w:autoSpaceDN/>
        <w:rPr>
          <w:ins w:id="124" w:author="Jeremy Haynes" w:date="2024-05-15T12:18:00Z" w16du:dateUtc="2024-05-15T16:18:00Z"/>
        </w:rPr>
        <w:pPrChange w:id="125" w:author="Jeremy Haynes" w:date="2024-05-15T12:21:00Z" w16du:dateUtc="2024-05-15T16:21:00Z">
          <w:pPr>
            <w:pStyle w:val="ListParagraph"/>
            <w:numPr>
              <w:ilvl w:val="2"/>
              <w:numId w:val="5"/>
            </w:numPr>
            <w:autoSpaceDE/>
            <w:autoSpaceDN/>
            <w:ind w:left="1800" w:hanging="180"/>
          </w:pPr>
        </w:pPrChange>
      </w:pPr>
      <w:ins w:id="126" w:author="Jeremy Haynes" w:date="2024-05-15T12:18:00Z" w16du:dateUtc="2024-05-15T16:18:00Z">
        <w:r w:rsidRPr="00CE0E3B">
          <w:t>Here, we show how to incorporate growth-related parameters in computational models so that our theoretical model can capture growth</w:t>
        </w:r>
      </w:ins>
    </w:p>
    <w:p w14:paraId="5F19373E" w14:textId="77777777" w:rsidR="00816FFE" w:rsidRPr="00CE0E3B" w:rsidRDefault="00816FFE">
      <w:pPr>
        <w:pStyle w:val="ListParagraph"/>
        <w:numPr>
          <w:ilvl w:val="1"/>
          <w:numId w:val="5"/>
        </w:numPr>
        <w:autoSpaceDE/>
        <w:autoSpaceDN/>
        <w:rPr>
          <w:ins w:id="127" w:author="Jeremy Haynes" w:date="2024-05-15T12:18:00Z" w16du:dateUtc="2024-05-15T16:18:00Z"/>
        </w:rPr>
        <w:pPrChange w:id="128" w:author="Jeremy Haynes" w:date="2024-05-15T12:21:00Z" w16du:dateUtc="2024-05-15T16:21:00Z">
          <w:pPr>
            <w:pStyle w:val="ListParagraph"/>
            <w:numPr>
              <w:ilvl w:val="3"/>
              <w:numId w:val="5"/>
            </w:numPr>
            <w:autoSpaceDE/>
            <w:autoSpaceDN/>
            <w:ind w:left="2520" w:hanging="360"/>
          </w:pPr>
        </w:pPrChange>
      </w:pPr>
      <w:ins w:id="129" w:author="Jeremy Haynes" w:date="2024-05-15T12:18:00Z" w16du:dateUtc="2024-05-15T16:18:00Z">
        <w:r w:rsidRPr="00CE0E3B">
          <w:t>Benefits</w:t>
        </w:r>
      </w:ins>
    </w:p>
    <w:p w14:paraId="656931CB" w14:textId="77777777" w:rsidR="00816FFE" w:rsidRPr="00CE0E3B" w:rsidRDefault="00816FFE">
      <w:pPr>
        <w:pStyle w:val="ListParagraph"/>
        <w:numPr>
          <w:ilvl w:val="2"/>
          <w:numId w:val="5"/>
        </w:numPr>
        <w:autoSpaceDE/>
        <w:autoSpaceDN/>
        <w:rPr>
          <w:ins w:id="130" w:author="Jeremy Haynes" w:date="2024-05-15T12:18:00Z" w16du:dateUtc="2024-05-15T16:18:00Z"/>
        </w:rPr>
        <w:pPrChange w:id="131" w:author="Jeremy Haynes" w:date="2024-05-15T12:21:00Z" w16du:dateUtc="2024-05-15T16:21:00Z">
          <w:pPr>
            <w:pStyle w:val="ListParagraph"/>
            <w:numPr>
              <w:ilvl w:val="4"/>
              <w:numId w:val="5"/>
            </w:numPr>
            <w:autoSpaceDE/>
            <w:autoSpaceDN/>
            <w:ind w:left="3240" w:hanging="360"/>
          </w:pPr>
        </w:pPrChange>
      </w:pPr>
      <w:ins w:id="132" w:author="Jeremy Haynes" w:date="2024-05-15T12:18:00Z" w16du:dateUtc="2024-05-15T16:18:00Z">
        <w:r w:rsidRPr="00CE0E3B">
          <w:t>Propagate uncertainty across multiple levels of analysis which improves inferences</w:t>
        </w:r>
      </w:ins>
    </w:p>
    <w:p w14:paraId="0FA824A5" w14:textId="77777777" w:rsidR="00816FFE" w:rsidRPr="00CE0E3B" w:rsidRDefault="00816FFE">
      <w:pPr>
        <w:pStyle w:val="ListParagraph"/>
        <w:numPr>
          <w:ilvl w:val="2"/>
          <w:numId w:val="5"/>
        </w:numPr>
        <w:autoSpaceDE/>
        <w:autoSpaceDN/>
        <w:rPr>
          <w:ins w:id="133" w:author="Jeremy Haynes" w:date="2024-05-15T12:18:00Z" w16du:dateUtc="2024-05-15T16:18:00Z"/>
        </w:rPr>
        <w:pPrChange w:id="134" w:author="Jeremy Haynes" w:date="2024-05-15T12:21:00Z" w16du:dateUtc="2024-05-15T16:21:00Z">
          <w:pPr>
            <w:pStyle w:val="ListParagraph"/>
            <w:numPr>
              <w:ilvl w:val="4"/>
              <w:numId w:val="5"/>
            </w:numPr>
            <w:autoSpaceDE/>
            <w:autoSpaceDN/>
            <w:ind w:left="3240" w:hanging="360"/>
          </w:pPr>
        </w:pPrChange>
      </w:pPr>
      <w:ins w:id="135" w:author="Jeremy Haynes" w:date="2024-05-15T12:18:00Z" w16du:dateUtc="2024-05-15T16:18:00Z">
        <w:r w:rsidRPr="00CE0E3B">
          <w:t>Allows us to use theoretical models to examine growth instead of summary statistics</w:t>
        </w:r>
      </w:ins>
    </w:p>
    <w:p w14:paraId="409296FF" w14:textId="77777777" w:rsidR="00816FFE" w:rsidRDefault="00816FFE" w:rsidP="004B1C5B">
      <w:pPr>
        <w:pStyle w:val="ListParagraph"/>
        <w:numPr>
          <w:ilvl w:val="3"/>
          <w:numId w:val="5"/>
        </w:numPr>
        <w:autoSpaceDE/>
        <w:autoSpaceDN/>
        <w:rPr>
          <w:ins w:id="136" w:author="Jeremy Haynes" w:date="2024-05-15T12:23:00Z" w16du:dateUtc="2024-05-15T16:23:00Z"/>
        </w:rPr>
      </w:pPr>
      <w:ins w:id="137" w:author="Jeremy Haynes" w:date="2024-05-15T12:18:00Z" w16du:dateUtc="2024-05-15T16:18:00Z">
        <w:r w:rsidRPr="00CE0E3B">
          <w:t>i.e., better aligns statistical model with theoretical model</w:t>
        </w:r>
      </w:ins>
    </w:p>
    <w:p w14:paraId="170F660B" w14:textId="2EC85D4F" w:rsidR="00D30423" w:rsidRPr="00CE0E3B" w:rsidRDefault="00D30423">
      <w:pPr>
        <w:pStyle w:val="Heading2"/>
        <w:rPr>
          <w:ins w:id="138" w:author="Jeremy Haynes" w:date="2024-05-15T12:18:00Z" w16du:dateUtc="2024-05-15T16:18:00Z"/>
        </w:rPr>
        <w:pPrChange w:id="139" w:author="Jeremy Haynes" w:date="2024-05-15T12:23:00Z" w16du:dateUtc="2024-05-15T16:23:00Z">
          <w:pPr>
            <w:pStyle w:val="ListParagraph"/>
            <w:numPr>
              <w:ilvl w:val="5"/>
              <w:numId w:val="5"/>
            </w:numPr>
            <w:autoSpaceDE/>
            <w:autoSpaceDN/>
            <w:ind w:left="3960" w:hanging="180"/>
          </w:pPr>
        </w:pPrChange>
      </w:pPr>
      <w:ins w:id="140" w:author="Jeremy Haynes" w:date="2024-05-15T12:23:00Z" w16du:dateUtc="2024-05-15T16:23:00Z">
        <w:r>
          <w:t xml:space="preserve">2 Simple Longitudinal </w:t>
        </w:r>
      </w:ins>
      <w:ins w:id="141" w:author="Jeremy Haynes" w:date="2024-05-15T12:24:00Z" w16du:dateUtc="2024-05-15T16:24:00Z">
        <w:r w:rsidR="007A7F58">
          <w:t>RL</w:t>
        </w:r>
      </w:ins>
      <w:ins w:id="142" w:author="Jeremy Haynes" w:date="2024-05-15T12:23:00Z" w16du:dateUtc="2024-05-15T16:23:00Z">
        <w:r>
          <w:t xml:space="preserve"> Model</w:t>
        </w:r>
      </w:ins>
    </w:p>
    <w:p w14:paraId="4F0A18EE" w14:textId="48A34497" w:rsidR="00B26257" w:rsidRPr="00CE0E3B" w:rsidRDefault="00636418">
      <w:pPr>
        <w:pStyle w:val="Heading2"/>
        <w:rPr>
          <w:ins w:id="143" w:author="Jeremy Haynes" w:date="2024-05-15T12:09:00Z" w16du:dateUtc="2024-05-15T16:09:00Z"/>
          <w:rFonts w:ascii="Times New Roman" w:hAnsi="Times New Roman" w:cs="Times New Roman"/>
        </w:rPr>
        <w:pPrChange w:id="144" w:author="Jeremy Haynes" w:date="2024-05-15T12:23:00Z" w16du:dateUtc="2024-05-15T16:23:00Z">
          <w:pPr>
            <w:pStyle w:val="BodyText"/>
            <w:widowControl w:val="0"/>
            <w:spacing w:after="0"/>
            <w:ind w:firstLine="720"/>
          </w:pPr>
        </w:pPrChange>
      </w:pPr>
      <w:ins w:id="145" w:author="Jeremy Haynes" w:date="2024-05-15T12:23:00Z" w16du:dateUtc="2024-05-15T16:23:00Z">
        <w:r>
          <w:t xml:space="preserve">3 Longitudinal </w:t>
        </w:r>
      </w:ins>
      <w:ins w:id="146" w:author="Jeremy Haynes" w:date="2024-05-15T12:24:00Z" w16du:dateUtc="2024-05-15T16:24:00Z">
        <w:r>
          <w:t>Model of Iowa Gambling Task</w:t>
        </w:r>
      </w:ins>
    </w:p>
    <w:p w14:paraId="161CE3A0" w14:textId="30F08E9D" w:rsidR="0037655C" w:rsidDel="00623E8E" w:rsidRDefault="0037655C">
      <w:pPr>
        <w:rPr>
          <w:del w:id="147" w:author="Jeremy Haynes" w:date="2024-05-15T12:09:00Z" w16du:dateUtc="2024-05-15T16:09:00Z"/>
        </w:rPr>
      </w:pPr>
      <w:del w:id="148" w:author="Jeremy Haynes" w:date="2024-05-15T12:09:00Z" w16du:dateUtc="2024-05-15T16:09:00Z">
        <w:r w:rsidDel="001B59AC">
          <w:delText xml:space="preserve">The Iowa Gambling Task </w:delText>
        </w:r>
        <w:r w:rsidDel="001B59AC">
          <w:rPr>
            <w:rFonts w:ascii="Times New Roman" w:hAnsi="Times New Roman"/>
          </w:rPr>
          <w:delText>(IGT) was introduced by Bechara et al.</w:delText>
        </w:r>
        <w:r w:rsidR="004F432E" w:rsidDel="001B59AC">
          <w:rPr>
            <w:rFonts w:ascii="Times New Roman" w:hAnsi="Times New Roman"/>
          </w:rPr>
          <w:delText xml:space="preserve"> </w:delText>
        </w:r>
        <w:r w:rsidR="004F432E" w:rsidDel="001B59AC">
          <w:rPr>
            <w:rFonts w:ascii="Times New Roman" w:hAnsi="Times New Roman" w:cs="Times"/>
          </w:rPr>
          <w:fldChar w:fldCharType="begin"/>
        </w:r>
        <w:r w:rsidR="00557163" w:rsidDel="001B59AC">
          <w:rPr>
            <w:rFonts w:ascii="Times New Roman" w:hAnsi="Times New Roman"/>
          </w:rPr>
          <w:delInstrText xml:space="preserve"> ADDIN ZOTERO_ITEM CSL_CITATION {"citationID":"S9lvZuLC","properties":{"formattedCitation":"(1994)","plainCitation":"(1994)","noteIndex":0},"citationItems":[{"id":1353,"uris":["http://zotero.org/groups/5499539/items/2FRSWC2C"],"itemData":{"id":1353,"type":"article-journal","container-title":"Cognition","issue":"1-3","note":"ISBN: 0010-0277\npublisher: Elsevier","page":"7-15","title":"Insensitivity to future consequences following damage to human prefrontal cortex","volume":"50","author":[{"family":"Bechara","given":"Antoine"},{"family":"Damasio","given":"Antonio R."},{"family":"Damasio","given":"Hanna"},{"family":"Anderson","given":"Steven W."}],"issued":{"date-parts":[["1994"]]}},"label":"page","suppress-author":true}],"schema":"https://github.com/citation-style-language/schema/raw/master/csl-citation.json"} </w:delInstrText>
        </w:r>
        <w:r w:rsidR="004F432E" w:rsidDel="001B59AC">
          <w:rPr>
            <w:rFonts w:ascii="Times New Roman" w:hAnsi="Times New Roman" w:cs="Times"/>
          </w:rPr>
          <w:fldChar w:fldCharType="separate"/>
        </w:r>
        <w:r w:rsidR="00557163" w:rsidRPr="00557163" w:rsidDel="001B59AC">
          <w:rPr>
            <w:rFonts w:ascii="Times New Roman" w:hAnsi="Times New Roman"/>
          </w:rPr>
          <w:delText>(1994)</w:delText>
        </w:r>
        <w:r w:rsidR="004F432E" w:rsidDel="001B59AC">
          <w:rPr>
            <w:rFonts w:ascii="Times New Roman" w:hAnsi="Times New Roman" w:cs="Times"/>
          </w:rPr>
          <w:fldChar w:fldCharType="end"/>
        </w:r>
        <w:r w:rsidDel="001B59AC">
          <w:rPr>
            <w:rFonts w:ascii="Times New Roman" w:hAnsi="Times New Roman"/>
          </w:rPr>
          <w:delText xml:space="preserve"> to measure decision-making deficits among individuals with damage to the ventromedial prefrontal cortex </w:delText>
        </w:r>
        <w:r w:rsidR="004F432E" w:rsidDel="001B59AC">
          <w:rPr>
            <w:rFonts w:ascii="Times New Roman" w:hAnsi="Times New Roman" w:cs="Times"/>
          </w:rPr>
          <w:fldChar w:fldCharType="begin"/>
        </w:r>
        <w:r w:rsidR="00557163" w:rsidDel="001B59AC">
          <w:rPr>
            <w:rFonts w:ascii="Times New Roman" w:hAnsi="Times New Roman"/>
          </w:rPr>
          <w:delInstrText xml:space="preserve"> ADDIN ZOTERO_ITEM CSL_CITATION {"citationID":"YEatIzSe","properties":{"formattedCitation":"(VMPFC; Bechara, 2007)","plainCitation":"(VMPFC; Bechara, 2007)","noteIndex":0},"citationItems":[{"id":1356,"uris":["http://zotero.org/groups/5499539/items/FQDPFDSP"],"itemData":{"id":1356,"type":"chapter","container-title":"Psychological Assessment Resources","publisher":"Lutz","title":"Iowa gambling task professional manual","author":[{"family":"Bechara","given":"Antoine"}],"issued":{"date-parts":[["2007"]]}},"label":"page","prefix":"VMPFC; "}],"schema":"https://github.com/citation-style-language/schema/raw/master/csl-citation.json"} </w:delInstrText>
        </w:r>
        <w:r w:rsidR="004F432E" w:rsidDel="001B59AC">
          <w:rPr>
            <w:rFonts w:ascii="Times New Roman" w:hAnsi="Times New Roman" w:cs="Times"/>
          </w:rPr>
          <w:fldChar w:fldCharType="separate"/>
        </w:r>
        <w:r w:rsidR="00557163" w:rsidRPr="00557163" w:rsidDel="001B59AC">
          <w:rPr>
            <w:rFonts w:ascii="Times New Roman" w:hAnsi="Times New Roman"/>
          </w:rPr>
          <w:delText>(VMPFC; Bechara, 2007)</w:delText>
        </w:r>
        <w:r w:rsidR="004F432E" w:rsidDel="001B59AC">
          <w:rPr>
            <w:rFonts w:ascii="Times New Roman" w:hAnsi="Times New Roman" w:cs="Times"/>
          </w:rPr>
          <w:fldChar w:fldCharType="end"/>
        </w:r>
        <w:r w:rsidDel="001B59AC">
          <w:rPr>
            <w:rFonts w:ascii="Times New Roman" w:hAnsi="Times New Roman"/>
          </w:rPr>
          <w:delText>. The task is structured such that participants choose between four decks of cards across a series of trials (typically ~100-120 trials)</w:delText>
        </w:r>
      </w:del>
      <w:ins w:id="149" w:author="Thomas Olino" w:date="2024-05-13T18:00:00Z">
        <w:del w:id="150" w:author="Jeremy Haynes" w:date="2024-05-15T12:09:00Z" w16du:dateUtc="2024-05-15T16:09:00Z">
          <w:r w:rsidR="00A7062C" w:rsidDel="001B59AC">
            <w:rPr>
              <w:rFonts w:ascii="Times New Roman" w:hAnsi="Times New Roman"/>
            </w:rPr>
            <w:delText xml:space="preserve">, with </w:delText>
          </w:r>
        </w:del>
      </w:ins>
      <w:del w:id="151" w:author="Jeremy Haynes" w:date="2024-05-15T12:09:00Z" w16du:dateUtc="2024-05-15T16:09:00Z">
        <w:r w:rsidDel="001B59AC">
          <w:rPr>
            <w:rFonts w:ascii="Times New Roman" w:hAnsi="Times New Roman"/>
          </w:rPr>
          <w:delText xml:space="preserve">. Each card within a deck is associated with a hypothetical monetary win and/or loss that varies from trial to trial. Across trials, two decks result in net monetary gains (i.e., the advantageous/good decks) and the other two decks result in net monetary losses (i.e., the disadvantageous/bad decks). </w:delText>
        </w:r>
        <w:r w:rsidR="005C3F31" w:rsidDel="001B59AC">
          <w:rPr>
            <w:rFonts w:ascii="Times New Roman" w:hAnsi="Times New Roman"/>
          </w:rPr>
          <w:delText>D</w:delText>
        </w:r>
      </w:del>
      <w:ins w:id="152" w:author="Thomas Olino" w:date="2024-05-13T18:00:00Z">
        <w:del w:id="153" w:author="Jeremy Haynes" w:date="2024-05-15T12:09:00Z" w16du:dateUtc="2024-05-15T16:09:00Z">
          <w:r w:rsidR="00A7062C" w:rsidDel="001B59AC">
            <w:rPr>
              <w:rFonts w:ascii="Times New Roman" w:hAnsi="Times New Roman"/>
            </w:rPr>
            <w:delText>d</w:delText>
          </w:r>
        </w:del>
      </w:ins>
      <w:del w:id="154" w:author="Jeremy Haynes" w:date="2024-05-15T12:09:00Z" w16du:dateUtc="2024-05-15T16:09:00Z">
        <w:r w:rsidR="005C3F31" w:rsidDel="001B59AC">
          <w:rPr>
            <w:rFonts w:ascii="Times New Roman" w:hAnsi="Times New Roman"/>
          </w:rPr>
          <w:delText xml:space="preserve">ecision-making deficits are typically </w:delText>
        </w:r>
      </w:del>
      <w:ins w:id="155" w:author="Thomas Olino" w:date="2024-05-13T18:00:00Z">
        <w:del w:id="156" w:author="Jeremy Haynes" w:date="2024-05-15T12:09:00Z" w16du:dateUtc="2024-05-15T16:09:00Z">
          <w:r w:rsidR="00A7062C" w:rsidDel="001B59AC">
            <w:rPr>
              <w:rFonts w:ascii="Times New Roman" w:hAnsi="Times New Roman"/>
            </w:rPr>
            <w:delText xml:space="preserve">being </w:delText>
          </w:r>
        </w:del>
      </w:ins>
      <w:del w:id="157" w:author="Jeremy Haynes" w:date="2024-05-15T12:09:00Z" w16du:dateUtc="2024-05-15T16:09:00Z">
        <w:r w:rsidR="005C3F31" w:rsidDel="001B59AC">
          <w:rPr>
            <w:rFonts w:ascii="Times New Roman" w:hAnsi="Times New Roman"/>
          </w:rPr>
          <w:delText xml:space="preserve">characterized as choices for the disadvantageous decks over the advantageous decks, reflecting dysfunctional reward or punishment learning. </w:delText>
        </w:r>
        <w:r w:rsidDel="001B59AC">
          <w:rPr>
            <w:rFonts w:ascii="Times New Roman" w:hAnsi="Times New Roman"/>
          </w:rPr>
          <w:delText>Using the IGT, Bechara et al. found that individuals with VMPFC damage tend to choose from disadvantageous decks more frequently than individuals without damage to the VMPFC, providing initial support for the IGT as a clinical tool for assessing decision-making deficits</w:delText>
        </w:r>
        <w:r w:rsidR="00615391" w:rsidDel="001B59AC">
          <w:rPr>
            <w:rFonts w:ascii="Times New Roman" w:hAnsi="Times New Roman"/>
          </w:rPr>
          <w:delText xml:space="preserve"> </w:delText>
        </w:r>
        <w:r w:rsidR="00615391" w:rsidDel="001B59AC">
          <w:rPr>
            <w:rFonts w:ascii="Times New Roman" w:hAnsi="Times New Roman" w:cs="Times"/>
          </w:rPr>
          <w:fldChar w:fldCharType="begin"/>
        </w:r>
        <w:r w:rsidR="00615391" w:rsidDel="001B59AC">
          <w:rPr>
            <w:rFonts w:ascii="Times New Roman" w:hAnsi="Times New Roman"/>
          </w:rPr>
          <w:delInstrText xml:space="preserve"> ADDIN ZOTERO_ITEM CSL_CITATION {"citationID":"ZbA0b6dR","properties":{"formattedCitation":"(Bechara, 2007)","plainCitation":"(Bechara, 2007)","noteIndex":0},"citationItems":[{"id":1356,"uris":["http://zotero.org/groups/5499539/items/FQDPFDSP"],"itemData":{"id":1356,"type":"chapter","container-title":"Psychological Assessment Resources","publisher":"Lutz","title":"Iowa gambling task professional manual","author":[{"family":"Bechara","given":"Antoine"}],"issued":{"date-parts":[["2007"]]}}}],"schema":"https://github.com/citation-style-language/schema/raw/master/csl-citation.json"} </w:delInstrText>
        </w:r>
        <w:r w:rsidR="00615391" w:rsidDel="001B59AC">
          <w:rPr>
            <w:rFonts w:ascii="Times New Roman" w:hAnsi="Times New Roman" w:cs="Times"/>
          </w:rPr>
          <w:fldChar w:fldCharType="separate"/>
        </w:r>
        <w:r w:rsidR="00615391" w:rsidRPr="00615391" w:rsidDel="001B59AC">
          <w:rPr>
            <w:rFonts w:ascii="Times New Roman" w:hAnsi="Times New Roman"/>
          </w:rPr>
          <w:delText>(Bechara, 2007)</w:delText>
        </w:r>
        <w:r w:rsidR="00615391" w:rsidDel="001B59AC">
          <w:rPr>
            <w:rFonts w:ascii="Times New Roman" w:hAnsi="Times New Roman" w:cs="Times"/>
          </w:rPr>
          <w:fldChar w:fldCharType="end"/>
        </w:r>
        <w:r w:rsidDel="001B59AC">
          <w:rPr>
            <w:rFonts w:ascii="Times New Roman" w:hAnsi="Times New Roman"/>
          </w:rPr>
          <w:delText>.</w:delText>
        </w:r>
      </w:del>
      <w:ins w:id="158" w:author="Thomas Olino" w:date="2024-05-13T18:01:00Z">
        <w:del w:id="159" w:author="Jeremy Haynes" w:date="2024-05-15T12:09:00Z" w16du:dateUtc="2024-05-15T16:09:00Z">
          <w:r w:rsidR="00A7062C" w:rsidDel="001B59AC">
            <w:rPr>
              <w:rFonts w:ascii="Times New Roman" w:hAnsi="Times New Roman"/>
            </w:rPr>
            <w:delText xml:space="preserve"> </w:delText>
          </w:r>
        </w:del>
      </w:ins>
    </w:p>
    <w:p w14:paraId="6B61FDF5" w14:textId="45F5D6DA" w:rsidR="00A7062C" w:rsidDel="00623E8E" w:rsidRDefault="00E55C59">
      <w:pPr>
        <w:pStyle w:val="Heading2"/>
        <w:rPr>
          <w:del w:id="160" w:author="Jeremy Haynes" w:date="2024-05-15T12:09:00Z" w16du:dateUtc="2024-05-15T16:09:00Z"/>
          <w:rFonts w:ascii="Times New Roman" w:hAnsi="Times New Roman" w:cs="Times New Roman"/>
        </w:rPr>
      </w:pPr>
      <w:del w:id="161" w:author="Jeremy Haynes" w:date="2024-05-15T12:09:00Z" w16du:dateUtc="2024-05-15T16:09:00Z">
        <w:r w:rsidDel="001B59AC">
          <w:rPr>
            <w:rFonts w:ascii="Times New Roman" w:hAnsi="Times New Roman" w:cs="Times New Roman"/>
          </w:rPr>
          <w:delText>Since its</w:delText>
        </w:r>
        <w:r w:rsidR="00F505AC" w:rsidDel="001B59AC">
          <w:rPr>
            <w:rFonts w:ascii="Times New Roman" w:hAnsi="Times New Roman" w:cs="Times New Roman"/>
          </w:rPr>
          <w:delText xml:space="preserve"> initial</w:delText>
        </w:r>
        <w:r w:rsidDel="001B59AC">
          <w:rPr>
            <w:rFonts w:ascii="Times New Roman" w:hAnsi="Times New Roman" w:cs="Times New Roman"/>
          </w:rPr>
          <w:delText xml:space="preserve"> development, t</w:delText>
        </w:r>
        <w:r w:rsidR="00B954C3" w:rsidDel="001B59AC">
          <w:rPr>
            <w:rFonts w:ascii="Times New Roman" w:hAnsi="Times New Roman" w:cs="Times New Roman"/>
          </w:rPr>
          <w:delText xml:space="preserve">he </w:delText>
        </w:r>
        <w:r w:rsidR="0037655C" w:rsidDel="001B59AC">
          <w:rPr>
            <w:rFonts w:ascii="Times New Roman" w:hAnsi="Times New Roman" w:cs="Times New Roman"/>
          </w:rPr>
          <w:delText xml:space="preserve">IGT </w:delText>
        </w:r>
        <w:r w:rsidR="00B954C3" w:rsidDel="001B59AC">
          <w:rPr>
            <w:rFonts w:ascii="Times New Roman" w:hAnsi="Times New Roman" w:cs="Times New Roman"/>
          </w:rPr>
          <w:delText xml:space="preserve">has been used </w:delText>
        </w:r>
        <w:r w:rsidR="0037655C" w:rsidDel="001B59AC">
          <w:rPr>
            <w:rFonts w:ascii="Times New Roman" w:hAnsi="Times New Roman" w:cs="Times New Roman"/>
          </w:rPr>
          <w:delText xml:space="preserve">to </w:delText>
        </w:r>
        <w:r w:rsidR="00B954C3" w:rsidDel="001B59AC">
          <w:rPr>
            <w:rFonts w:ascii="Times New Roman" w:hAnsi="Times New Roman" w:cs="Times New Roman"/>
          </w:rPr>
          <w:delText xml:space="preserve">study </w:delText>
        </w:r>
        <w:r w:rsidR="00DB67C9" w:rsidDel="001B59AC">
          <w:rPr>
            <w:rFonts w:ascii="Times New Roman" w:hAnsi="Times New Roman" w:cs="Times New Roman"/>
          </w:rPr>
          <w:delText>decision-making</w:delText>
        </w:r>
        <w:r w:rsidDel="001B59AC">
          <w:rPr>
            <w:rFonts w:ascii="Times New Roman" w:hAnsi="Times New Roman" w:cs="Times New Roman"/>
          </w:rPr>
          <w:delText xml:space="preserve"> across multiple forms of psychopathology, including </w:delText>
        </w:r>
        <w:r w:rsidR="00DB67C9" w:rsidDel="001B59AC">
          <w:rPr>
            <w:rFonts w:ascii="Times New Roman" w:hAnsi="Times New Roman" w:cs="Times New Roman"/>
          </w:rPr>
          <w:delText>depression</w:delText>
        </w:r>
        <w:r w:rsidDel="001B59AC">
          <w:rPr>
            <w:rFonts w:ascii="Times New Roman" w:hAnsi="Times New Roman" w:cs="Times New Roman"/>
          </w:rPr>
          <w:delText>,</w:delText>
        </w:r>
        <w:r w:rsidR="00DB67C9" w:rsidDel="001B59AC">
          <w:rPr>
            <w:rFonts w:ascii="Times New Roman" w:hAnsi="Times New Roman" w:cs="Times New Roman"/>
          </w:rPr>
          <w:delText xml:space="preserve"> anxiety, and </w:delText>
        </w:r>
        <w:r w:rsidDel="001B59AC">
          <w:rPr>
            <w:rFonts w:ascii="Times New Roman" w:hAnsi="Times New Roman" w:cs="Times New Roman"/>
          </w:rPr>
          <w:delText>substance use disorder</w:delText>
        </w:r>
        <w:r w:rsidR="0037655C" w:rsidDel="001B59AC">
          <w:rPr>
            <w:rFonts w:ascii="Times New Roman" w:hAnsi="Times New Roman" w:cs="Times New Roman"/>
          </w:rPr>
          <w:delText xml:space="preserve">. </w:delText>
        </w:r>
      </w:del>
      <w:ins w:id="162" w:author="Thomas Olino" w:date="2024-05-13T18:01:00Z">
        <w:del w:id="163" w:author="Jeremy Haynes" w:date="2024-05-15T12:09:00Z" w16du:dateUtc="2024-05-15T16:09:00Z">
          <w:r w:rsidR="00A7062C" w:rsidDel="001B59AC">
            <w:rPr>
              <w:rFonts w:ascii="Times New Roman" w:hAnsi="Times New Roman" w:cs="Times New Roman"/>
            </w:rPr>
            <w:delText>However, as much of the literature has studied individual disord</w:delText>
          </w:r>
        </w:del>
      </w:ins>
      <w:ins w:id="164" w:author="Thomas Olino" w:date="2024-05-13T18:02:00Z">
        <w:del w:id="165" w:author="Jeremy Haynes" w:date="2024-05-15T12:09:00Z" w16du:dateUtc="2024-05-15T16:09:00Z">
          <w:r w:rsidR="00A7062C" w:rsidDel="001B59AC">
            <w:rPr>
              <w:rFonts w:ascii="Times New Roman" w:hAnsi="Times New Roman" w:cs="Times New Roman"/>
            </w:rPr>
            <w:delText xml:space="preserve">er classes separately, it is not clear whether decision-making processes are uniquely associated with individual disorders, or multiple </w:delText>
          </w:r>
          <w:commentRangeStart w:id="166"/>
          <w:r w:rsidR="00A7062C" w:rsidDel="001B59AC">
            <w:rPr>
              <w:rFonts w:ascii="Times New Roman" w:hAnsi="Times New Roman" w:cs="Times New Roman"/>
            </w:rPr>
            <w:delText>disorders</w:delText>
          </w:r>
        </w:del>
      </w:ins>
      <w:commentRangeEnd w:id="166"/>
      <w:ins w:id="167" w:author="Thomas Olino" w:date="2024-05-13T18:03:00Z">
        <w:del w:id="168" w:author="Jeremy Haynes" w:date="2024-05-15T12:09:00Z" w16du:dateUtc="2024-05-15T16:09:00Z">
          <w:r w:rsidR="00A7062C" w:rsidDel="001B59AC">
            <w:rPr>
              <w:rStyle w:val="CommentReference"/>
              <w:rFonts w:cs="Times New Roman"/>
            </w:rPr>
            <w:commentReference w:id="166"/>
          </w:r>
        </w:del>
      </w:ins>
      <w:ins w:id="169" w:author="Thomas Olino" w:date="2024-05-13T18:02:00Z">
        <w:del w:id="170" w:author="Jeremy Haynes" w:date="2024-05-15T12:09:00Z" w16du:dateUtc="2024-05-15T16:09:00Z">
          <w:r w:rsidR="00A7062C" w:rsidDel="001B59AC">
            <w:rPr>
              <w:rFonts w:ascii="Times New Roman" w:hAnsi="Times New Roman" w:cs="Times New Roman"/>
            </w:rPr>
            <w:delText>.</w:delText>
          </w:r>
        </w:del>
      </w:ins>
    </w:p>
    <w:p w14:paraId="68A94CAC" w14:textId="746CC3CF" w:rsidR="00A7062C" w:rsidDel="001B59AC" w:rsidRDefault="001B1F14">
      <w:pPr>
        <w:pStyle w:val="BodyText"/>
        <w:widowControl w:val="0"/>
        <w:spacing w:after="0" w:line="480" w:lineRule="auto"/>
        <w:rPr>
          <w:ins w:id="171" w:author="Thomas Olino" w:date="2024-05-13T18:04:00Z"/>
          <w:del w:id="172" w:author="Jeremy Haynes" w:date="2024-05-15T12:09:00Z" w16du:dateUtc="2024-05-15T16:09:00Z"/>
          <w:rFonts w:ascii="Times New Roman" w:hAnsi="Times New Roman" w:cs="Times New Roman"/>
        </w:rPr>
        <w:pPrChange w:id="173" w:author="Jeremy Haynes" w:date="2024-05-15T12:22:00Z" w16du:dateUtc="2024-05-15T16:22:00Z">
          <w:pPr>
            <w:pStyle w:val="BodyText"/>
            <w:widowControl w:val="0"/>
            <w:spacing w:after="0" w:line="480" w:lineRule="auto"/>
            <w:ind w:firstLine="720"/>
          </w:pPr>
        </w:pPrChange>
      </w:pPr>
      <w:del w:id="174" w:author="Jeremy Haynes" w:date="2024-05-15T12:09:00Z" w16du:dateUtc="2024-05-15T16:09:00Z">
        <w:r w:rsidDel="001B59AC">
          <w:rPr>
            <w:rFonts w:ascii="Times New Roman" w:hAnsi="Times New Roman" w:cs="Times New Roman"/>
          </w:rPr>
          <w:delText>S</w:delText>
        </w:r>
        <w:r w:rsidR="0037655C" w:rsidDel="001B59AC">
          <w:rPr>
            <w:rFonts w:ascii="Times New Roman" w:hAnsi="Times New Roman" w:cs="Times New Roman"/>
          </w:rPr>
          <w:delText>tudies examining the association between IGT performance and depression show that individuals with depression perform worse on the IGT (i.e., choose bad decks more frequently) than healthy control</w:delText>
        </w:r>
        <w:r w:rsidR="00F422CD" w:rsidDel="001B59AC">
          <w:rPr>
            <w:rFonts w:ascii="Times New Roman" w:hAnsi="Times New Roman" w:cs="Times New Roman"/>
          </w:rPr>
          <w:delText>s</w:delText>
        </w:r>
        <w:r w:rsidR="00F55F9D" w:rsidDel="001B59AC">
          <w:rPr>
            <w:rFonts w:ascii="Times New Roman" w:hAnsi="Times New Roman" w:cs="Times New Roman"/>
          </w:rPr>
          <w:delText xml:space="preserve"> </w:delText>
        </w:r>
        <w:r w:rsidR="00F55F9D" w:rsidDel="001B59AC">
          <w:rPr>
            <w:rFonts w:ascii="Times New Roman" w:hAnsi="Times New Roman"/>
          </w:rPr>
          <w:fldChar w:fldCharType="begin"/>
        </w:r>
        <w:r w:rsidR="00F55F9D" w:rsidDel="001B59AC">
          <w:rPr>
            <w:rFonts w:ascii="Times New Roman" w:hAnsi="Times New Roman" w:cs="Times New Roman"/>
          </w:rPr>
          <w:delInstrText xml:space="preserve"> ADDIN ZOTERO_ITEM CSL_CITATION {"citationID":"3Jkj8ikN","properties":{"formattedCitation":"(Siqueira et al., 2018; Wang et al., 2024)","plainCitation":"(Siqueira et al., 2018; Wang et al., 2024)","noteIndex":0},"citationItems":[{"id":1357,"uris":["http://zotero.org/groups/5499539/items/VEHPW9DR"],"itemData":{"id":1357,"type":"article-journal","container-title":"Dementia &amp; Neuropsychologia","note":"ISBN: 1980-5764\npublisher: SciELO Brasil","page":"250-255","title":"Decision making assessed by the Iowa Gambling Task and Major Depressive Disorder A systematic review","volume":"12","author":[{"family":"Siqueira","given":"Alaise Silva Santos","dropping-particle":"de"},{"family":"Flaks","given":"Mariana Kneese"},{"family":"Biella","given":"Marina Maria"},{"family":"Mauer","given":"Sivan"},{"family":"Borges","given":"Marcus Kiiti"},{"family":"Aprahamian","given":"Ivan"}],"issued":{"date-parts":[["2018"]]}}},{"id":1358,"uris":["http://zotero.org/groups/5499539/items/SUMYHDT5"],"itemData":{"id":1358,"type":"article-journal","container-title":"Journal of Affective Disorders Reports","note":"ISBN: 2666-9153\npublisher: Elsevier","page":"100771","title":"Exploring the Complex Relationship between Depression and Risky Decision-Making: A Meta-Analysis","author":[{"family":"Wang","given":"Tao"},{"family":"Zeng","given":"Jianmin"},{"family":"Yuan","given":"Yujie"},{"family":"He","given":"Ying"},{"family":"Zhu","given":"Jiayi"},{"family":"Lin","given":"Beitong"},{"family":"Yin","given":"Qiao"},{"family":"Peng","given":"Peiru"}],"issued":{"date-parts":[["2024"]]}}}],"schema":"https://github.com/citation-style-language/schema/raw/master/csl-citation.json"} </w:delInstrText>
        </w:r>
        <w:r w:rsidR="00F55F9D" w:rsidDel="001B59AC">
          <w:rPr>
            <w:rFonts w:ascii="Times New Roman" w:hAnsi="Times New Roman"/>
          </w:rPr>
          <w:fldChar w:fldCharType="separate"/>
        </w:r>
        <w:r w:rsidR="00F55F9D" w:rsidRPr="00F55F9D" w:rsidDel="001B59AC">
          <w:rPr>
            <w:rFonts w:ascii="Times New Roman" w:hAnsi="Times New Roman" w:cs="Times New Roman"/>
          </w:rPr>
          <w:delText>(Siqueira et al., 2018; Wang et al., 2024)</w:delText>
        </w:r>
        <w:r w:rsidR="00F55F9D" w:rsidDel="001B59AC">
          <w:rPr>
            <w:rFonts w:ascii="Times New Roman" w:hAnsi="Times New Roman"/>
          </w:rPr>
          <w:fldChar w:fldCharType="end"/>
        </w:r>
        <w:r w:rsidR="0037655C" w:rsidDel="001B59AC">
          <w:rPr>
            <w:rFonts w:ascii="Times New Roman" w:hAnsi="Times New Roman" w:cs="Times New Roman"/>
          </w:rPr>
          <w:delText xml:space="preserve">, although there is variability </w:delText>
        </w:r>
        <w:r w:rsidR="0037655C" w:rsidDel="001B59AC">
          <w:rPr>
            <w:rFonts w:ascii="Times New Roman" w:hAnsi="Times New Roman" w:cs="Times New Roman"/>
          </w:rPr>
          <w:lastRenderedPageBreak/>
          <w:delText>across studies</w:delText>
        </w:r>
        <w:r w:rsidR="00557163" w:rsidDel="001B59AC">
          <w:rPr>
            <w:rFonts w:ascii="Times New Roman" w:hAnsi="Times New Roman" w:cs="Times New Roman"/>
          </w:rPr>
          <w:delText xml:space="preserve"> </w:delText>
        </w:r>
      </w:del>
      <w:ins w:id="175" w:author="Thomas Olino" w:date="2024-05-13T18:04:00Z">
        <w:del w:id="176" w:author="Jeremy Haynes" w:date="2024-05-15T12:09:00Z" w16du:dateUtc="2024-05-15T16:09:00Z">
          <w:r w:rsidR="00A7062C" w:rsidDel="001B59AC">
            <w:rPr>
              <w:rFonts w:ascii="Times New Roman" w:hAnsi="Times New Roman" w:cs="Times New Roman"/>
            </w:rPr>
            <w:delText xml:space="preserve">study findings are mixed </w:delText>
          </w:r>
        </w:del>
      </w:ins>
      <w:del w:id="177" w:author="Jeremy Haynes" w:date="2024-05-15T12:09:00Z" w16du:dateUtc="2024-05-15T16:09:00Z">
        <w:r w:rsidR="00557163" w:rsidDel="001B59AC">
          <w:rPr>
            <w:rFonts w:ascii="Times New Roman" w:hAnsi="Times New Roman"/>
          </w:rPr>
          <w:fldChar w:fldCharType="begin"/>
        </w:r>
        <w:r w:rsidR="00724A9E" w:rsidDel="001B59AC">
          <w:rPr>
            <w:rFonts w:ascii="Times New Roman" w:hAnsi="Times New Roman" w:cs="Times New Roman"/>
          </w:rPr>
          <w:delInstrText xml:space="preserve"> ADDIN ZOTERO_ITEM CSL_CITATION {"citationID":"1uApf2nV","properties":{"formattedCitation":"(McGovern et al., 2014; Smoski et al., 2008)","plainCitation":"(McGovern et al., 2014; Smoski et al., 2008)","noteIndex":0},"citationItems":[{"id":1359,"uris":["http://zotero.org/groups/5499539/items/7R6BIVB5"],"itemData":{"id":1359,"type":"article-journal","container-title":"International journal of geriatric psychiatry","issue":"11","note":"ISBN: 0885-6230\npublisher: Wiley Online Library","page":"1125-1131","title":"Reward‐related decision making in older adults: Relationship to clinical presentation of depression","volume":"29","author":[{"family":"McGovern","given":"Amanda R."},{"family":"Alexopoulos","given":"George S."},{"family":"Yuen","given":"Genevieve S."},{"family":"Morimoto","given":"Sarah Shizuko"},{"family":"Gunning‐Dixon","given":"Faith M."}],"issued":{"date-parts":[["2014"]]}},"label":"page"},{"id":1360,"uris":["http://zotero.org/groups/5499539/items/4C8L2RI6"],"itemData":{"id":1360,"type":"article-journal","container-title":"Journal of behavior therapy and experimental psychiatry","issue":"4","note":"ISBN: 0005-7916\npublisher: Elsevier","page":"567-576","title":"Decision-making and risk aversion among depressive adults","volume":"39","author":[{"family":"Smoski","given":"Moria J."},{"family":"Lynch","given":"Thomas R."},{"family":"Rosenthal","given":"M. Zachary"},{"family":"Cheavens","given":"Jennifer S."},{"family":"Chapman","given":"Alexander L."},{"family":"Krishnan","given":"Ranga R."}],"issued":{"date-parts":[["2008"]]}}}],"schema":"https://github.com/citation-style-language/schema/raw/master/csl-citation.json"} </w:delInstrText>
        </w:r>
        <w:r w:rsidR="00557163" w:rsidDel="001B59AC">
          <w:rPr>
            <w:rFonts w:ascii="Times New Roman" w:hAnsi="Times New Roman"/>
          </w:rPr>
          <w:fldChar w:fldCharType="separate"/>
        </w:r>
        <w:r w:rsidR="00724A9E" w:rsidRPr="00724A9E" w:rsidDel="001B59AC">
          <w:rPr>
            <w:rFonts w:ascii="Times New Roman" w:hAnsi="Times New Roman" w:cs="Times New Roman"/>
          </w:rPr>
          <w:delText>(McGovern et al., 2014; Smoski et al., 2008)</w:delText>
        </w:r>
        <w:r w:rsidR="00557163" w:rsidDel="001B59AC">
          <w:rPr>
            <w:rFonts w:ascii="Times New Roman" w:hAnsi="Times New Roman"/>
          </w:rPr>
          <w:fldChar w:fldCharType="end"/>
        </w:r>
        <w:r w:rsidR="0037655C" w:rsidDel="001B59AC">
          <w:rPr>
            <w:rFonts w:ascii="Times New Roman" w:hAnsi="Times New Roman" w:cs="Times New Roman"/>
          </w:rPr>
          <w:delText>.</w:delText>
        </w:r>
        <w:r w:rsidR="00A44316" w:rsidDel="001B59AC">
          <w:rPr>
            <w:rFonts w:ascii="Times New Roman" w:hAnsi="Times New Roman" w:cs="Times New Roman"/>
          </w:rPr>
          <w:delText xml:space="preserve"> </w:delText>
        </w:r>
        <w:r w:rsidR="00480E62" w:rsidDel="001B59AC">
          <w:rPr>
            <w:rFonts w:ascii="Times New Roman" w:hAnsi="Times New Roman" w:cs="Times New Roman"/>
          </w:rPr>
          <w:delText>The p</w:delText>
        </w:r>
      </w:del>
      <w:ins w:id="178" w:author="Thomas Olino" w:date="2024-05-13T18:04:00Z">
        <w:del w:id="179" w:author="Jeremy Haynes" w:date="2024-05-15T12:09:00Z" w16du:dateUtc="2024-05-15T16:09:00Z">
          <w:r w:rsidR="00A7062C" w:rsidDel="001B59AC">
            <w:rPr>
              <w:rFonts w:ascii="Times New Roman" w:hAnsi="Times New Roman" w:cs="Times New Roman"/>
            </w:rPr>
            <w:delText>P</w:delText>
          </w:r>
        </w:del>
      </w:ins>
      <w:del w:id="180" w:author="Jeremy Haynes" w:date="2024-05-15T12:09:00Z" w16du:dateUtc="2024-05-15T16:09:00Z">
        <w:r w:rsidR="00375444" w:rsidDel="001B59AC">
          <w:rPr>
            <w:rFonts w:ascii="Times New Roman" w:hAnsi="Times New Roman" w:cs="Times New Roman"/>
          </w:rPr>
          <w:delText>oor IGT performance among individuals with depression</w:delText>
        </w:r>
        <w:r w:rsidR="00A44316" w:rsidDel="001B59AC">
          <w:rPr>
            <w:rFonts w:ascii="Times New Roman" w:hAnsi="Times New Roman" w:cs="Times New Roman"/>
          </w:rPr>
          <w:delText xml:space="preserve"> is thought to reflect </w:delText>
        </w:r>
        <w:r w:rsidR="002141ED" w:rsidDel="001B59AC">
          <w:rPr>
            <w:rFonts w:ascii="Times New Roman" w:hAnsi="Times New Roman" w:cs="Times New Roman"/>
          </w:rPr>
          <w:delText xml:space="preserve">a preference for </w:delText>
        </w:r>
        <w:r w:rsidR="00375444" w:rsidDel="001B59AC">
          <w:rPr>
            <w:rFonts w:ascii="Times New Roman" w:hAnsi="Times New Roman" w:cs="Times New Roman"/>
          </w:rPr>
          <w:delText>immediate gains</w:delText>
        </w:r>
        <w:r w:rsidR="002F5A34" w:rsidDel="001B59AC">
          <w:rPr>
            <w:rFonts w:ascii="Times New Roman" w:hAnsi="Times New Roman" w:cs="Times New Roman"/>
          </w:rPr>
          <w:delText xml:space="preserve"> combined with an insensitivity to </w:delText>
        </w:r>
        <w:r w:rsidR="00375444" w:rsidDel="001B59AC">
          <w:rPr>
            <w:rFonts w:ascii="Times New Roman" w:hAnsi="Times New Roman" w:cs="Times New Roman"/>
          </w:rPr>
          <w:delText xml:space="preserve">long-term losses </w:delText>
        </w:r>
        <w:r w:rsidR="00375444" w:rsidDel="001B59AC">
          <w:rPr>
            <w:rFonts w:ascii="Times New Roman" w:hAnsi="Times New Roman"/>
          </w:rPr>
          <w:fldChar w:fldCharType="begin"/>
        </w:r>
        <w:r w:rsidR="00375444" w:rsidDel="001B59AC">
          <w:rPr>
            <w:rFonts w:ascii="Times New Roman" w:hAnsi="Times New Roman" w:cs="Times New Roman"/>
          </w:rPr>
          <w:delInstrText xml:space="preserve"> ADDIN ZOTERO_ITEM CSL_CITATION {"citationID":"h28FZNWr","properties":{"formattedCitation":"(Must et al., 2013)","plainCitation":"(Must et al., 2013)","noteIndex":0},"citationItems":[{"id":1387,"uris":["http://zotero.org/groups/5499539/items/X7NCKIBV"],"itemData":{"id":1387,"type":"article-journal","container-title":"Frontiers in Psychology","DOI":"10.3389/fpsyg.2013.00732","ISSN":"1664-1078","journalAbbreviation":"Front. Psychol.","language":"en","source":"DOI.org (Crossref)","title":"The Iowa Gambling Task in depression – what have we learned about sub-optimal decision-making strategies?","URL":"http://journal.frontiersin.org/article/10.3389/fpsyg.2013.00732/abstract","volume":"4","author":[{"family":"Must","given":"Anita"},{"family":"Horvath","given":"Szatmar"},{"family":"Nemeth","given":"Viola L."},{"family":"Janka","given":"Zoltan"}],"accessed":{"date-parts":[["2021",3,17]]},"issued":{"date-parts":[["2013"]]}}}],"schema":"https://github.com/citation-style-language/schema/raw/master/csl-citation.json"} </w:delInstrText>
        </w:r>
        <w:r w:rsidR="00375444" w:rsidDel="001B59AC">
          <w:rPr>
            <w:rFonts w:ascii="Times New Roman" w:hAnsi="Times New Roman"/>
          </w:rPr>
          <w:fldChar w:fldCharType="separate"/>
        </w:r>
        <w:r w:rsidR="00375444" w:rsidRPr="00375444" w:rsidDel="001B59AC">
          <w:rPr>
            <w:rFonts w:ascii="Times New Roman" w:hAnsi="Times New Roman" w:cs="Times New Roman"/>
          </w:rPr>
          <w:delText>(Must et al., 2013)</w:delText>
        </w:r>
        <w:r w:rsidR="00375444" w:rsidDel="001B59AC">
          <w:rPr>
            <w:rFonts w:ascii="Times New Roman" w:hAnsi="Times New Roman"/>
          </w:rPr>
          <w:fldChar w:fldCharType="end"/>
        </w:r>
        <w:r w:rsidR="002141ED" w:rsidDel="001B59AC">
          <w:rPr>
            <w:rFonts w:ascii="Times New Roman" w:hAnsi="Times New Roman" w:cs="Times New Roman"/>
          </w:rPr>
          <w:delText>.</w:delText>
        </w:r>
        <w:r w:rsidR="0037655C" w:rsidDel="001B59AC">
          <w:rPr>
            <w:rFonts w:ascii="Times New Roman" w:hAnsi="Times New Roman" w:cs="Times New Roman"/>
          </w:rPr>
          <w:delText xml:space="preserve"> </w:delText>
        </w:r>
      </w:del>
    </w:p>
    <w:p w14:paraId="64A3F42F" w14:textId="6FF35B52" w:rsidR="00A7062C" w:rsidDel="001B59AC" w:rsidRDefault="00F60D19">
      <w:pPr>
        <w:pStyle w:val="BodyText"/>
        <w:widowControl w:val="0"/>
        <w:spacing w:after="0" w:line="480" w:lineRule="auto"/>
        <w:rPr>
          <w:ins w:id="181" w:author="Thomas Olino" w:date="2024-05-13T18:08:00Z"/>
          <w:del w:id="182" w:author="Jeremy Haynes" w:date="2024-05-15T12:09:00Z" w16du:dateUtc="2024-05-15T16:09:00Z"/>
          <w:rFonts w:ascii="Times New Roman" w:hAnsi="Times New Roman" w:cs="Times New Roman"/>
        </w:rPr>
        <w:pPrChange w:id="183" w:author="Jeremy Haynes" w:date="2024-05-15T12:22:00Z" w16du:dateUtc="2024-05-15T16:22:00Z">
          <w:pPr>
            <w:pStyle w:val="BodyText"/>
            <w:widowControl w:val="0"/>
            <w:spacing w:after="0" w:line="480" w:lineRule="auto"/>
            <w:ind w:firstLine="720"/>
          </w:pPr>
        </w:pPrChange>
      </w:pPr>
      <w:del w:id="184" w:author="Jeremy Haynes" w:date="2024-05-15T12:09:00Z" w16du:dateUtc="2024-05-15T16:09:00Z">
        <w:r w:rsidDel="001B59AC">
          <w:rPr>
            <w:rFonts w:ascii="Times New Roman" w:hAnsi="Times New Roman" w:cs="Times New Roman"/>
          </w:rPr>
          <w:delText>In contrast</w:delText>
        </w:r>
        <w:r w:rsidR="008A275A" w:rsidDel="001B59AC">
          <w:rPr>
            <w:rFonts w:ascii="Times New Roman" w:hAnsi="Times New Roman" w:cs="Times New Roman"/>
          </w:rPr>
          <w:delText xml:space="preserve"> with </w:delText>
        </w:r>
      </w:del>
      <w:ins w:id="185" w:author="Thomas Olino" w:date="2024-05-13T18:04:00Z">
        <w:del w:id="186" w:author="Jeremy Haynes" w:date="2024-05-15T12:09:00Z" w16du:dateUtc="2024-05-15T16:09:00Z">
          <w:r w:rsidR="00A7062C" w:rsidDel="001B59AC">
            <w:rPr>
              <w:rFonts w:ascii="Times New Roman" w:hAnsi="Times New Roman" w:cs="Times New Roman"/>
            </w:rPr>
            <w:delText xml:space="preserve">studies of </w:delText>
          </w:r>
        </w:del>
      </w:ins>
      <w:del w:id="187" w:author="Jeremy Haynes" w:date="2024-05-15T12:09:00Z" w16du:dateUtc="2024-05-15T16:09:00Z">
        <w:r w:rsidR="008A275A" w:rsidDel="001B59AC">
          <w:rPr>
            <w:rFonts w:ascii="Times New Roman" w:hAnsi="Times New Roman" w:cs="Times New Roman"/>
          </w:rPr>
          <w:delText>depression</w:delText>
        </w:r>
        <w:r w:rsidR="0037655C" w:rsidDel="001B59AC">
          <w:rPr>
            <w:rFonts w:ascii="Times New Roman" w:hAnsi="Times New Roman" w:cs="Times New Roman"/>
          </w:rPr>
          <w:delText xml:space="preserve">, </w:delText>
        </w:r>
      </w:del>
      <w:ins w:id="188" w:author="Thomas Olino" w:date="2024-05-13T18:06:00Z">
        <w:del w:id="189" w:author="Jeremy Haynes" w:date="2024-05-15T12:09:00Z" w16du:dateUtc="2024-05-15T16:09:00Z">
          <w:r w:rsidR="00A7062C" w:rsidDel="001B59AC">
            <w:rPr>
              <w:rFonts w:ascii="Times New Roman" w:hAnsi="Times New Roman" w:cs="Times New Roman"/>
            </w:rPr>
            <w:delText xml:space="preserve">some </w:delText>
          </w:r>
        </w:del>
      </w:ins>
      <w:del w:id="190" w:author="Jeremy Haynes" w:date="2024-05-15T12:09:00Z" w16du:dateUtc="2024-05-15T16:09:00Z">
        <w:r w:rsidR="0037655C" w:rsidDel="001B59AC">
          <w:rPr>
            <w:rFonts w:ascii="Times New Roman" w:hAnsi="Times New Roman" w:cs="Times New Roman"/>
          </w:rPr>
          <w:delText>studies examining the association between</w:delText>
        </w:r>
      </w:del>
      <w:ins w:id="191" w:author="Thomas Olino" w:date="2024-05-13T18:05:00Z">
        <w:del w:id="192" w:author="Jeremy Haynes" w:date="2024-05-15T12:09:00Z" w16du:dateUtc="2024-05-15T16:09:00Z">
          <w:r w:rsidR="00A7062C" w:rsidDel="001B59AC">
            <w:rPr>
              <w:rFonts w:ascii="Times New Roman" w:hAnsi="Times New Roman" w:cs="Times New Roman"/>
            </w:rPr>
            <w:delText>find that</w:delText>
          </w:r>
        </w:del>
      </w:ins>
      <w:del w:id="193" w:author="Jeremy Haynes" w:date="2024-05-15T12:09:00Z" w16du:dateUtc="2024-05-15T16:09:00Z">
        <w:r w:rsidR="0037655C" w:rsidDel="001B59AC">
          <w:rPr>
            <w:rFonts w:ascii="Times New Roman" w:hAnsi="Times New Roman" w:cs="Times New Roman"/>
          </w:rPr>
          <w:delText xml:space="preserve"> IGT performance and anxiety tend to show that individuals with</w:delText>
        </w:r>
      </w:del>
      <w:ins w:id="194" w:author="Thomas Olino" w:date="2024-05-13T18:05:00Z">
        <w:del w:id="195" w:author="Jeremy Haynes" w:date="2024-05-15T12:09:00Z" w16du:dateUtc="2024-05-15T16:09:00Z">
          <w:r w:rsidR="00A7062C" w:rsidDel="001B59AC">
            <w:rPr>
              <w:rFonts w:ascii="Times New Roman" w:hAnsi="Times New Roman" w:cs="Times New Roman"/>
            </w:rPr>
            <w:delText>is better in individuals with</w:delText>
          </w:r>
        </w:del>
      </w:ins>
      <w:del w:id="196" w:author="Jeremy Haynes" w:date="2024-05-15T12:09:00Z" w16du:dateUtc="2024-05-15T16:09:00Z">
        <w:r w:rsidR="0037655C" w:rsidDel="001B59AC">
          <w:rPr>
            <w:rFonts w:ascii="Times New Roman" w:hAnsi="Times New Roman" w:cs="Times New Roman"/>
          </w:rPr>
          <w:delText xml:space="preserve"> anxiety </w:delText>
        </w:r>
      </w:del>
      <w:ins w:id="197" w:author="Thomas Olino" w:date="2024-05-13T18:05:00Z">
        <w:del w:id="198" w:author="Jeremy Haynes" w:date="2024-05-15T12:09:00Z" w16du:dateUtc="2024-05-15T16:09:00Z">
          <w:r w:rsidR="00A7062C" w:rsidDel="001B59AC">
            <w:rPr>
              <w:rFonts w:ascii="Times New Roman" w:hAnsi="Times New Roman" w:cs="Times New Roman"/>
            </w:rPr>
            <w:delText>disorders</w:delText>
          </w:r>
        </w:del>
      </w:ins>
      <w:del w:id="199" w:author="Jeremy Haynes" w:date="2024-05-15T12:09:00Z" w16du:dateUtc="2024-05-15T16:09:00Z">
        <w:r w:rsidR="0037655C" w:rsidDel="001B59AC">
          <w:rPr>
            <w:rFonts w:ascii="Times New Roman" w:hAnsi="Times New Roman" w:cs="Times New Roman"/>
          </w:rPr>
          <w:delText>perform better than healthy controls</w:delText>
        </w:r>
        <w:r w:rsidR="00F86D06" w:rsidDel="001B59AC">
          <w:rPr>
            <w:rFonts w:ascii="Times New Roman" w:hAnsi="Times New Roman" w:cs="Times New Roman"/>
          </w:rPr>
          <w:delText xml:space="preserve"> </w:delText>
        </w:r>
        <w:r w:rsidR="00F86D06" w:rsidDel="001B59AC">
          <w:rPr>
            <w:rFonts w:ascii="Times New Roman" w:hAnsi="Times New Roman"/>
          </w:rPr>
          <w:fldChar w:fldCharType="begin"/>
        </w:r>
        <w:r w:rsidR="00F86D06" w:rsidDel="001B59AC">
          <w:rPr>
            <w:rFonts w:ascii="Times New Roman" w:hAnsi="Times New Roman" w:cs="Times New Roman"/>
          </w:rPr>
          <w:delInstrText xml:space="preserve"> ADDIN ZOTERO_ITEM CSL_CITATION {"citationID":"HlYISYcg","properties":{"formattedCitation":"(Mueller et al., 2010; Werner et al., 2009)","plainCitation":"(Mueller et al., 2010; Werner et al., 2009)","noteIndex":0},"citationItems":[{"id":1361,"uris":["http://zotero.org/groups/5499539/items/SCXZ7XAD"],"itemData":{"id":1361,"type":"article-journal","container-title":"Journal of behavior therapy and experimental psychiatry","issue":"2","note":"ISBN: 0005-7916\npublisher: Elsevier","page":"165-171","title":"Future-oriented decision-making in Generalized Anxiety Disorder is evident across different versions of the Iowa Gambling Task","volume":"41","author":[{"family":"Mueller","given":"Erik M."},{"family":"Nguyen","given":"Jennifer"},{"family":"Ray","given":"William J."},{"family":"Borkovec","given":"Thomas D."}],"issued":{"date-parts":[["2010"]]}}},{"id":1362,"uris":["http://zotero.org/groups/5499539/items/SYH984L7"],"itemData":{"id":1362,"type":"article-journal","container-title":"International Journal of Psychophysiology","issue":"3","note":"ISBN: 0167-8760\npublisher: Elsevier","page":"259-265","title":"Relationships between affective states and decision-making","volume":"74","author":[{"family":"Werner","given":"Natalie S."},{"family":"Duschek","given":"Stefan"},{"family":"Schandry","given":"Rainer"}],"issued":{"date-parts":[["2009"]]}}}],"schema":"https://github.com/citation-style-language/schema/raw/master/csl-citation.json"} </w:delInstrText>
        </w:r>
        <w:r w:rsidR="00F86D06" w:rsidDel="001B59AC">
          <w:rPr>
            <w:rFonts w:ascii="Times New Roman" w:hAnsi="Times New Roman"/>
          </w:rPr>
          <w:fldChar w:fldCharType="separate"/>
        </w:r>
        <w:r w:rsidR="00F86D06" w:rsidRPr="00F86D06" w:rsidDel="001B59AC">
          <w:rPr>
            <w:rFonts w:ascii="Times New Roman" w:hAnsi="Times New Roman" w:cs="Times New Roman"/>
          </w:rPr>
          <w:delText>(Mueller et al., 2010; Werner et al., 2009)</w:delText>
        </w:r>
        <w:r w:rsidR="00F86D06" w:rsidDel="001B59AC">
          <w:rPr>
            <w:rFonts w:ascii="Times New Roman" w:hAnsi="Times New Roman"/>
          </w:rPr>
          <w:fldChar w:fldCharType="end"/>
        </w:r>
        <w:r w:rsidR="00115860" w:rsidDel="001B59AC">
          <w:rPr>
            <w:rFonts w:ascii="Times New Roman" w:hAnsi="Times New Roman" w:cs="Times New Roman"/>
          </w:rPr>
          <w:delText>; however, like with depression, there is variability</w:delText>
        </w:r>
      </w:del>
      <w:ins w:id="200" w:author="Thomas Olino" w:date="2024-05-13T18:06:00Z">
        <w:del w:id="201" w:author="Jeremy Haynes" w:date="2024-05-15T12:09:00Z" w16du:dateUtc="2024-05-15T16:09:00Z">
          <w:r w:rsidR="00A7062C" w:rsidDel="001B59AC">
            <w:rPr>
              <w:rFonts w:ascii="Times New Roman" w:hAnsi="Times New Roman" w:cs="Times New Roman"/>
            </w:rPr>
            <w:delText>mixed findings are reported</w:delText>
          </w:r>
        </w:del>
      </w:ins>
      <w:del w:id="202" w:author="Jeremy Haynes" w:date="2024-05-15T12:09:00Z" w16du:dateUtc="2024-05-15T16:09:00Z">
        <w:r w:rsidR="00115860" w:rsidDel="001B59AC">
          <w:rPr>
            <w:rFonts w:ascii="Times New Roman" w:hAnsi="Times New Roman" w:cs="Times New Roman"/>
          </w:rPr>
          <w:delText xml:space="preserve"> across studies</w:delText>
        </w:r>
        <w:r w:rsidR="00F86D06" w:rsidDel="001B59AC">
          <w:rPr>
            <w:rFonts w:ascii="Times New Roman" w:hAnsi="Times New Roman" w:cs="Times New Roman"/>
          </w:rPr>
          <w:delText xml:space="preserve"> </w:delText>
        </w:r>
        <w:r w:rsidR="00F86D06" w:rsidDel="001B59AC">
          <w:rPr>
            <w:rFonts w:ascii="Times New Roman" w:hAnsi="Times New Roman"/>
          </w:rPr>
          <w:fldChar w:fldCharType="begin"/>
        </w:r>
        <w:r w:rsidR="00C913AA" w:rsidDel="001B59AC">
          <w:rPr>
            <w:rFonts w:ascii="Times New Roman" w:hAnsi="Times New Roman" w:cs="Times New Roman"/>
          </w:rPr>
          <w:delInstrText xml:space="preserve"> ADDIN ZOTERO_ITEM CSL_CITATION {"citationID":"Fvh3EZ0g","properties":{"formattedCitation":"(Li et al., 2024)","plainCitation":"(Li et al., 2024)","noteIndex":0},"citationItems":[{"id":1363,"uris":["http://zotero.org/groups/5499539/items/A6BWHPLM"],"itemData":{"id":1363,"type":"article-journal","container-title":"Journal of Behavioral Decision Making","issue":"1","note":"ISBN: 0894-3257\npublisher: Wiley Online Library","page":"e2359","title":"Numerical cognitive reflection, but not verbal cognitive reflection, moderates the association between trait anxiety and affective decision‐making","volume":"37","author":[{"family":"Li","given":"Danfeng"},{"family":"Wang","given":"Jianming"},{"family":"Ao","given":"Man"}],"issued":{"date-parts":[["2024"]]}},"label":"page"}],"schema":"https://github.com/citation-style-language/schema/raw/master/csl-citation.json"} </w:delInstrText>
        </w:r>
        <w:r w:rsidR="00F86D06" w:rsidDel="001B59AC">
          <w:rPr>
            <w:rFonts w:ascii="Times New Roman" w:hAnsi="Times New Roman"/>
          </w:rPr>
          <w:fldChar w:fldCharType="separate"/>
        </w:r>
        <w:r w:rsidR="00C913AA" w:rsidRPr="00C913AA" w:rsidDel="001B59AC">
          <w:rPr>
            <w:rFonts w:ascii="Times New Roman" w:hAnsi="Times New Roman" w:cs="Times New Roman"/>
          </w:rPr>
          <w:delText>(Li et al., 2024)</w:delText>
        </w:r>
        <w:r w:rsidR="00F86D06" w:rsidDel="001B59AC">
          <w:rPr>
            <w:rFonts w:ascii="Times New Roman" w:hAnsi="Times New Roman"/>
          </w:rPr>
          <w:fldChar w:fldCharType="end"/>
        </w:r>
        <w:r w:rsidR="0037655C" w:rsidDel="001B59AC">
          <w:rPr>
            <w:rFonts w:ascii="Times New Roman" w:hAnsi="Times New Roman" w:cs="Times New Roman"/>
          </w:rPr>
          <w:delText xml:space="preserve">. </w:delText>
        </w:r>
        <w:r w:rsidR="00BB123D" w:rsidDel="001B59AC">
          <w:rPr>
            <w:rFonts w:ascii="Times New Roman" w:hAnsi="Times New Roman" w:cs="Times New Roman"/>
          </w:rPr>
          <w:delText>According to Werner et al.</w:delText>
        </w:r>
        <w:r w:rsidR="00C913AA" w:rsidDel="001B59AC">
          <w:rPr>
            <w:rFonts w:ascii="Times New Roman" w:hAnsi="Times New Roman" w:cs="Times New Roman"/>
          </w:rPr>
          <w:delText xml:space="preserve"> </w:delText>
        </w:r>
        <w:r w:rsidR="00C913AA" w:rsidDel="001B59AC">
          <w:rPr>
            <w:rFonts w:ascii="Times New Roman" w:hAnsi="Times New Roman"/>
          </w:rPr>
          <w:fldChar w:fldCharType="begin"/>
        </w:r>
        <w:r w:rsidR="00C913AA" w:rsidDel="001B59AC">
          <w:rPr>
            <w:rFonts w:ascii="Times New Roman" w:hAnsi="Times New Roman" w:cs="Times New Roman"/>
          </w:rPr>
          <w:delInstrText xml:space="preserve"> ADDIN ZOTERO_ITEM CSL_CITATION {"citationID":"F3EZ3Lj6","properties":{"formattedCitation":"(2009)","plainCitation":"(2009)","noteIndex":0},"citationItems":[{"id":1362,"uris":["http://zotero.org/groups/5499539/items/SYH984L7"],"itemData":{"id":1362,"type":"article-journal","container-title":"International Journal of Psychophysiology","issue":"3","note":"ISBN: 0167-8760\npublisher: Elsevier","page":"259-265","title":"Relationships between affective states and decision-making","volume":"74","author":[{"family":"Werner","given":"Natalie S."},{"family":"Duschek","given":"Stefan"},{"family":"Schandry","given":"Rainer"}],"issued":{"date-parts":[["2009"]]}},"label":"page","suppress-author":true}],"schema":"https://github.com/citation-style-language/schema/raw/master/csl-citation.json"} </w:delInstrText>
        </w:r>
        <w:r w:rsidR="00C913AA" w:rsidDel="001B59AC">
          <w:rPr>
            <w:rFonts w:ascii="Times New Roman" w:hAnsi="Times New Roman"/>
          </w:rPr>
          <w:fldChar w:fldCharType="separate"/>
        </w:r>
        <w:r w:rsidR="00C913AA" w:rsidRPr="00C913AA" w:rsidDel="001B59AC">
          <w:rPr>
            <w:rFonts w:ascii="Times New Roman" w:hAnsi="Times New Roman" w:cs="Times New Roman"/>
          </w:rPr>
          <w:delText>(2009)</w:delText>
        </w:r>
        <w:r w:rsidR="00C913AA" w:rsidDel="001B59AC">
          <w:rPr>
            <w:rFonts w:ascii="Times New Roman" w:hAnsi="Times New Roman"/>
          </w:rPr>
          <w:fldChar w:fldCharType="end"/>
        </w:r>
        <w:r w:rsidR="00122DB2" w:rsidDel="001B59AC">
          <w:rPr>
            <w:rFonts w:ascii="Times New Roman" w:hAnsi="Times New Roman" w:cs="Times New Roman"/>
          </w:rPr>
          <w:delText>,</w:delText>
        </w:r>
      </w:del>
      <w:ins w:id="203" w:author="Thomas Olino" w:date="2024-05-13T18:06:00Z">
        <w:del w:id="204" w:author="Jeremy Haynes" w:date="2024-05-15T12:09:00Z" w16du:dateUtc="2024-05-15T16:09:00Z">
          <w:r w:rsidR="00A7062C" w:rsidDel="001B59AC">
            <w:rPr>
              <w:rFonts w:ascii="Times New Roman" w:hAnsi="Times New Roman" w:cs="Times New Roman"/>
            </w:rPr>
            <w:delText xml:space="preserve"> suggest</w:delText>
          </w:r>
        </w:del>
      </w:ins>
      <w:ins w:id="205" w:author="Thomas Olino" w:date="2024-05-13T18:07:00Z">
        <w:del w:id="206" w:author="Jeremy Haynes" w:date="2024-05-15T12:09:00Z" w16du:dateUtc="2024-05-15T16:09:00Z">
          <w:r w:rsidR="00A7062C" w:rsidDel="001B59AC">
            <w:rPr>
              <w:rFonts w:ascii="Times New Roman" w:hAnsi="Times New Roman" w:cs="Times New Roman"/>
            </w:rPr>
            <w:delText>ed</w:delText>
          </w:r>
        </w:del>
      </w:ins>
      <w:ins w:id="207" w:author="Thomas Olino" w:date="2024-05-13T18:06:00Z">
        <w:del w:id="208" w:author="Jeremy Haynes" w:date="2024-05-15T12:09:00Z" w16du:dateUtc="2024-05-15T16:09:00Z">
          <w:r w:rsidR="00A7062C" w:rsidDel="001B59AC">
            <w:rPr>
              <w:rFonts w:ascii="Times New Roman" w:hAnsi="Times New Roman" w:cs="Times New Roman"/>
            </w:rPr>
            <w:delText xml:space="preserve"> that</w:delText>
          </w:r>
        </w:del>
      </w:ins>
      <w:del w:id="209" w:author="Jeremy Haynes" w:date="2024-05-15T12:09:00Z" w16du:dateUtc="2024-05-15T16:09:00Z">
        <w:r w:rsidR="00122DB2" w:rsidDel="001B59AC">
          <w:rPr>
            <w:rFonts w:ascii="Times New Roman" w:hAnsi="Times New Roman" w:cs="Times New Roman"/>
          </w:rPr>
          <w:delText xml:space="preserve"> </w:delText>
        </w:r>
        <w:r w:rsidR="003A1676" w:rsidDel="001B59AC">
          <w:rPr>
            <w:rFonts w:ascii="Times New Roman" w:hAnsi="Times New Roman" w:cs="Times New Roman"/>
          </w:rPr>
          <w:delText xml:space="preserve">there may be </w:delText>
        </w:r>
        <w:commentRangeStart w:id="210"/>
        <w:r w:rsidR="003A1676" w:rsidDel="001B59AC">
          <w:rPr>
            <w:rFonts w:ascii="Times New Roman" w:hAnsi="Times New Roman" w:cs="Times New Roman"/>
          </w:rPr>
          <w:delText>a</w:delText>
        </w:r>
        <w:r w:rsidR="00122DB2" w:rsidDel="001B59AC">
          <w:rPr>
            <w:rFonts w:ascii="Times New Roman" w:hAnsi="Times New Roman" w:cs="Times New Roman"/>
          </w:rPr>
          <w:delText xml:space="preserve"> </w:delText>
        </w:r>
        <w:r w:rsidR="00BB123D" w:rsidDel="001B59AC">
          <w:rPr>
            <w:rFonts w:ascii="Times New Roman" w:hAnsi="Times New Roman" w:cs="Times New Roman"/>
          </w:rPr>
          <w:delText>U</w:delText>
        </w:r>
        <w:commentRangeEnd w:id="210"/>
        <w:r w:rsidR="00A7062C" w:rsidDel="001B59AC">
          <w:rPr>
            <w:rStyle w:val="CommentReference"/>
            <w:rFonts w:cs="Times New Roman"/>
          </w:rPr>
          <w:commentReference w:id="210"/>
        </w:r>
        <w:r w:rsidR="00BB123D" w:rsidDel="001B59AC">
          <w:rPr>
            <w:rFonts w:ascii="Times New Roman" w:hAnsi="Times New Roman" w:cs="Times New Roman"/>
          </w:rPr>
          <w:delText>-shaped association between anxiety and IGT performance</w:delText>
        </w:r>
        <w:r w:rsidR="003A1676" w:rsidDel="001B59AC">
          <w:rPr>
            <w:rFonts w:ascii="Times New Roman" w:hAnsi="Times New Roman" w:cs="Times New Roman"/>
          </w:rPr>
          <w:delText xml:space="preserve"> which </w:delText>
        </w:r>
      </w:del>
      <w:ins w:id="211" w:author="Thomas Olino" w:date="2024-05-13T18:07:00Z">
        <w:del w:id="212" w:author="Jeremy Haynes" w:date="2024-05-15T12:09:00Z" w16du:dateUtc="2024-05-15T16:09:00Z">
          <w:r w:rsidR="00A7062C" w:rsidDel="001B59AC">
            <w:rPr>
              <w:rFonts w:ascii="Times New Roman" w:hAnsi="Times New Roman" w:cs="Times New Roman"/>
            </w:rPr>
            <w:delText xml:space="preserve">that </w:delText>
          </w:r>
        </w:del>
      </w:ins>
      <w:del w:id="213" w:author="Jeremy Haynes" w:date="2024-05-15T12:09:00Z" w16du:dateUtc="2024-05-15T16:09:00Z">
        <w:r w:rsidR="003A1676" w:rsidDel="001B59AC">
          <w:rPr>
            <w:rFonts w:ascii="Times New Roman" w:hAnsi="Times New Roman" w:cs="Times New Roman"/>
          </w:rPr>
          <w:delText>could explain some of these inconsistencies, and there is</w:delText>
        </w:r>
      </w:del>
      <w:ins w:id="214" w:author="Thomas Olino" w:date="2024-05-13T18:07:00Z">
        <w:del w:id="215" w:author="Jeremy Haynes" w:date="2024-05-15T12:09:00Z" w16du:dateUtc="2024-05-15T16:09:00Z">
          <w:r w:rsidR="00A7062C" w:rsidDel="001B59AC">
            <w:rPr>
              <w:rFonts w:ascii="Times New Roman" w:hAnsi="Times New Roman" w:cs="Times New Roman"/>
            </w:rPr>
            <w:delText>which has</w:delText>
          </w:r>
        </w:del>
      </w:ins>
      <w:del w:id="216" w:author="Jeremy Haynes" w:date="2024-05-15T12:09:00Z" w16du:dateUtc="2024-05-15T16:09:00Z">
        <w:r w:rsidR="003A1676" w:rsidDel="001B59AC">
          <w:rPr>
            <w:rFonts w:ascii="Times New Roman" w:hAnsi="Times New Roman" w:cs="Times New Roman"/>
          </w:rPr>
          <w:delText xml:space="preserve"> some support for this hypothesis</w:delText>
        </w:r>
        <w:r w:rsidR="003C4333" w:rsidDel="001B59AC">
          <w:rPr>
            <w:rFonts w:ascii="Times New Roman" w:hAnsi="Times New Roman" w:cs="Times New Roman"/>
          </w:rPr>
          <w:delText xml:space="preserve"> </w:delText>
        </w:r>
        <w:r w:rsidR="003C4333" w:rsidDel="001B59AC">
          <w:rPr>
            <w:rFonts w:ascii="Times New Roman" w:hAnsi="Times New Roman"/>
          </w:rPr>
          <w:fldChar w:fldCharType="begin"/>
        </w:r>
        <w:r w:rsidR="003C4333" w:rsidDel="001B59AC">
          <w:rPr>
            <w:rFonts w:ascii="Times New Roman" w:hAnsi="Times New Roman" w:cs="Times New Roman"/>
          </w:rPr>
          <w:delInstrText xml:space="preserve"> ADDIN ZOTERO_ITEM CSL_CITATION {"citationID":"4SDaYMYj","properties":{"unsorted":true,"formattedCitation":"(de Visser et al., 2010; L. Zhang et al., 2015; although see F. Zhang et al., 2017)","plainCitation":"(de Visser et al., 2010; L. Zhang et al., 2015; although see F. Zhang et al., 2017)","noteIndex":0},"citationItems":[{"id":1364,"uris":["http://zotero.org/groups/5499539/items/VNWYGTAD"],"itemData":{"id":1364,"type":"article-journal","container-title":"Neuropsychologia","issue":"6","note":"ISBN: 0028-3932\npublisher: Elsevier","page":"1598-1606","title":"Trait anxiety affects decision-making differently in healthy men and women: towards gender-specific endophenotypes of anxiety","volume":"48","author":[{"family":"Visser","given":"Leonie","non-dropping-particle":"de"},{"family":"Knaap","given":"Lisette J.","non-dropping-particle":"van der"},{"family":"Loo","given":"Aurora JAE","non-dropping-particle":"van de"},{"family":"Van der Weerd","given":"C. M. M."},{"family":"Ohl","given":"Frauke"},{"family":"Bos","given":"Ruud","non-dropping-particle":"van den"}],"issued":{"date-parts":[["2010"]]}}},{"id":1365,"uris":["http://zotero.org/groups/5499539/items/ER2TMF34"],"itemData":{"id":1365,"type":"article-journal","container-title":"PLoS One","issue":"5","note":"ISBN: 1932-6203\npublisher: Public Library of Science San Francisco, CA USA","page":"e0127189","title":"Trait anxiety has effect on decision making under ambiguity but not decision making under risk","volume":"10","author":[{"family":"Zhang","given":"Long"},{"family":"Wang","given":"Kai"},{"family":"Zhu","given":"Chunyan"},{"family":"Yu","given":"Fengqiong"},{"family":"Chen","given":"Xingui"}],"issued":{"date-parts":[["2015"]]}},"label":"page"},{"id":1366,"uris":["http://zotero.org/groups/5499539/items/WCT7SMU5"],"itemData":{"id":1366,"type":"article-journal","container-title":"Frontiers in psychology","note":"ISBN: 1664-1078\npublisher: Frontiers","page":"281252","title":"Does gender matter in the relationship between anxiety and decision-making?","volume":"8","author":[{"family":"Zhang","given":"Fenghua"},{"family":"Xiao","given":"Leifeng"},{"family":"Gu","given":"Ruolei"}],"issued":{"date-parts":[["2017"]]}},"label":"page","prefix":"although see"}],"schema":"https://github.com/citation-style-language/schema/raw/master/csl-citation.json"} </w:delInstrText>
        </w:r>
        <w:r w:rsidR="003C4333" w:rsidDel="001B59AC">
          <w:rPr>
            <w:rFonts w:ascii="Times New Roman" w:hAnsi="Times New Roman"/>
          </w:rPr>
          <w:fldChar w:fldCharType="separate"/>
        </w:r>
        <w:r w:rsidR="003C4333" w:rsidRPr="003C4333" w:rsidDel="001B59AC">
          <w:rPr>
            <w:rFonts w:ascii="Times New Roman" w:hAnsi="Times New Roman" w:cs="Times New Roman"/>
          </w:rPr>
          <w:delText>(de Visser et al., 2010; L. Zhang et al., 2015; although see F. Zhang et al., 2017)</w:delText>
        </w:r>
        <w:r w:rsidR="003C4333" w:rsidDel="001B59AC">
          <w:rPr>
            <w:rFonts w:ascii="Times New Roman" w:hAnsi="Times New Roman"/>
          </w:rPr>
          <w:fldChar w:fldCharType="end"/>
        </w:r>
        <w:r w:rsidR="0037655C" w:rsidDel="001B59AC">
          <w:rPr>
            <w:rFonts w:ascii="Times New Roman" w:hAnsi="Times New Roman" w:cs="Times New Roman"/>
          </w:rPr>
          <w:delText>.</w:delText>
        </w:r>
        <w:r w:rsidR="00B057C3" w:rsidDel="001B59AC">
          <w:rPr>
            <w:rFonts w:ascii="Times New Roman" w:hAnsi="Times New Roman" w:cs="Times New Roman"/>
          </w:rPr>
          <w:delText xml:space="preserve"> Werner et al. suggest</w:delText>
        </w:r>
      </w:del>
      <w:ins w:id="217" w:author="Thomas Olino" w:date="2024-05-13T18:07:00Z">
        <w:del w:id="218" w:author="Jeremy Haynes" w:date="2024-05-15T12:09:00Z" w16du:dateUtc="2024-05-15T16:09:00Z">
          <w:r w:rsidR="00A7062C" w:rsidDel="001B59AC">
            <w:rPr>
              <w:rFonts w:ascii="Times New Roman" w:hAnsi="Times New Roman" w:cs="Times New Roman"/>
            </w:rPr>
            <w:delText>ed</w:delText>
          </w:r>
        </w:del>
      </w:ins>
      <w:del w:id="219" w:author="Jeremy Haynes" w:date="2024-05-15T12:09:00Z" w16du:dateUtc="2024-05-15T16:09:00Z">
        <w:r w:rsidR="00B057C3" w:rsidDel="001B59AC">
          <w:rPr>
            <w:rFonts w:ascii="Times New Roman" w:hAnsi="Times New Roman" w:cs="Times New Roman"/>
          </w:rPr>
          <w:delText xml:space="preserve"> that this U-shaped association could reflect the effect of arousal on IGT performance</w:delText>
        </w:r>
      </w:del>
      <w:ins w:id="220" w:author="Thomas Olino" w:date="2024-05-13T18:08:00Z">
        <w:del w:id="221" w:author="Jeremy Haynes" w:date="2024-05-15T12:09:00Z" w16du:dateUtc="2024-05-15T16:09:00Z">
          <w:r w:rsidR="00A7062C" w:rsidDel="001B59AC">
            <w:rPr>
              <w:rFonts w:ascii="Times New Roman" w:hAnsi="Times New Roman" w:cs="Times New Roman"/>
            </w:rPr>
            <w:delText>,</w:delText>
          </w:r>
        </w:del>
      </w:ins>
      <w:del w:id="222" w:author="Jeremy Haynes" w:date="2024-05-15T12:09:00Z" w16du:dateUtc="2024-05-15T16:09:00Z">
        <w:r w:rsidR="00B057C3" w:rsidDel="001B59AC">
          <w:rPr>
            <w:rFonts w:ascii="Times New Roman" w:hAnsi="Times New Roman" w:cs="Times New Roman"/>
          </w:rPr>
          <w:delText xml:space="preserve"> such that low arousal may not engender sensitivity to the consequences of each deck and that high arousal may interfere with properly using consequences of the decks to guide future choices</w:delText>
        </w:r>
        <w:r w:rsidR="009603B2" w:rsidDel="001B59AC">
          <w:rPr>
            <w:rFonts w:ascii="Times New Roman" w:hAnsi="Times New Roman" w:cs="Times New Roman"/>
          </w:rPr>
          <w:delText>, both resulting in poor performance</w:delText>
        </w:r>
        <w:r w:rsidR="00B057C3" w:rsidDel="001B59AC">
          <w:rPr>
            <w:rFonts w:ascii="Times New Roman" w:hAnsi="Times New Roman" w:cs="Times New Roman"/>
          </w:rPr>
          <w:delText xml:space="preserve"> on the IGT </w:delText>
        </w:r>
        <w:r w:rsidR="00646877" w:rsidDel="001B59AC">
          <w:rPr>
            <w:rFonts w:ascii="Times New Roman" w:hAnsi="Times New Roman"/>
          </w:rPr>
          <w:fldChar w:fldCharType="begin"/>
        </w:r>
        <w:r w:rsidR="00646877" w:rsidDel="001B59AC">
          <w:rPr>
            <w:rFonts w:ascii="Times New Roman" w:hAnsi="Times New Roman" w:cs="Times New Roman"/>
          </w:rPr>
          <w:delInstrText xml:space="preserve"> ADDIN ZOTERO_ITEM CSL_CITATION {"citationID":"ZahXRqgo","properties":{"formattedCitation":"(cf. Yerkes &amp; Dodson, 1908)","plainCitation":"(cf. Yerkes &amp; Dodson, 1908)","noteIndex":0},"citationItems":[{"id":1390,"uris":["http://zotero.org/groups/5499539/items/XUMM29PN"],"itemData":{"id":1390,"type":"article-journal","note":"publisher: Editorial Office, Denison University Granville, OH, USA","title":"The relation of strength of stimulus to rapidity of habit-formation","author":[{"family":"Yerkes","given":"Robert Mearns"},{"family":"Dodson","given":"John D."}],"issued":{"date-parts":[["1908"]]}},"label":"page","prefix":"cf. "}],"schema":"https://github.com/citation-style-language/schema/raw/master/csl-citation.json"} </w:delInstrText>
        </w:r>
        <w:r w:rsidR="00646877" w:rsidDel="001B59AC">
          <w:rPr>
            <w:rFonts w:ascii="Times New Roman" w:hAnsi="Times New Roman"/>
          </w:rPr>
          <w:fldChar w:fldCharType="separate"/>
        </w:r>
        <w:r w:rsidR="00646877" w:rsidRPr="00646877" w:rsidDel="001B59AC">
          <w:rPr>
            <w:rFonts w:ascii="Times New Roman" w:hAnsi="Times New Roman" w:cs="Times New Roman"/>
          </w:rPr>
          <w:delText>(cf. Yerkes &amp; Dodson, 1908)</w:delText>
        </w:r>
        <w:r w:rsidR="00646877" w:rsidDel="001B59AC">
          <w:rPr>
            <w:rFonts w:ascii="Times New Roman" w:hAnsi="Times New Roman"/>
          </w:rPr>
          <w:fldChar w:fldCharType="end"/>
        </w:r>
        <w:r w:rsidR="00646877" w:rsidDel="001B59AC">
          <w:rPr>
            <w:rFonts w:ascii="Times New Roman" w:hAnsi="Times New Roman" w:cs="Times New Roman"/>
          </w:rPr>
          <w:delText>.</w:delText>
        </w:r>
        <w:r w:rsidR="0037655C" w:rsidDel="001B59AC">
          <w:rPr>
            <w:rFonts w:ascii="Times New Roman" w:hAnsi="Times New Roman" w:cs="Times New Roman"/>
          </w:rPr>
          <w:delText xml:space="preserve"> </w:delText>
        </w:r>
      </w:del>
    </w:p>
    <w:p w14:paraId="024D73F0" w14:textId="52C82AE9" w:rsidR="00C877B9" w:rsidDel="001B59AC" w:rsidRDefault="0037655C">
      <w:pPr>
        <w:pStyle w:val="BodyText"/>
        <w:widowControl w:val="0"/>
        <w:spacing w:after="0" w:line="480" w:lineRule="auto"/>
        <w:rPr>
          <w:del w:id="223" w:author="Jeremy Haynes" w:date="2024-05-15T12:09:00Z" w16du:dateUtc="2024-05-15T16:09:00Z"/>
          <w:rFonts w:ascii="Times New Roman" w:hAnsi="Times New Roman" w:cs="Times New Roman"/>
        </w:rPr>
        <w:pPrChange w:id="224" w:author="Jeremy Haynes" w:date="2024-05-15T12:22:00Z" w16du:dateUtc="2024-05-15T16:22:00Z">
          <w:pPr>
            <w:pStyle w:val="BodyText"/>
            <w:widowControl w:val="0"/>
            <w:spacing w:after="0" w:line="480" w:lineRule="auto"/>
            <w:ind w:firstLine="720"/>
          </w:pPr>
        </w:pPrChange>
      </w:pPr>
      <w:del w:id="225" w:author="Jeremy Haynes" w:date="2024-05-15T12:09:00Z" w16du:dateUtc="2024-05-15T16:09:00Z">
        <w:r w:rsidRPr="00C4437F" w:rsidDel="001B59AC">
          <w:rPr>
            <w:rFonts w:ascii="Times New Roman" w:hAnsi="Times New Roman" w:cs="Times New Roman"/>
          </w:rPr>
          <w:delText xml:space="preserve">Finally, substance use is also </w:delText>
        </w:r>
        <w:r w:rsidR="00D91DAE" w:rsidDel="001B59AC">
          <w:rPr>
            <w:rFonts w:ascii="Times New Roman" w:hAnsi="Times New Roman" w:cs="Times New Roman"/>
          </w:rPr>
          <w:delText xml:space="preserve">generally </w:delText>
        </w:r>
        <w:r w:rsidRPr="00C4437F" w:rsidDel="001B59AC">
          <w:rPr>
            <w:rFonts w:ascii="Times New Roman" w:hAnsi="Times New Roman" w:cs="Times New Roman"/>
          </w:rPr>
          <w:delText>related to worse</w:delText>
        </w:r>
      </w:del>
      <w:ins w:id="226" w:author="Thomas Olino" w:date="2024-05-13T18:08:00Z">
        <w:del w:id="227" w:author="Jeremy Haynes" w:date="2024-05-15T12:09:00Z" w16du:dateUtc="2024-05-15T16:09:00Z">
          <w:r w:rsidR="00A7062C" w:rsidDel="001B59AC">
            <w:rPr>
              <w:rFonts w:ascii="Times New Roman" w:hAnsi="Times New Roman" w:cs="Times New Roman"/>
            </w:rPr>
            <w:delText>associated with poorer</w:delText>
          </w:r>
        </w:del>
      </w:ins>
      <w:del w:id="228" w:author="Jeremy Haynes" w:date="2024-05-15T12:09:00Z" w16du:dateUtc="2024-05-15T16:09:00Z">
        <w:r w:rsidRPr="00C4437F" w:rsidDel="001B59AC">
          <w:rPr>
            <w:rFonts w:ascii="Times New Roman" w:hAnsi="Times New Roman" w:cs="Times New Roman"/>
          </w:rPr>
          <w:delText xml:space="preserve"> IGT performance</w:delText>
        </w:r>
        <w:r w:rsidR="007D0E4F" w:rsidDel="001B59AC">
          <w:rPr>
            <w:rFonts w:ascii="Times New Roman" w:hAnsi="Times New Roman" w:cs="Times New Roman"/>
          </w:rPr>
          <w:delText xml:space="preserve"> </w:delText>
        </w:r>
        <w:r w:rsidR="007D0E4F" w:rsidDel="001B59AC">
          <w:rPr>
            <w:rFonts w:ascii="Times New Roman" w:hAnsi="Times New Roman"/>
          </w:rPr>
          <w:fldChar w:fldCharType="begin"/>
        </w:r>
        <w:r w:rsidR="007D0E4F" w:rsidDel="001B59AC">
          <w:rPr>
            <w:rFonts w:ascii="Times New Roman" w:hAnsi="Times New Roman" w:cs="Times New Roman"/>
          </w:rPr>
          <w:delInstrText xml:space="preserve"> ADDIN ZOTERO_ITEM CSL_CITATION {"citationID":"5zBly1ej","properties":{"unsorted":true,"formattedCitation":"(Barry &amp; Petry, 2008; Verdejo-Garcia et al., 2007; however, see Mej\\uc0\\u237{}a et al., 2022)","plainCitation":"(Barry &amp; Petry, 2008; Verdejo-Garcia et al., 2007; however, see Mejía et al., 2022)","noteIndex":0},"citationItems":[{"id":1367,"uris":["http://zotero.org/groups/5499539/items/KYLH7TT8"],"itemData":{"id":1367,"type":"article-journal","container-title":"Brain and cognition","issue":"3","note":"ISBN: 0278-2626\npublisher: Elsevier","page":"243-252","title":"Predictors of decision-making on the Iowa Gambling Task: Independent effects of lifetime history of substance use disorders and performance on the Trail Making Test","volume":"66","author":[{"family":"Barry","given":"Danielle"},{"family":"Petry","given":"Nancy M."}],"issued":{"date-parts":[["2008"]]}}},{"id":1368,"uris":["http://zotero.org/groups/5499539/items/2ACDBGMF"],"itemData":{"id":1368,"type":"article-journal","container-title":"Drug and alcohol dependence","issue":"1","note":"ISBN: 0376-8716\npublisher: Elsevier","page":"2-11","title":"The differential relationship between cocaine use and marijuana use on decision-making performance over repeat testing with the Iowa Gambling Task","volume":"90","author":[{"family":"Verdejo-Garcia","given":"Antonio"},{"family":"Benbrook","given":"Amy"},{"family":"Funderburk","given":"Frank"},{"family":"David","given":"Paula"},{"family":"Cadet","given":"Jean-Lud"},{"family":"Bolla","given":"Karen I."}],"issued":{"date-parts":[["2007"]]}}},{"id":1369,"uris":["http://zotero.org/groups/5499539/items/DRG6UUAJ"],"itemData":{"id":1369,"type":"article-journal","container-title":"Frontiers in psychiatry","note":"ISBN: 1664-0640\npublisher: Frontiers","page":"788280","title":"Decision-making under risk and uncertainty by substance abusers and healthy controls","volume":"12","author":[{"family":"Mejía","given":"Diana"},{"family":"Avila-Chauvet","given":"Laurent"},{"family":"Toledo-Fernández","given":"Aldebarán"}],"issued":{"date-parts":[["2022"]]}},"label":"page","prefix":"however, see "}],"schema":"https://github.com/citation-style-language/schema/raw/master/csl-citation.json"} </w:delInstrText>
        </w:r>
        <w:r w:rsidR="007D0E4F" w:rsidDel="001B59AC">
          <w:rPr>
            <w:rFonts w:ascii="Times New Roman" w:hAnsi="Times New Roman"/>
          </w:rPr>
          <w:fldChar w:fldCharType="separate"/>
        </w:r>
        <w:r w:rsidR="007D0E4F" w:rsidRPr="007D0E4F" w:rsidDel="001B59AC">
          <w:rPr>
            <w:rFonts w:ascii="Times New Roman" w:hAnsi="Times New Roman" w:cs="Times New Roman"/>
          </w:rPr>
          <w:delText>(Barry &amp; Petry, 2008; Verdejo-Garcia et al., 2007; however, see Mejía et al., 2022)</w:delText>
        </w:r>
        <w:r w:rsidR="007D0E4F" w:rsidDel="001B59AC">
          <w:rPr>
            <w:rFonts w:ascii="Times New Roman" w:hAnsi="Times New Roman"/>
          </w:rPr>
          <w:fldChar w:fldCharType="end"/>
        </w:r>
        <w:commentRangeStart w:id="229"/>
        <w:r w:rsidR="00C4437F" w:rsidDel="001B59AC">
          <w:rPr>
            <w:rFonts w:ascii="Times New Roman" w:hAnsi="Times New Roman" w:cs="Times New Roman"/>
          </w:rPr>
          <w:delText>,</w:delText>
        </w:r>
        <w:commentRangeEnd w:id="229"/>
        <w:r w:rsidR="007D0E4F" w:rsidDel="001B59AC">
          <w:rPr>
            <w:rStyle w:val="CommentReference"/>
            <w:rFonts w:cs="Times New Roman"/>
          </w:rPr>
          <w:commentReference w:id="229"/>
        </w:r>
        <w:r w:rsidR="00122F3C" w:rsidDel="001B59AC">
          <w:rPr>
            <w:rFonts w:ascii="Times New Roman" w:hAnsi="Times New Roman" w:cs="Times New Roman"/>
          </w:rPr>
          <w:delText xml:space="preserve"> possibly due to the IGT capturing aspects of </w:delText>
        </w:r>
        <w:r w:rsidR="001A42CC" w:rsidDel="001B59AC">
          <w:rPr>
            <w:rFonts w:ascii="Times New Roman" w:hAnsi="Times New Roman" w:cs="Times New Roman"/>
          </w:rPr>
          <w:delText>impulsivity</w:delText>
        </w:r>
        <w:r w:rsidR="00A5786A" w:rsidDel="001B59AC">
          <w:rPr>
            <w:rFonts w:ascii="Times New Roman" w:hAnsi="Times New Roman" w:cs="Times New Roman"/>
          </w:rPr>
          <w:delText xml:space="preserve"> related to substance use</w:delText>
        </w:r>
        <w:r w:rsidR="00122F3C" w:rsidDel="001B59AC">
          <w:rPr>
            <w:rFonts w:ascii="Times New Roman" w:hAnsi="Times New Roman" w:cs="Times New Roman"/>
          </w:rPr>
          <w:delText xml:space="preserve"> </w:delText>
        </w:r>
        <w:r w:rsidR="00471B1D" w:rsidDel="001B59AC">
          <w:rPr>
            <w:rFonts w:ascii="Times New Roman" w:hAnsi="Times New Roman"/>
          </w:rPr>
          <w:fldChar w:fldCharType="begin"/>
        </w:r>
        <w:r w:rsidR="00471B1D" w:rsidDel="001B59AC">
          <w:rPr>
            <w:rFonts w:ascii="Times New Roman" w:hAnsi="Times New Roman" w:cs="Times New Roman"/>
          </w:rPr>
          <w:delInstrText xml:space="preserve"> ADDIN ZOTERO_ITEM CSL_CITATION {"citationID":"pcoq9Plk","properties":{"formattedCitation":"(Bechara, 2005; Moffitt et al., 2011)","plainCitation":"(Bechara, 2005; Moffitt et al., 2011)","noteIndex":0},"citationItems":[{"id":1371,"uris":["http://zotero.org/groups/5499539/items/RRGMJDU3"],"itemData":{"id":1371,"type":"article-journal","container-title":"Nature neuroscience","issue":"11","note":"ISBN: 1097-6256\npublisher: Nature Publishing Group US New York","page":"1458-1463","title":"Decision making, impulse control and loss of willpower to resist drugs: a neurocognitive perspective","volume":"8","author":[{"family":"Bechara","given":"Antoine"}],"issued":{"date-parts":[["2005"]]}}},{"id":1370,"uris":["http://zotero.org/groups/5499539/items/HT69YWL5"],"itemData":{"id":1370,"type":"article-journal","container-title":"Proceedings of the national Academy of Sciences","issue":"7","note":"ISBN: 0027-8424\npublisher: National Acad Sciences","page":"2693-2698","title":"A gradient of childhood self-control predicts health, wealth, and public safety","volume":"108","author":[{"family":"Moffitt","given":"Terrie E."},{"family":"Arseneault","given":"Louise"},{"family":"Belsky","given":"Daniel"},{"family":"Dickson","given":"Nigel"},{"family":"Hancox","given":"Robert J."},{"family":"Harrington","given":"HonaLee"},{"family":"Houts","given":"Renate"},{"family":"Poulton","given":"Richie"},{"family":"Roberts","given":"Brent W."},{"family":"Ross","given":"Stephen"}],"issued":{"date-parts":[["2011"]]}}}],"schema":"https://github.com/citation-style-language/schema/raw/master/csl-citation.json"} </w:delInstrText>
        </w:r>
        <w:r w:rsidR="00471B1D" w:rsidDel="001B59AC">
          <w:rPr>
            <w:rFonts w:ascii="Times New Roman" w:hAnsi="Times New Roman"/>
          </w:rPr>
          <w:fldChar w:fldCharType="separate"/>
        </w:r>
        <w:r w:rsidR="00471B1D" w:rsidRPr="00471B1D" w:rsidDel="001B59AC">
          <w:rPr>
            <w:rFonts w:ascii="Times New Roman" w:hAnsi="Times New Roman" w:cs="Times New Roman"/>
          </w:rPr>
          <w:delText>(Bechara, 2005; Moffitt et al., 2011)</w:delText>
        </w:r>
        <w:r w:rsidR="00471B1D" w:rsidDel="001B59AC">
          <w:rPr>
            <w:rFonts w:ascii="Times New Roman" w:hAnsi="Times New Roman"/>
          </w:rPr>
          <w:fldChar w:fldCharType="end"/>
        </w:r>
        <w:commentRangeStart w:id="230"/>
        <w:r w:rsidR="00122F3C" w:rsidDel="001B59AC">
          <w:rPr>
            <w:rFonts w:ascii="Times New Roman" w:hAnsi="Times New Roman" w:cs="Times New Roman"/>
          </w:rPr>
          <w:delText>.</w:delText>
        </w:r>
        <w:commentRangeEnd w:id="230"/>
        <w:r w:rsidR="00471B1D" w:rsidDel="001B59AC">
          <w:rPr>
            <w:rStyle w:val="CommentReference"/>
            <w:rFonts w:cs="Times New Roman"/>
          </w:rPr>
          <w:commentReference w:id="230"/>
        </w:r>
        <w:r w:rsidR="00C4437F" w:rsidDel="001B59AC">
          <w:rPr>
            <w:rFonts w:ascii="Times New Roman" w:hAnsi="Times New Roman" w:cs="Times New Roman"/>
          </w:rPr>
          <w:delText xml:space="preserve"> </w:delText>
        </w:r>
        <w:commentRangeStart w:id="231"/>
        <w:r w:rsidDel="001B59AC">
          <w:rPr>
            <w:rFonts w:ascii="Times New Roman" w:hAnsi="Times New Roman" w:cs="Times New Roman"/>
          </w:rPr>
          <w:delText>Thus</w:delText>
        </w:r>
        <w:commentRangeEnd w:id="231"/>
        <w:r w:rsidR="00A7062C" w:rsidDel="001B59AC">
          <w:rPr>
            <w:rStyle w:val="CommentReference"/>
            <w:rFonts w:cs="Times New Roman"/>
          </w:rPr>
          <w:commentReference w:id="231"/>
        </w:r>
        <w:r w:rsidDel="001B59AC">
          <w:rPr>
            <w:rFonts w:ascii="Times New Roman" w:hAnsi="Times New Roman" w:cs="Times New Roman"/>
          </w:rPr>
          <w:delText xml:space="preserve">, </w:delText>
        </w:r>
        <w:r w:rsidR="001A46B3" w:rsidDel="001B59AC">
          <w:rPr>
            <w:rFonts w:ascii="Times New Roman" w:hAnsi="Times New Roman" w:cs="Times New Roman"/>
          </w:rPr>
          <w:delText xml:space="preserve">individual differences in </w:delText>
        </w:r>
        <w:r w:rsidR="0014327C" w:rsidDel="001B59AC">
          <w:rPr>
            <w:rFonts w:ascii="Times New Roman" w:hAnsi="Times New Roman" w:cs="Times New Roman"/>
          </w:rPr>
          <w:delText xml:space="preserve">IGT </w:delText>
        </w:r>
        <w:r w:rsidR="001A46B3" w:rsidDel="001B59AC">
          <w:rPr>
            <w:rFonts w:ascii="Times New Roman" w:hAnsi="Times New Roman" w:cs="Times New Roman"/>
          </w:rPr>
          <w:delText xml:space="preserve">performance </w:delText>
        </w:r>
        <w:r w:rsidR="003C0653" w:rsidDel="001B59AC">
          <w:rPr>
            <w:rFonts w:ascii="Times New Roman" w:hAnsi="Times New Roman" w:cs="Times New Roman"/>
          </w:rPr>
          <w:delText>are</w:delText>
        </w:r>
        <w:r w:rsidR="001A46B3" w:rsidDel="001B59AC">
          <w:rPr>
            <w:rFonts w:ascii="Times New Roman" w:hAnsi="Times New Roman" w:cs="Times New Roman"/>
          </w:rPr>
          <w:delText xml:space="preserve"> related to multiple forms of psychopathology, </w:delText>
        </w:r>
        <w:r w:rsidR="003C0653" w:rsidDel="001B59AC">
          <w:rPr>
            <w:rFonts w:ascii="Times New Roman" w:hAnsi="Times New Roman" w:cs="Times New Roman"/>
          </w:rPr>
          <w:delText>indicating that the IGT may be useful for studying reward and punishment learning in clinical populations</w:delText>
        </w:r>
        <w:r w:rsidR="001A46B3" w:rsidDel="001B59AC">
          <w:rPr>
            <w:rFonts w:ascii="Times New Roman" w:hAnsi="Times New Roman" w:cs="Times New Roman"/>
          </w:rPr>
          <w:delText>.</w:delText>
        </w:r>
      </w:del>
    </w:p>
    <w:p w14:paraId="292DD76F" w14:textId="5EAE9C72" w:rsidR="00A94518" w:rsidDel="001B59AC" w:rsidRDefault="00C877B9">
      <w:pPr>
        <w:pStyle w:val="BodyText"/>
        <w:widowControl w:val="0"/>
        <w:spacing w:after="0" w:line="480" w:lineRule="auto"/>
        <w:rPr>
          <w:del w:id="232" w:author="Jeremy Haynes" w:date="2024-05-15T12:09:00Z" w16du:dateUtc="2024-05-15T16:09:00Z"/>
          <w:rFonts w:ascii="Times New Roman" w:hAnsi="Times New Roman" w:cs="Times New Roman"/>
        </w:rPr>
        <w:pPrChange w:id="233" w:author="Jeremy Haynes" w:date="2024-05-15T12:22:00Z" w16du:dateUtc="2024-05-15T16:22:00Z">
          <w:pPr>
            <w:pStyle w:val="BodyText"/>
            <w:widowControl w:val="0"/>
            <w:spacing w:after="0" w:line="480" w:lineRule="auto"/>
            <w:ind w:firstLine="720"/>
          </w:pPr>
        </w:pPrChange>
      </w:pPr>
      <w:del w:id="234" w:author="Jeremy Haynes" w:date="2024-05-15T12:09:00Z" w16du:dateUtc="2024-05-15T16:09:00Z">
        <w:r w:rsidDel="001B59AC">
          <w:rPr>
            <w:rFonts w:ascii="Times New Roman" w:hAnsi="Times New Roman" w:cs="Times New Roman"/>
          </w:rPr>
          <w:delText>A disadvantage</w:delText>
        </w:r>
      </w:del>
      <w:ins w:id="235" w:author="Thomas Olino" w:date="2024-05-13T18:09:00Z">
        <w:del w:id="236" w:author="Jeremy Haynes" w:date="2024-05-15T12:09:00Z" w16du:dateUtc="2024-05-15T16:09:00Z">
          <w:r w:rsidR="00A7062C" w:rsidDel="001B59AC">
            <w:rPr>
              <w:rFonts w:ascii="Times New Roman" w:hAnsi="Times New Roman" w:cs="Times New Roman"/>
            </w:rPr>
            <w:delText>One important limitation</w:delText>
          </w:r>
        </w:del>
      </w:ins>
      <w:del w:id="237" w:author="Jeremy Haynes" w:date="2024-05-15T12:09:00Z" w16du:dateUtc="2024-05-15T16:09:00Z">
        <w:r w:rsidDel="001B59AC">
          <w:rPr>
            <w:rFonts w:ascii="Times New Roman" w:hAnsi="Times New Roman" w:cs="Times New Roman"/>
          </w:rPr>
          <w:delText xml:space="preserve"> of the IGT</w:delText>
        </w:r>
        <w:r w:rsidR="001B1C1A" w:rsidDel="001B59AC">
          <w:rPr>
            <w:rFonts w:ascii="Times New Roman" w:hAnsi="Times New Roman" w:cs="Times New Roman"/>
          </w:rPr>
          <w:delText xml:space="preserve"> </w:delText>
        </w:r>
        <w:r w:rsidDel="001B59AC">
          <w:rPr>
            <w:rFonts w:ascii="Times New Roman" w:hAnsi="Times New Roman" w:cs="Times New Roman"/>
          </w:rPr>
          <w:delText>is that the task provide</w:delText>
        </w:r>
        <w:r w:rsidR="00442BB2" w:rsidDel="001B59AC">
          <w:rPr>
            <w:rFonts w:ascii="Times New Roman" w:hAnsi="Times New Roman" w:cs="Times New Roman"/>
          </w:rPr>
          <w:delText>s</w:delText>
        </w:r>
        <w:r w:rsidDel="001B59AC">
          <w:rPr>
            <w:rFonts w:ascii="Times New Roman" w:hAnsi="Times New Roman" w:cs="Times New Roman"/>
          </w:rPr>
          <w:delText xml:space="preserve"> little insight regarding why groups may differ in decision-making on the task.</w:delText>
        </w:r>
        <w:r w:rsidR="00D30144" w:rsidDel="001B59AC">
          <w:rPr>
            <w:rFonts w:ascii="Times New Roman" w:hAnsi="Times New Roman" w:cs="Times New Roman"/>
          </w:rPr>
          <w:delText xml:space="preserve"> </w:delText>
        </w:r>
        <w:r w:rsidR="00BD2C9C" w:rsidDel="001B59AC">
          <w:rPr>
            <w:rFonts w:ascii="Times New Roman" w:hAnsi="Times New Roman" w:cs="Times New Roman"/>
          </w:rPr>
          <w:delText>Notably,</w:delText>
        </w:r>
        <w:r w:rsidR="00442BB2" w:rsidDel="001B59AC">
          <w:rPr>
            <w:rFonts w:ascii="Times New Roman" w:hAnsi="Times New Roman" w:cs="Times New Roman"/>
          </w:rPr>
          <w:delText xml:space="preserve"> a</w:delText>
        </w:r>
      </w:del>
      <w:ins w:id="238" w:author="Thomas Olino" w:date="2024-05-13T18:09:00Z">
        <w:del w:id="239" w:author="Jeremy Haynes" w:date="2024-05-15T12:09:00Z" w16du:dateUtc="2024-05-15T16:09:00Z">
          <w:r w:rsidR="00A7062C" w:rsidDel="001B59AC">
            <w:rPr>
              <w:rFonts w:ascii="Times New Roman" w:hAnsi="Times New Roman" w:cs="Times New Roman"/>
            </w:rPr>
            <w:delText>A</w:delText>
          </w:r>
        </w:del>
      </w:ins>
      <w:del w:id="240" w:author="Jeremy Haynes" w:date="2024-05-15T12:09:00Z" w16du:dateUtc="2024-05-15T16:09:00Z">
        <w:r w:rsidR="00D30144" w:rsidDel="001B59AC">
          <w:rPr>
            <w:rFonts w:ascii="Times New Roman" w:hAnsi="Times New Roman" w:cs="Times New Roman"/>
          </w:rPr>
          <w:delText xml:space="preserve">lthough </w:delText>
        </w:r>
        <w:r w:rsidR="006559FC" w:rsidDel="001B59AC">
          <w:rPr>
            <w:rFonts w:ascii="Times New Roman" w:hAnsi="Times New Roman" w:cs="Times New Roman"/>
          </w:rPr>
          <w:lastRenderedPageBreak/>
          <w:delText xml:space="preserve">performance on </w:delText>
        </w:r>
        <w:r w:rsidR="00D30144" w:rsidDel="001B59AC">
          <w:rPr>
            <w:rFonts w:ascii="Times New Roman" w:hAnsi="Times New Roman" w:cs="Times New Roman"/>
          </w:rPr>
          <w:delText>the IGT is considered a measure of reward and punishment learning, the task cannot differentiate these two forms of learning using traditional scoring procedures</w:delText>
        </w:r>
        <w:r w:rsidR="00CA2BBC" w:rsidDel="001B59AC">
          <w:rPr>
            <w:rFonts w:ascii="Times New Roman" w:hAnsi="Times New Roman" w:cs="Times New Roman"/>
          </w:rPr>
          <w:delText xml:space="preserve"> </w:delText>
        </w:r>
        <w:r w:rsidR="00CA2BBC" w:rsidDel="001B59AC">
          <w:rPr>
            <w:rFonts w:ascii="Times New Roman" w:hAnsi="Times New Roman"/>
          </w:rPr>
          <w:fldChar w:fldCharType="begin"/>
        </w:r>
        <w:r w:rsidR="00CA2BBC" w:rsidDel="001B59AC">
          <w:rPr>
            <w:rFonts w:ascii="Times New Roman" w:hAnsi="Times New Roman" w:cs="Times New Roman"/>
          </w:rPr>
          <w:delInstrText xml:space="preserve"> ADDIN ZOTERO_ITEM CSL_CITATION {"citationID":"QQaYaWeZ","properties":{"formattedCitation":"(e.g., proportion of good decks chosen; Case &amp; Olino, 2020)","plainCitation":"(e.g., proportion of good decks chosen; Case &amp; Olino, 2020)","noteIndex":0},"citationItems":[{"id":1372,"uris":["http://zotero.org/groups/5499539/items/UD3ZYASX"],"itemData":{"id":1372,"type":"article-journal","container-title":"Behaviour Research and Therapy","note":"ISBN: 0005-7967\npublisher: Elsevier","page":"103547","title":"Approach and avoidance patterns in reward learning across domains: An initial examination of the Social Iowa Gambling Task","volume":"125","author":[{"family":"Case","given":"Julia AC"},{"family":"Olino","given":"Thomas M."}],"issued":{"date-parts":[["2020"]]}},"label":"page","prefix":"e.g., proportion of good decks chosen; "}],"schema":"https://github.com/citation-style-language/schema/raw/master/csl-citation.json"} </w:delInstrText>
        </w:r>
        <w:r w:rsidR="00CA2BBC" w:rsidDel="001B59AC">
          <w:rPr>
            <w:rFonts w:ascii="Times New Roman" w:hAnsi="Times New Roman"/>
          </w:rPr>
          <w:fldChar w:fldCharType="separate"/>
        </w:r>
        <w:r w:rsidR="00CA2BBC" w:rsidRPr="00CA2BBC" w:rsidDel="001B59AC">
          <w:rPr>
            <w:rFonts w:ascii="Times New Roman" w:hAnsi="Times New Roman" w:cs="Times New Roman"/>
          </w:rPr>
          <w:delText>(e.g., proportion of good decks chosen; Case &amp; Olino, 2020)</w:delText>
        </w:r>
        <w:r w:rsidR="00CA2BBC" w:rsidDel="001B59AC">
          <w:rPr>
            <w:rFonts w:ascii="Times New Roman" w:hAnsi="Times New Roman"/>
          </w:rPr>
          <w:fldChar w:fldCharType="end"/>
        </w:r>
        <w:r w:rsidR="00D30144" w:rsidDel="001B59AC">
          <w:rPr>
            <w:rFonts w:ascii="Times New Roman" w:hAnsi="Times New Roman" w:cs="Times New Roman"/>
          </w:rPr>
          <w:delText>. Specifically, because choices between the different decks are mutually exclusive</w:delText>
        </w:r>
        <w:r w:rsidR="00B14120" w:rsidDel="001B59AC">
          <w:rPr>
            <w:rFonts w:ascii="Times New Roman" w:hAnsi="Times New Roman" w:cs="Times New Roman"/>
          </w:rPr>
          <w:delText>,</w:delText>
        </w:r>
        <w:r w:rsidR="00D30144" w:rsidDel="001B59AC">
          <w:rPr>
            <w:rFonts w:ascii="Times New Roman" w:hAnsi="Times New Roman" w:cs="Times New Roman"/>
          </w:rPr>
          <w:delText xml:space="preserve"> preference for good over bad decks could </w:delText>
        </w:r>
        <w:r w:rsidR="00F51F83" w:rsidDel="001B59AC">
          <w:rPr>
            <w:rFonts w:ascii="Times New Roman" w:hAnsi="Times New Roman" w:cs="Times New Roman"/>
          </w:rPr>
          <w:delText>result from</w:delText>
        </w:r>
        <w:r w:rsidR="00D30144" w:rsidDel="001B59AC">
          <w:rPr>
            <w:rFonts w:ascii="Times New Roman" w:hAnsi="Times New Roman" w:cs="Times New Roman"/>
          </w:rPr>
          <w:delText xml:space="preserve"> </w:delText>
        </w:r>
        <w:r w:rsidR="00D30144" w:rsidRPr="00861E2F" w:rsidDel="001B59AC">
          <w:rPr>
            <w:rFonts w:ascii="Times New Roman" w:hAnsi="Times New Roman" w:cs="Times New Roman"/>
          </w:rPr>
          <w:delText>approach</w:delText>
        </w:r>
        <w:r w:rsidR="00F51F83" w:rsidDel="001B59AC">
          <w:rPr>
            <w:rFonts w:ascii="Times New Roman" w:hAnsi="Times New Roman" w:cs="Times New Roman"/>
          </w:rPr>
          <w:delText xml:space="preserve">ing </w:delText>
        </w:r>
        <w:r w:rsidR="00D30144" w:rsidDel="001B59AC">
          <w:rPr>
            <w:rFonts w:ascii="Times New Roman" w:hAnsi="Times New Roman" w:cs="Times New Roman"/>
          </w:rPr>
          <w:delText xml:space="preserve">advantageous decks, reflecting reward learning, or </w:delText>
        </w:r>
        <w:r w:rsidR="00D30144" w:rsidRPr="00861E2F" w:rsidDel="001B59AC">
          <w:rPr>
            <w:rFonts w:ascii="Times New Roman" w:hAnsi="Times New Roman" w:cs="Times New Roman"/>
          </w:rPr>
          <w:delText>avoid</w:delText>
        </w:r>
        <w:r w:rsidR="00D30144" w:rsidDel="001B59AC">
          <w:rPr>
            <w:rFonts w:ascii="Times New Roman" w:hAnsi="Times New Roman" w:cs="Times New Roman"/>
          </w:rPr>
          <w:delText>ance of disadvantageous decks, reflecting punishment learning</w:delText>
        </w:r>
        <w:r w:rsidR="00D30144" w:rsidRPr="00861E2F" w:rsidDel="001B59AC">
          <w:rPr>
            <w:rFonts w:ascii="Times New Roman" w:hAnsi="Times New Roman" w:cs="Times New Roman"/>
          </w:rPr>
          <w:delText>.</w:delText>
        </w:r>
        <w:r w:rsidR="00D30144" w:rsidDel="001B59AC">
          <w:rPr>
            <w:rFonts w:ascii="Times New Roman" w:hAnsi="Times New Roman" w:cs="Times New Roman"/>
          </w:rPr>
          <w:delText xml:space="preserve"> </w:delText>
        </w:r>
        <w:r w:rsidR="00BC54F1" w:rsidDel="001B59AC">
          <w:rPr>
            <w:rFonts w:ascii="Times New Roman" w:hAnsi="Times New Roman" w:cs="Times New Roman"/>
          </w:rPr>
          <w:delText>In response to this disadvantage</w:delText>
        </w:r>
      </w:del>
      <w:ins w:id="241" w:author="Thomas Olino" w:date="2024-05-13T18:09:00Z">
        <w:del w:id="242" w:author="Jeremy Haynes" w:date="2024-05-15T12:09:00Z" w16du:dateUtc="2024-05-15T16:09:00Z">
          <w:r w:rsidR="00A7062C" w:rsidDel="001B59AC">
            <w:rPr>
              <w:rFonts w:ascii="Times New Roman" w:hAnsi="Times New Roman" w:cs="Times New Roman"/>
            </w:rPr>
            <w:delText>cha</w:delText>
          </w:r>
        </w:del>
      </w:ins>
      <w:ins w:id="243" w:author="Thomas Olino" w:date="2024-05-13T18:10:00Z">
        <w:del w:id="244" w:author="Jeremy Haynes" w:date="2024-05-15T12:09:00Z" w16du:dateUtc="2024-05-15T16:09:00Z">
          <w:r w:rsidR="00A7062C" w:rsidDel="001B59AC">
            <w:rPr>
              <w:rFonts w:ascii="Times New Roman" w:hAnsi="Times New Roman" w:cs="Times New Roman"/>
            </w:rPr>
            <w:delText>llenge</w:delText>
          </w:r>
        </w:del>
      </w:ins>
      <w:del w:id="245" w:author="Jeremy Haynes" w:date="2024-05-15T12:09:00Z" w16du:dateUtc="2024-05-15T16:09:00Z">
        <w:r w:rsidR="00BC54F1" w:rsidDel="001B59AC">
          <w:rPr>
            <w:rFonts w:ascii="Times New Roman" w:hAnsi="Times New Roman" w:cs="Times New Roman"/>
          </w:rPr>
          <w:delText>, a modified version of the IGT</w:delText>
        </w:r>
        <w:r w:rsidR="005D3AEA" w:rsidDel="001B59AC">
          <w:rPr>
            <w:rFonts w:ascii="Times New Roman" w:hAnsi="Times New Roman" w:cs="Times New Roman"/>
          </w:rPr>
          <w:delText xml:space="preserve">, the play-or-pass IGT, </w:delText>
        </w:r>
        <w:r w:rsidR="00BC54F1" w:rsidDel="001B59AC">
          <w:rPr>
            <w:rFonts w:ascii="Times New Roman" w:hAnsi="Times New Roman" w:cs="Times New Roman"/>
          </w:rPr>
          <w:delText xml:space="preserve">was developed to better </w:delText>
        </w:r>
        <w:r w:rsidR="00280822" w:rsidDel="001B59AC">
          <w:rPr>
            <w:rFonts w:ascii="Times New Roman" w:hAnsi="Times New Roman" w:cs="Times New Roman"/>
          </w:rPr>
          <w:delText>dissociate reward and punishment learning</w:delText>
        </w:r>
        <w:r w:rsidR="005D3AEA" w:rsidDel="001B59AC">
          <w:rPr>
            <w:rFonts w:ascii="Times New Roman" w:hAnsi="Times New Roman" w:cs="Times New Roman"/>
          </w:rPr>
          <w:delText xml:space="preserve"> </w:delText>
        </w:r>
        <w:r w:rsidR="005E0781" w:rsidDel="001B59AC">
          <w:rPr>
            <w:rFonts w:ascii="Times New Roman" w:hAnsi="Times New Roman"/>
          </w:rPr>
          <w:fldChar w:fldCharType="begin"/>
        </w:r>
        <w:r w:rsidR="005E0781" w:rsidDel="001B59AC">
          <w:rPr>
            <w:rFonts w:ascii="Times New Roman" w:hAnsi="Times New Roman" w:cs="Times New Roman"/>
          </w:rPr>
          <w:delInstrText xml:space="preserve"> ADDIN ZOTERO_ITEM CSL_CITATION {"citationID":"bZuxeu3n","properties":{"formattedCitation":"(Peters &amp; Slovic, 2000)","plainCitation":"(Peters &amp; Slovic, 2000)","noteIndex":0},"citationItems":[{"id":1373,"uris":["http://zotero.org/groups/5499539/items/HBJTCDLZ"],"itemData":{"id":1373,"type":"article-journal","container-title":"Personality and social psychology bulletin","issue":"12","note":"ISBN: 0146-1672\npublisher: Sage Publications Sage CA: Thousand Oaks, CA","page":"1465-1475","title":"The springs of action: Affective and analytical information processing in choice","volume":"26","author":[{"family":"Peters","given":"Ellen"},{"family":"Slovic","given":"Paul"}],"issued":{"date-parts":[["2000"]]}}}],"schema":"https://github.com/citation-style-language/schema/raw/master/csl-citation.json"} </w:delInstrText>
        </w:r>
        <w:r w:rsidR="005E0781" w:rsidDel="001B59AC">
          <w:rPr>
            <w:rFonts w:ascii="Times New Roman" w:hAnsi="Times New Roman"/>
          </w:rPr>
          <w:fldChar w:fldCharType="separate"/>
        </w:r>
        <w:r w:rsidR="005E0781" w:rsidRPr="005E0781" w:rsidDel="001B59AC">
          <w:rPr>
            <w:rFonts w:ascii="Times New Roman" w:hAnsi="Times New Roman" w:cs="Times New Roman"/>
          </w:rPr>
          <w:delText>(Peters &amp; Slovic, 2000)</w:delText>
        </w:r>
        <w:r w:rsidR="005E0781" w:rsidDel="001B59AC">
          <w:rPr>
            <w:rFonts w:ascii="Times New Roman" w:hAnsi="Times New Roman"/>
          </w:rPr>
          <w:fldChar w:fldCharType="end"/>
        </w:r>
        <w:r w:rsidR="00280822" w:rsidDel="001B59AC">
          <w:rPr>
            <w:rFonts w:ascii="Times New Roman" w:hAnsi="Times New Roman" w:cs="Times New Roman"/>
          </w:rPr>
          <w:delText xml:space="preserve">. </w:delText>
        </w:r>
        <w:r w:rsidR="005D3AEA" w:rsidDel="001B59AC">
          <w:rPr>
            <w:rFonts w:ascii="Times New Roman" w:hAnsi="Times New Roman" w:cs="Times New Roman"/>
          </w:rPr>
          <w:delText>T</w:delText>
        </w:r>
        <w:r w:rsidR="00280822" w:rsidDel="001B59AC">
          <w:rPr>
            <w:rFonts w:ascii="Times New Roman" w:hAnsi="Times New Roman" w:cs="Times New Roman"/>
          </w:rPr>
          <w:delText xml:space="preserve">he play-or-pass IGT involves presenting cards one at a time and </w:delText>
        </w:r>
        <w:r w:rsidR="005D3AEA" w:rsidDel="001B59AC">
          <w:rPr>
            <w:rFonts w:ascii="Times New Roman" w:hAnsi="Times New Roman" w:cs="Times New Roman"/>
          </w:rPr>
          <w:delText xml:space="preserve">allows </w:delText>
        </w:r>
        <w:r w:rsidR="00280822" w:rsidDel="001B59AC">
          <w:rPr>
            <w:rFonts w:ascii="Times New Roman" w:hAnsi="Times New Roman" w:cs="Times New Roman"/>
          </w:rPr>
          <w:delText xml:space="preserve">participants </w:delText>
        </w:r>
        <w:r w:rsidR="005D3AEA" w:rsidDel="001B59AC">
          <w:rPr>
            <w:rFonts w:ascii="Times New Roman" w:hAnsi="Times New Roman" w:cs="Times New Roman"/>
          </w:rPr>
          <w:delText xml:space="preserve">to </w:delText>
        </w:r>
        <w:r w:rsidR="00280822" w:rsidDel="001B59AC">
          <w:rPr>
            <w:rFonts w:ascii="Times New Roman" w:hAnsi="Times New Roman" w:cs="Times New Roman"/>
          </w:rPr>
          <w:delText xml:space="preserve">‘play’ or ‘pass’ on the card. Because playing on each card is </w:delText>
        </w:r>
        <w:r w:rsidR="00280822" w:rsidRPr="00CD56E9" w:rsidDel="001B59AC">
          <w:rPr>
            <w:rFonts w:ascii="Times New Roman" w:hAnsi="Times New Roman" w:cs="Times New Roman"/>
            <w:i/>
            <w:iCs/>
          </w:rPr>
          <w:delText>not</w:delText>
        </w:r>
        <w:r w:rsidR="00280822" w:rsidDel="001B59AC">
          <w:rPr>
            <w:rFonts w:ascii="Times New Roman" w:hAnsi="Times New Roman" w:cs="Times New Roman"/>
          </w:rPr>
          <w:delText xml:space="preserve"> mutually exclusive with playing on another card, </w:delText>
        </w:r>
        <w:r w:rsidR="00C33FFB" w:rsidDel="001B59AC">
          <w:rPr>
            <w:rFonts w:ascii="Times New Roman" w:hAnsi="Times New Roman" w:cs="Times New Roman"/>
          </w:rPr>
          <w:delText xml:space="preserve">the play-or-pass IGT allows for the differentiation of reward and punishment learning using </w:delText>
        </w:r>
        <w:r w:rsidR="00280822" w:rsidDel="001B59AC">
          <w:rPr>
            <w:rFonts w:ascii="Times New Roman" w:hAnsi="Times New Roman" w:cs="Times New Roman"/>
          </w:rPr>
          <w:delText xml:space="preserve">traditional scoring procedures </w:delText>
        </w:r>
        <w:r w:rsidR="0086282D" w:rsidDel="001B59AC">
          <w:rPr>
            <w:rFonts w:ascii="Times New Roman" w:hAnsi="Times New Roman" w:cs="Times New Roman"/>
          </w:rPr>
          <w:delText xml:space="preserve">(e.g., </w:delText>
        </w:r>
        <w:r w:rsidR="00280822" w:rsidDel="001B59AC">
          <w:rPr>
            <w:rFonts w:ascii="Times New Roman" w:hAnsi="Times New Roman" w:cs="Times New Roman"/>
          </w:rPr>
          <w:delText xml:space="preserve">the proportion of plays on good </w:delText>
        </w:r>
        <w:r w:rsidR="0086282D" w:rsidDel="001B59AC">
          <w:rPr>
            <w:rFonts w:ascii="Times New Roman" w:hAnsi="Times New Roman" w:cs="Times New Roman"/>
          </w:rPr>
          <w:delText xml:space="preserve">&amp; </w:delText>
        </w:r>
        <w:r w:rsidR="00280822" w:rsidDel="001B59AC">
          <w:rPr>
            <w:rFonts w:ascii="Times New Roman" w:hAnsi="Times New Roman" w:cs="Times New Roman"/>
          </w:rPr>
          <w:delText>bad decks</w:delText>
        </w:r>
        <w:r w:rsidR="0086282D" w:rsidDel="001B59AC">
          <w:rPr>
            <w:rFonts w:ascii="Times New Roman" w:hAnsi="Times New Roman" w:cs="Times New Roman"/>
          </w:rPr>
          <w:delText>)</w:delText>
        </w:r>
        <w:r w:rsidR="00280822" w:rsidDel="001B59AC">
          <w:rPr>
            <w:rFonts w:ascii="Times New Roman" w:hAnsi="Times New Roman" w:cs="Times New Roman"/>
          </w:rPr>
          <w:delText>.</w:delText>
        </w:r>
      </w:del>
    </w:p>
    <w:p w14:paraId="430DF651" w14:textId="40AB49CF" w:rsidR="00173F02" w:rsidDel="001B59AC" w:rsidRDefault="000C7760">
      <w:pPr>
        <w:pStyle w:val="BodyText"/>
        <w:widowControl w:val="0"/>
        <w:spacing w:after="0" w:line="480" w:lineRule="auto"/>
        <w:rPr>
          <w:del w:id="246" w:author="Jeremy Haynes" w:date="2024-05-15T12:09:00Z" w16du:dateUtc="2024-05-15T16:09:00Z"/>
          <w:rFonts w:ascii="Times New Roman" w:hAnsi="Times New Roman" w:cs="Times New Roman"/>
        </w:rPr>
        <w:pPrChange w:id="247" w:author="Jeremy Haynes" w:date="2024-05-15T12:22:00Z" w16du:dateUtc="2024-05-15T16:22:00Z">
          <w:pPr>
            <w:pStyle w:val="BodyText"/>
            <w:widowControl w:val="0"/>
            <w:spacing w:after="0" w:line="480" w:lineRule="auto"/>
            <w:ind w:firstLine="720"/>
          </w:pPr>
        </w:pPrChange>
      </w:pPr>
      <w:del w:id="248" w:author="Jeremy Haynes" w:date="2024-05-15T12:09:00Z" w16du:dateUtc="2024-05-15T16:09:00Z">
        <w:r w:rsidDel="001B59AC">
          <w:rPr>
            <w:rFonts w:ascii="Times New Roman" w:hAnsi="Times New Roman" w:cs="Times New Roman"/>
          </w:rPr>
          <w:delText xml:space="preserve">Despite the methodological improvements </w:delText>
        </w:r>
        <w:r w:rsidR="00D75B11" w:rsidDel="001B59AC">
          <w:rPr>
            <w:rFonts w:ascii="Times New Roman" w:hAnsi="Times New Roman" w:cs="Times New Roman"/>
          </w:rPr>
          <w:delText xml:space="preserve">of the </w:delText>
        </w:r>
        <w:r w:rsidDel="001B59AC">
          <w:rPr>
            <w:rFonts w:ascii="Times New Roman" w:hAnsi="Times New Roman" w:cs="Times New Roman"/>
          </w:rPr>
          <w:delText>play-or-pass IGT, t</w:delText>
        </w:r>
        <w:r w:rsidR="00C33FFB" w:rsidDel="001B59AC">
          <w:rPr>
            <w:rFonts w:ascii="Times New Roman" w:hAnsi="Times New Roman" w:cs="Times New Roman"/>
          </w:rPr>
          <w:delText xml:space="preserve">raditional scoring procedures </w:delText>
        </w:r>
        <w:r w:rsidDel="001B59AC">
          <w:rPr>
            <w:rFonts w:ascii="Times New Roman" w:hAnsi="Times New Roman" w:cs="Times New Roman"/>
          </w:rPr>
          <w:delText>may still limit</w:delText>
        </w:r>
      </w:del>
      <w:ins w:id="249" w:author="Thomas Olino" w:date="2024-05-13T18:10:00Z">
        <w:del w:id="250" w:author="Jeremy Haynes" w:date="2024-05-15T12:09:00Z" w16du:dateUtc="2024-05-15T16:09:00Z">
          <w:r w:rsidR="00A7062C" w:rsidDel="001B59AC">
            <w:rPr>
              <w:rFonts w:ascii="Times New Roman" w:hAnsi="Times New Roman" w:cs="Times New Roman"/>
            </w:rPr>
            <w:delText>s</w:delText>
          </w:r>
        </w:del>
      </w:ins>
      <w:del w:id="251" w:author="Jeremy Haynes" w:date="2024-05-15T12:09:00Z" w16du:dateUtc="2024-05-15T16:09:00Z">
        <w:r w:rsidDel="001B59AC">
          <w:rPr>
            <w:rFonts w:ascii="Times New Roman" w:hAnsi="Times New Roman" w:cs="Times New Roman"/>
          </w:rPr>
          <w:delText xml:space="preserve"> our ability to properly measure</w:delText>
        </w:r>
      </w:del>
      <w:ins w:id="252" w:author="Thomas Olino" w:date="2024-05-13T18:10:00Z">
        <w:del w:id="253" w:author="Jeremy Haynes" w:date="2024-05-15T12:09:00Z" w16du:dateUtc="2024-05-15T16:09:00Z">
          <w:r w:rsidR="00B66FB4" w:rsidDel="001B59AC">
            <w:rPr>
              <w:rFonts w:ascii="Times New Roman" w:hAnsi="Times New Roman" w:cs="Times New Roman"/>
            </w:rPr>
            <w:delText xml:space="preserve"> the assessment of</w:delText>
          </w:r>
        </w:del>
      </w:ins>
      <w:del w:id="254" w:author="Jeremy Haynes" w:date="2024-05-15T12:09:00Z" w16du:dateUtc="2024-05-15T16:09:00Z">
        <w:r w:rsidDel="001B59AC">
          <w:rPr>
            <w:rFonts w:ascii="Times New Roman" w:hAnsi="Times New Roman" w:cs="Times New Roman"/>
          </w:rPr>
          <w:delText xml:space="preserve"> reward and punishment learning on the task</w:delText>
        </w:r>
        <w:r w:rsidR="00C5590E" w:rsidDel="001B59AC">
          <w:rPr>
            <w:rFonts w:ascii="Times New Roman" w:hAnsi="Times New Roman" w:cs="Times New Roman"/>
          </w:rPr>
          <w:delText>.</w:delText>
        </w:r>
        <w:r w:rsidR="00D13D59" w:rsidDel="001B59AC">
          <w:rPr>
            <w:rFonts w:ascii="Times New Roman" w:hAnsi="Times New Roman" w:cs="Times New Roman"/>
          </w:rPr>
          <w:delText xml:space="preserve"> </w:delText>
        </w:r>
        <w:r w:rsidR="000B377A" w:rsidDel="001B59AC">
          <w:rPr>
            <w:rFonts w:ascii="Times New Roman" w:hAnsi="Times New Roman" w:cs="Times New Roman"/>
          </w:rPr>
          <w:delText>Specifically, t</w:delText>
        </w:r>
        <w:r w:rsidR="00E94F04" w:rsidDel="001B59AC">
          <w:rPr>
            <w:rFonts w:ascii="Times New Roman" w:hAnsi="Times New Roman" w:cs="Times New Roman"/>
          </w:rPr>
          <w:delText xml:space="preserve">raditional scoring procedures typically involve </w:delText>
        </w:r>
        <w:r w:rsidR="00C33FFB" w:rsidDel="001B59AC">
          <w:rPr>
            <w:rFonts w:ascii="Times New Roman" w:hAnsi="Times New Roman" w:cs="Times New Roman"/>
          </w:rPr>
          <w:delText xml:space="preserve">summarizing </w:delText>
        </w:r>
        <w:r w:rsidR="00E94F04" w:rsidDel="001B59AC">
          <w:rPr>
            <w:rFonts w:ascii="Times New Roman" w:hAnsi="Times New Roman" w:cs="Times New Roman"/>
          </w:rPr>
          <w:delText>choices for good and bad decks (e.g., proportion of plays on good decks)</w:delText>
        </w:r>
        <w:r w:rsidR="00C33FFB" w:rsidDel="001B59AC">
          <w:rPr>
            <w:rFonts w:ascii="Times New Roman" w:hAnsi="Times New Roman" w:cs="Times New Roman"/>
          </w:rPr>
          <w:delText xml:space="preserve"> across the </w:delText>
        </w:r>
        <w:r w:rsidR="00307C2F" w:rsidDel="001B59AC">
          <w:rPr>
            <w:rFonts w:ascii="Times New Roman" w:hAnsi="Times New Roman" w:cs="Times New Roman"/>
          </w:rPr>
          <w:delText xml:space="preserve">whole task or </w:delText>
        </w:r>
        <w:r w:rsidR="00C33FFB" w:rsidDel="001B59AC">
          <w:rPr>
            <w:rFonts w:ascii="Times New Roman" w:hAnsi="Times New Roman" w:cs="Times New Roman"/>
          </w:rPr>
          <w:delText xml:space="preserve">across </w:delText>
        </w:r>
        <w:r w:rsidR="00307C2F" w:rsidDel="001B59AC">
          <w:rPr>
            <w:rFonts w:ascii="Times New Roman" w:hAnsi="Times New Roman" w:cs="Times New Roman"/>
          </w:rPr>
          <w:delText>blocks of trials within the task</w:delText>
        </w:r>
        <w:r w:rsidR="00DF76C8" w:rsidDel="001B59AC">
          <w:rPr>
            <w:rFonts w:ascii="Times New Roman" w:hAnsi="Times New Roman" w:cs="Times New Roman"/>
          </w:rPr>
          <w:delText xml:space="preserve"> </w:delText>
        </w:r>
        <w:r w:rsidR="00DF76C8" w:rsidDel="001B59AC">
          <w:rPr>
            <w:rFonts w:ascii="Times New Roman" w:hAnsi="Times New Roman"/>
          </w:rPr>
          <w:fldChar w:fldCharType="begin"/>
        </w:r>
        <w:r w:rsidR="00DF76C8" w:rsidDel="001B59AC">
          <w:rPr>
            <w:rFonts w:ascii="Times New Roman" w:hAnsi="Times New Roman" w:cs="Times New Roman"/>
          </w:rPr>
          <w:delInstrText xml:space="preserve"> ADDIN ZOTERO_ITEM CSL_CITATION {"citationID":"HolwNA8O","properties":{"formattedCitation":"(Case &amp; Olino, 2020; Haynes et al., under review)","plainCitation":"(Case &amp; Olino, 2020; Haynes et al., under review)","noteIndex":0},"citationItems":[{"id":1372,"uris":["http://zotero.org/groups/5499539/items/UD3ZYASX"],"itemData":{"id":1372,"type":"article-journal","container-title":"Behaviour Research and Therapy","note":"ISBN: 0005-7967\npublisher: Elsevier","page":"103547","title":"Approach and avoidance patterns in reward learning across domains: An initial examination of the Social Iowa Gambling Task","volume":"125","author":[{"family":"Case","given":"Julia AC"},{"family":"Olino","given":"Thomas M."}],"issued":{"date-parts":[["2020"]]}}},{"id":1384,"uris":["http://zotero.org/groups/5499539/items/9T8G2IXI"],"itemData":{"id":1384,"type":"article-journal","container-title":"Cognitive, Affective, and Behavioral Neuroscience","title":"Test-Retest Reliability of the Play-or-Pass Version of the Iowa Gambling Task","author":[{"family":"Haynes","given":"Jeremy"},{"family":"Haines","given":"Nathaniel"},{"family":"Sullivan-Toole","given":"Holly"},{"family":"Olino","given":"Thomas M."}],"issued":{"literal":"under review"}}}],"schema":"https://github.com/citation-style-language/schema/raw/master/csl-citation.json"} </w:delInstrText>
        </w:r>
        <w:r w:rsidR="00DF76C8" w:rsidDel="001B59AC">
          <w:rPr>
            <w:rFonts w:ascii="Times New Roman" w:hAnsi="Times New Roman"/>
          </w:rPr>
          <w:fldChar w:fldCharType="separate"/>
        </w:r>
        <w:r w:rsidR="00DF76C8" w:rsidRPr="00DF76C8" w:rsidDel="001B59AC">
          <w:rPr>
            <w:rFonts w:ascii="Times New Roman" w:hAnsi="Times New Roman" w:cs="Times New Roman"/>
          </w:rPr>
          <w:delText>(Case &amp; Olino, 2020; Haynes et al., under review)</w:delText>
        </w:r>
        <w:r w:rsidR="00DF76C8" w:rsidDel="001B59AC">
          <w:rPr>
            <w:rFonts w:ascii="Times New Roman" w:hAnsi="Times New Roman"/>
          </w:rPr>
          <w:fldChar w:fldCharType="end"/>
        </w:r>
        <w:r w:rsidR="000B377A" w:rsidDel="001B59AC">
          <w:rPr>
            <w:rFonts w:ascii="Times New Roman" w:hAnsi="Times New Roman" w:cs="Times New Roman"/>
          </w:rPr>
          <w:delText xml:space="preserve">. </w:delText>
        </w:r>
        <w:r w:rsidR="0073531D" w:rsidDel="001B59AC">
          <w:rPr>
            <w:rFonts w:ascii="Times New Roman" w:hAnsi="Times New Roman" w:cs="Times New Roman"/>
          </w:rPr>
          <w:delText>Measures from traditional scoring</w:delText>
        </w:r>
        <w:r w:rsidR="00324419" w:rsidDel="001B59AC">
          <w:rPr>
            <w:rFonts w:ascii="Times New Roman" w:hAnsi="Times New Roman" w:cs="Times New Roman"/>
          </w:rPr>
          <w:delText xml:space="preserve"> procedures</w:delText>
        </w:r>
        <w:r w:rsidR="000B377A" w:rsidDel="001B59AC">
          <w:rPr>
            <w:rFonts w:ascii="Times New Roman" w:hAnsi="Times New Roman" w:cs="Times New Roman"/>
          </w:rPr>
          <w:delText xml:space="preserve"> index </w:delText>
        </w:r>
        <w:r w:rsidR="00CC7041" w:rsidDel="001B59AC">
          <w:rPr>
            <w:rFonts w:ascii="Times New Roman" w:hAnsi="Times New Roman" w:cs="Times New Roman"/>
          </w:rPr>
          <w:delText>sensitivity to the long-term outcomes associated with the good and bad decks</w:delText>
        </w:r>
      </w:del>
      <w:ins w:id="255" w:author="Thomas Olino" w:date="2024-05-13T18:12:00Z">
        <w:del w:id="256" w:author="Jeremy Haynes" w:date="2024-05-15T12:09:00Z" w16du:dateUtc="2024-05-15T16:09:00Z">
          <w:r w:rsidR="00B66FB4" w:rsidDel="001B59AC">
            <w:rPr>
              <w:rFonts w:ascii="Times New Roman" w:hAnsi="Times New Roman" w:cs="Times New Roman"/>
            </w:rPr>
            <w:delText>,</w:delText>
          </w:r>
        </w:del>
      </w:ins>
      <w:del w:id="257" w:author="Jeremy Haynes" w:date="2024-05-15T12:09:00Z" w16du:dateUtc="2024-05-15T16:09:00Z">
        <w:r w:rsidR="000B377A" w:rsidDel="001B59AC">
          <w:rPr>
            <w:rFonts w:ascii="Times New Roman" w:hAnsi="Times New Roman" w:cs="Times New Roman"/>
          </w:rPr>
          <w:delText xml:space="preserve"> but </w:delText>
        </w:r>
        <w:r w:rsidR="00A62D91" w:rsidDel="001B59AC">
          <w:rPr>
            <w:rFonts w:ascii="Times New Roman" w:hAnsi="Times New Roman" w:cs="Times New Roman"/>
          </w:rPr>
          <w:delText>do not capture</w:delText>
        </w:r>
        <w:r w:rsidR="008A2D71" w:rsidDel="001B59AC">
          <w:rPr>
            <w:rFonts w:ascii="Times New Roman" w:hAnsi="Times New Roman" w:cs="Times New Roman"/>
          </w:rPr>
          <w:delText xml:space="preserve"> trial-level learning from </w:delText>
        </w:r>
        <w:r w:rsidR="003F2A2B" w:rsidDel="001B59AC">
          <w:rPr>
            <w:rFonts w:ascii="Times New Roman" w:hAnsi="Times New Roman" w:cs="Times New Roman"/>
          </w:rPr>
          <w:delText xml:space="preserve">the </w:delText>
        </w:r>
        <w:r w:rsidR="005513AE" w:rsidDel="001B59AC">
          <w:rPr>
            <w:rFonts w:ascii="Times New Roman" w:hAnsi="Times New Roman" w:cs="Times New Roman"/>
          </w:rPr>
          <w:delText xml:space="preserve">gains </w:delText>
        </w:r>
        <w:r w:rsidR="008A2D71" w:rsidDel="001B59AC">
          <w:rPr>
            <w:rFonts w:ascii="Times New Roman" w:hAnsi="Times New Roman" w:cs="Times New Roman"/>
          </w:rPr>
          <w:delText>and losses</w:delText>
        </w:r>
        <w:r w:rsidR="00642B1C" w:rsidDel="001B59AC">
          <w:rPr>
            <w:rFonts w:ascii="Times New Roman" w:hAnsi="Times New Roman" w:cs="Times New Roman"/>
          </w:rPr>
          <w:delText xml:space="preserve"> </w:delText>
        </w:r>
        <w:r w:rsidR="007201F7" w:rsidDel="001B59AC">
          <w:rPr>
            <w:rFonts w:ascii="Times New Roman" w:hAnsi="Times New Roman" w:cs="Times New Roman"/>
          </w:rPr>
          <w:delText>within</w:delText>
        </w:r>
        <w:r w:rsidR="00642B1C" w:rsidDel="001B59AC">
          <w:rPr>
            <w:rFonts w:ascii="Times New Roman" w:hAnsi="Times New Roman" w:cs="Times New Roman"/>
          </w:rPr>
          <w:delText xml:space="preserve"> both good and bad decks</w:delText>
        </w:r>
        <w:r w:rsidR="001E14E1" w:rsidDel="001B59AC">
          <w:rPr>
            <w:rFonts w:ascii="Times New Roman" w:hAnsi="Times New Roman" w:cs="Times New Roman"/>
          </w:rPr>
          <w:delText xml:space="preserve"> </w:delText>
        </w:r>
        <w:r w:rsidR="00DF76C8" w:rsidDel="001B59AC">
          <w:rPr>
            <w:rFonts w:ascii="Times New Roman" w:hAnsi="Times New Roman"/>
          </w:rPr>
          <w:fldChar w:fldCharType="begin"/>
        </w:r>
        <w:r w:rsidR="00DF76C8" w:rsidDel="001B59AC">
          <w:rPr>
            <w:rFonts w:ascii="Times New Roman" w:hAnsi="Times New Roman" w:cs="Times New Roman"/>
          </w:rPr>
          <w:delInstrText xml:space="preserve"> ADDIN ZOTERO_ITEM CSL_CITATION {"citationID":"0qOkPOVY","properties":{"formattedCitation":"(Sullivan-Toole et al., 2022)","plainCitation":"(Sullivan-Toole et al., 2022)","noteIndex":0},"citationItems":[{"id":1382,"uris":["http://zotero.org/groups/5499539/items/8KXDKE8W"],"itemData":{"id":1382,"type":"article-journal","container-title":"Computational Psychiatry (Cambridge, Mass.)","issue":"1","note":"publisher: NIH Public Access","page":"189","title":"Enhancing the psychometric properties of the iowa gambling task using full generative modeling","volume":"6","author":[{"family":"Sullivan-Toole","given":"Holly"},{"family":"Haines","given":"Nathaniel"},{"family":"Dale","given":"Kristina"},{"family":"Olino","given":"Thomas M."}],"issued":{"date-parts":[["2022"]]}}}],"schema":"https://github.com/citation-style-language/schema/raw/master/csl-citation.json"} </w:delInstrText>
        </w:r>
        <w:r w:rsidR="00DF76C8" w:rsidDel="001B59AC">
          <w:rPr>
            <w:rFonts w:ascii="Times New Roman" w:hAnsi="Times New Roman"/>
          </w:rPr>
          <w:fldChar w:fldCharType="separate"/>
        </w:r>
        <w:r w:rsidR="00DF76C8" w:rsidRPr="00DF76C8" w:rsidDel="001B59AC">
          <w:rPr>
            <w:rFonts w:ascii="Times New Roman" w:hAnsi="Times New Roman" w:cs="Times New Roman"/>
          </w:rPr>
          <w:delText>(Sullivan-Toole et al., 2022)</w:delText>
        </w:r>
        <w:r w:rsidR="00DF76C8" w:rsidDel="001B59AC">
          <w:rPr>
            <w:rFonts w:ascii="Times New Roman" w:hAnsi="Times New Roman"/>
          </w:rPr>
          <w:fldChar w:fldCharType="end"/>
        </w:r>
        <w:r w:rsidR="00E94F04" w:rsidDel="001B59AC">
          <w:rPr>
            <w:rFonts w:ascii="Times New Roman" w:hAnsi="Times New Roman" w:cs="Times New Roman"/>
          </w:rPr>
          <w:delText xml:space="preserve">. Furthermore, prior research </w:delText>
        </w:r>
        <w:r w:rsidR="00F857C8" w:rsidDel="001B59AC">
          <w:rPr>
            <w:rFonts w:ascii="Times New Roman" w:hAnsi="Times New Roman" w:cs="Times New Roman"/>
          </w:rPr>
          <w:delText xml:space="preserve">often uses traditional </w:delText>
        </w:r>
        <w:r w:rsidR="00E94F04" w:rsidDel="001B59AC">
          <w:rPr>
            <w:rFonts w:ascii="Times New Roman" w:hAnsi="Times New Roman" w:cs="Times New Roman"/>
          </w:rPr>
          <w:delText>scoring procedures to distinguish ‘healthy’ vs.</w:delText>
        </w:r>
      </w:del>
      <w:ins w:id="258" w:author="Thomas Olino" w:date="2024-05-13T18:12:00Z">
        <w:del w:id="259" w:author="Jeremy Haynes" w:date="2024-05-15T12:09:00Z" w16du:dateUtc="2024-05-15T16:09:00Z">
          <w:r w:rsidR="00B66FB4" w:rsidDel="001B59AC">
            <w:rPr>
              <w:rFonts w:ascii="Times New Roman" w:hAnsi="Times New Roman" w:cs="Times New Roman"/>
            </w:rPr>
            <w:delText>from</w:delText>
          </w:r>
        </w:del>
      </w:ins>
      <w:del w:id="260" w:author="Jeremy Haynes" w:date="2024-05-15T12:09:00Z" w16du:dateUtc="2024-05-15T16:09:00Z">
        <w:r w:rsidR="00E94F04" w:rsidDel="001B59AC">
          <w:rPr>
            <w:rFonts w:ascii="Times New Roman" w:hAnsi="Times New Roman" w:cs="Times New Roman"/>
          </w:rPr>
          <w:delText xml:space="preserve"> ‘deficient’ </w:delText>
        </w:r>
      </w:del>
      <w:ins w:id="261" w:author="Thomas Olino" w:date="2024-05-13T18:12:00Z">
        <w:del w:id="262" w:author="Jeremy Haynes" w:date="2024-05-15T12:09:00Z" w16du:dateUtc="2024-05-15T16:09:00Z">
          <w:r w:rsidR="00B66FB4" w:rsidDel="001B59AC">
            <w:rPr>
              <w:rFonts w:ascii="Times New Roman" w:hAnsi="Times New Roman" w:cs="Times New Roman"/>
            </w:rPr>
            <w:delText xml:space="preserve">impaired’ </w:delText>
          </w:r>
        </w:del>
      </w:ins>
      <w:del w:id="263" w:author="Jeremy Haynes" w:date="2024-05-15T12:09:00Z" w16du:dateUtc="2024-05-15T16:09:00Z">
        <w:r w:rsidR="00E94F04" w:rsidDel="001B59AC">
          <w:rPr>
            <w:rFonts w:ascii="Times New Roman" w:hAnsi="Times New Roman" w:cs="Times New Roman"/>
          </w:rPr>
          <w:delText>decision-making</w:delText>
        </w:r>
        <w:r w:rsidR="00F857C8" w:rsidDel="001B59AC">
          <w:rPr>
            <w:rFonts w:ascii="Times New Roman" w:hAnsi="Times New Roman" w:cs="Times New Roman"/>
          </w:rPr>
          <w:delText>; however</w:delText>
        </w:r>
        <w:r w:rsidR="00E94F04" w:rsidDel="001B59AC">
          <w:rPr>
            <w:rFonts w:ascii="Times New Roman" w:hAnsi="Times New Roman" w:cs="Times New Roman"/>
          </w:rPr>
          <w:delText xml:space="preserve">, </w:delText>
        </w:r>
        <w:commentRangeStart w:id="264"/>
        <w:r w:rsidR="00E94F04" w:rsidDel="001B59AC">
          <w:rPr>
            <w:rFonts w:ascii="Times New Roman" w:hAnsi="Times New Roman" w:cs="Times New Roman"/>
          </w:rPr>
          <w:delText>h</w:delText>
        </w:r>
        <w:r w:rsidR="00173F02" w:rsidDel="001B59AC">
          <w:rPr>
            <w:rFonts w:ascii="Times New Roman" w:hAnsi="Times New Roman" w:cs="Times New Roman"/>
          </w:rPr>
          <w:delText>ealthy</w:delText>
        </w:r>
        <w:commentRangeEnd w:id="264"/>
        <w:r w:rsidR="00B66FB4" w:rsidDel="001B59AC">
          <w:rPr>
            <w:rStyle w:val="CommentReference"/>
            <w:rFonts w:cs="Times New Roman"/>
          </w:rPr>
          <w:commentReference w:id="264"/>
        </w:r>
        <w:r w:rsidR="00173F02" w:rsidDel="001B59AC">
          <w:rPr>
            <w:rFonts w:ascii="Times New Roman" w:hAnsi="Times New Roman" w:cs="Times New Roman"/>
          </w:rPr>
          <w:delText xml:space="preserve"> individuals frequently struggle to learn </w:delText>
        </w:r>
        <w:r w:rsidR="00160BBC" w:rsidDel="001B59AC">
          <w:rPr>
            <w:rFonts w:ascii="Times New Roman" w:hAnsi="Times New Roman" w:cs="Times New Roman"/>
          </w:rPr>
          <w:delText xml:space="preserve">the </w:delText>
        </w:r>
        <w:r w:rsidR="00173F02" w:rsidDel="001B59AC">
          <w:rPr>
            <w:rFonts w:ascii="Times New Roman" w:hAnsi="Times New Roman" w:cs="Times New Roman"/>
          </w:rPr>
          <w:delText xml:space="preserve">long-term outcomes </w:delText>
        </w:r>
        <w:r w:rsidR="00160BBC" w:rsidDel="001B59AC">
          <w:rPr>
            <w:rFonts w:ascii="Times New Roman" w:hAnsi="Times New Roman" w:cs="Times New Roman"/>
          </w:rPr>
          <w:delText>associated with the good and bad decks</w:delText>
        </w:r>
        <w:r w:rsidR="00771EBF" w:rsidDel="001B59AC">
          <w:rPr>
            <w:rFonts w:ascii="Times New Roman" w:hAnsi="Times New Roman" w:cs="Times New Roman"/>
          </w:rPr>
          <w:delText xml:space="preserve"> </w:delText>
        </w:r>
        <w:r w:rsidR="00771EBF" w:rsidDel="001B59AC">
          <w:rPr>
            <w:rFonts w:ascii="Times New Roman" w:hAnsi="Times New Roman"/>
          </w:rPr>
          <w:fldChar w:fldCharType="begin"/>
        </w:r>
        <w:r w:rsidR="00C2024E" w:rsidDel="001B59AC">
          <w:rPr>
            <w:rFonts w:ascii="Times New Roman" w:hAnsi="Times New Roman" w:cs="Times New Roman"/>
          </w:rPr>
          <w:delInstrText xml:space="preserve"> ADDIN ZOTERO_ITEM CSL_CITATION {"citationID":"OWSt4Ahm","properties":{"formattedCitation":"(i.e., healthy individuals frequently choose bad decks more than good decks; Steingroever, Wetzels, Horstmann, et al., 2013)","plainCitation":"(i.e., healthy individuals frequently choose bad decks more than good decks; Steingroever, Wetzels, Horstmann, et al., 2013)","noteIndex":0},"citationItems":[{"id":1374,"uris":["http://zotero.org/groups/5499539/items/4A467B92"],"itemData":{"id":1374,"type":"article-journal","container-title":"Psychological assessment","issue":"1","note":"ISBN: 1939-134X\npublisher: American Psychological Association","page":"180","title":"Performance of healthy participants on the Iowa Gambling Task.","volume":"25","author":[{"family":"Steingroever","given":"Helen"},{"family":"Wetzels","given":"Ruud"},{"family":"Horstmann","given":"Annette"},{"family":"Neumann","given":"Jane"},{"family":"Wagenmakers","given":"Eric-Jan"}],"issued":{"date-parts":[["2013"]]}},"label":"page","prefix":"i.e., healthy individuals frequently choose bad decks more than good decks; "}],"schema":"https://github.com/citation-style-language/schema/raw/master/csl-citation.json"} </w:delInstrText>
        </w:r>
        <w:r w:rsidR="00771EBF" w:rsidDel="001B59AC">
          <w:rPr>
            <w:rFonts w:ascii="Times New Roman" w:hAnsi="Times New Roman"/>
          </w:rPr>
          <w:fldChar w:fldCharType="separate"/>
        </w:r>
        <w:r w:rsidR="00C2024E" w:rsidRPr="00C2024E" w:rsidDel="001B59AC">
          <w:rPr>
            <w:rFonts w:ascii="Times New Roman" w:hAnsi="Times New Roman" w:cs="Times New Roman"/>
          </w:rPr>
          <w:delText xml:space="preserve">(i.e., healthy individuals frequently </w:delText>
        </w:r>
        <w:r w:rsidR="00C2024E" w:rsidRPr="00C2024E" w:rsidDel="001B59AC">
          <w:rPr>
            <w:rFonts w:ascii="Times New Roman" w:hAnsi="Times New Roman" w:cs="Times New Roman"/>
          </w:rPr>
          <w:lastRenderedPageBreak/>
          <w:delText>choose bad decks more than good decks; Steingroever, Wetzels, Horstmann, et al., 2013)</w:delText>
        </w:r>
        <w:r w:rsidR="00771EBF" w:rsidDel="001B59AC">
          <w:rPr>
            <w:rFonts w:ascii="Times New Roman" w:hAnsi="Times New Roman"/>
          </w:rPr>
          <w:fldChar w:fldCharType="end"/>
        </w:r>
        <w:r w:rsidR="00AB5536" w:rsidDel="001B59AC">
          <w:rPr>
            <w:rFonts w:ascii="Times New Roman" w:hAnsi="Times New Roman" w:cs="Times New Roman"/>
          </w:rPr>
          <w:delText xml:space="preserve">. </w:delText>
        </w:r>
        <w:commentRangeStart w:id="265"/>
        <w:r w:rsidR="00F857C8" w:rsidDel="001B59AC">
          <w:rPr>
            <w:rFonts w:ascii="Times New Roman" w:hAnsi="Times New Roman" w:cs="Times New Roman"/>
          </w:rPr>
          <w:delText>Therefore</w:delText>
        </w:r>
        <w:r w:rsidR="00AB5536" w:rsidDel="001B59AC">
          <w:rPr>
            <w:rFonts w:ascii="Times New Roman" w:hAnsi="Times New Roman" w:cs="Times New Roman"/>
          </w:rPr>
          <w:delText xml:space="preserve">, </w:delText>
        </w:r>
        <w:r w:rsidR="00160BBC" w:rsidDel="001B59AC">
          <w:rPr>
            <w:rFonts w:ascii="Times New Roman" w:hAnsi="Times New Roman" w:cs="Times New Roman"/>
          </w:rPr>
          <w:delText>binary description</w:delText>
        </w:r>
        <w:r w:rsidR="00D50970" w:rsidDel="001B59AC">
          <w:rPr>
            <w:rFonts w:ascii="Times New Roman" w:hAnsi="Times New Roman" w:cs="Times New Roman"/>
          </w:rPr>
          <w:delText>s</w:delText>
        </w:r>
        <w:r w:rsidR="00160BBC" w:rsidDel="001B59AC">
          <w:rPr>
            <w:rFonts w:ascii="Times New Roman" w:hAnsi="Times New Roman" w:cs="Times New Roman"/>
          </w:rPr>
          <w:delText xml:space="preserve"> of healthy </w:delText>
        </w:r>
        <w:r w:rsidR="00515D3D" w:rsidDel="001B59AC">
          <w:rPr>
            <w:rFonts w:ascii="Times New Roman" w:hAnsi="Times New Roman" w:cs="Times New Roman"/>
          </w:rPr>
          <w:delText xml:space="preserve">vs. </w:delText>
        </w:r>
        <w:r w:rsidR="00160BBC" w:rsidDel="001B59AC">
          <w:rPr>
            <w:rFonts w:ascii="Times New Roman" w:hAnsi="Times New Roman" w:cs="Times New Roman"/>
          </w:rPr>
          <w:delText>deficient decision-making</w:delText>
        </w:r>
        <w:r w:rsidR="00F857C8" w:rsidDel="001B59AC">
          <w:rPr>
            <w:rFonts w:ascii="Times New Roman" w:hAnsi="Times New Roman" w:cs="Times New Roman"/>
          </w:rPr>
          <w:delText xml:space="preserve">, </w:delText>
        </w:r>
        <w:commentRangeStart w:id="266"/>
        <w:r w:rsidR="00F857C8" w:rsidDel="001B59AC">
          <w:rPr>
            <w:rFonts w:ascii="Times New Roman" w:hAnsi="Times New Roman" w:cs="Times New Roman"/>
          </w:rPr>
          <w:delText xml:space="preserve">implied from </w:delText>
        </w:r>
        <w:r w:rsidR="00453A58" w:rsidDel="001B59AC">
          <w:rPr>
            <w:rFonts w:ascii="Times New Roman" w:hAnsi="Times New Roman" w:cs="Times New Roman"/>
          </w:rPr>
          <w:delText>traditional scoring procedure</w:delText>
        </w:r>
        <w:r w:rsidR="00603338" w:rsidDel="001B59AC">
          <w:rPr>
            <w:rFonts w:ascii="Times New Roman" w:hAnsi="Times New Roman" w:cs="Times New Roman"/>
          </w:rPr>
          <w:delText>s (</w:delText>
        </w:r>
        <w:r w:rsidR="00D71482" w:rsidDel="001B59AC">
          <w:rPr>
            <w:rFonts w:ascii="Times New Roman" w:hAnsi="Times New Roman" w:cs="Times New Roman"/>
          </w:rPr>
          <w:delText xml:space="preserve">e.g., </w:delText>
        </w:r>
        <w:r w:rsidR="00603338" w:rsidDel="001B59AC">
          <w:rPr>
            <w:rFonts w:ascii="Times New Roman" w:hAnsi="Times New Roman" w:cs="Times New Roman"/>
          </w:rPr>
          <w:delText xml:space="preserve">choices for </w:delText>
        </w:r>
        <w:r w:rsidR="007E1A52" w:rsidDel="001B59AC">
          <w:rPr>
            <w:rFonts w:ascii="Times New Roman" w:hAnsi="Times New Roman" w:cs="Times New Roman"/>
          </w:rPr>
          <w:delText>‘</w:delText>
        </w:r>
        <w:r w:rsidR="00603338" w:rsidDel="001B59AC">
          <w:rPr>
            <w:rFonts w:ascii="Times New Roman" w:hAnsi="Times New Roman" w:cs="Times New Roman"/>
          </w:rPr>
          <w:delText>good</w:delText>
        </w:r>
        <w:r w:rsidR="007E1A52" w:rsidDel="001B59AC">
          <w:rPr>
            <w:rFonts w:ascii="Times New Roman" w:hAnsi="Times New Roman" w:cs="Times New Roman"/>
          </w:rPr>
          <w:delText>’ vs. ‘bad’</w:delText>
        </w:r>
        <w:r w:rsidR="00603338" w:rsidDel="001B59AC">
          <w:rPr>
            <w:rFonts w:ascii="Times New Roman" w:hAnsi="Times New Roman" w:cs="Times New Roman"/>
          </w:rPr>
          <w:delText xml:space="preserve"> decks)</w:delText>
        </w:r>
        <w:commentRangeEnd w:id="266"/>
        <w:r w:rsidR="00DD42AF" w:rsidDel="001B59AC">
          <w:rPr>
            <w:rStyle w:val="CommentReference"/>
            <w:rFonts w:cs="Times New Roman"/>
          </w:rPr>
          <w:commentReference w:id="266"/>
        </w:r>
        <w:r w:rsidR="00F857C8" w:rsidDel="001B59AC">
          <w:rPr>
            <w:rFonts w:ascii="Times New Roman" w:hAnsi="Times New Roman" w:cs="Times New Roman"/>
          </w:rPr>
          <w:delText>,</w:delText>
        </w:r>
        <w:r w:rsidR="00D71312" w:rsidDel="001B59AC">
          <w:rPr>
            <w:rFonts w:ascii="Times New Roman" w:hAnsi="Times New Roman" w:cs="Times New Roman"/>
          </w:rPr>
          <w:delText xml:space="preserve"> </w:delText>
        </w:r>
        <w:r w:rsidR="00D50970" w:rsidDel="001B59AC">
          <w:rPr>
            <w:rFonts w:ascii="Times New Roman" w:hAnsi="Times New Roman" w:cs="Times New Roman"/>
          </w:rPr>
          <w:delText xml:space="preserve">are </w:delText>
        </w:r>
        <w:r w:rsidR="00D71312" w:rsidDel="001B59AC">
          <w:rPr>
            <w:rFonts w:ascii="Times New Roman" w:hAnsi="Times New Roman" w:cs="Times New Roman"/>
          </w:rPr>
          <w:delText xml:space="preserve">inadequate </w:delText>
        </w:r>
        <w:r w:rsidR="000C4D02" w:rsidDel="001B59AC">
          <w:rPr>
            <w:rFonts w:ascii="Times New Roman" w:hAnsi="Times New Roman" w:cs="Times New Roman"/>
          </w:rPr>
          <w:delText xml:space="preserve">to describe how </w:delText>
        </w:r>
        <w:r w:rsidR="00B47906" w:rsidDel="001B59AC">
          <w:rPr>
            <w:rFonts w:ascii="Times New Roman" w:hAnsi="Times New Roman" w:cs="Times New Roman"/>
          </w:rPr>
          <w:delText xml:space="preserve">reward and punishment learning </w:delText>
        </w:r>
        <w:r w:rsidR="002C3F94" w:rsidDel="001B59AC">
          <w:rPr>
            <w:rFonts w:ascii="Times New Roman" w:hAnsi="Times New Roman" w:cs="Times New Roman"/>
          </w:rPr>
          <w:delText xml:space="preserve">may </w:delText>
        </w:r>
        <w:r w:rsidR="000C4D02" w:rsidDel="001B59AC">
          <w:rPr>
            <w:rFonts w:ascii="Times New Roman" w:hAnsi="Times New Roman" w:cs="Times New Roman"/>
          </w:rPr>
          <w:delText>differ as a function of psychopathology</w:delText>
        </w:r>
        <w:r w:rsidR="00160BBC" w:rsidDel="001B59AC">
          <w:rPr>
            <w:rFonts w:ascii="Times New Roman" w:hAnsi="Times New Roman" w:cs="Times New Roman"/>
          </w:rPr>
          <w:delText xml:space="preserve">. </w:delText>
        </w:r>
        <w:commentRangeEnd w:id="265"/>
        <w:r w:rsidR="00B66FB4" w:rsidDel="001B59AC">
          <w:rPr>
            <w:rStyle w:val="CommentReference"/>
            <w:rFonts w:cs="Times New Roman"/>
          </w:rPr>
          <w:commentReference w:id="265"/>
        </w:r>
        <w:r w:rsidR="00527C9F" w:rsidDel="001B59AC">
          <w:rPr>
            <w:rFonts w:ascii="Times New Roman" w:hAnsi="Times New Roman" w:cs="Times New Roman"/>
          </w:rPr>
          <w:delText>Finally</w:delText>
        </w:r>
        <w:r w:rsidR="000E7483" w:rsidDel="001B59AC">
          <w:rPr>
            <w:rFonts w:ascii="Times New Roman" w:hAnsi="Times New Roman" w:cs="Times New Roman"/>
          </w:rPr>
          <w:delText xml:space="preserve">, processes </w:delText>
        </w:r>
        <w:r w:rsidR="00716E36" w:rsidDel="001B59AC">
          <w:rPr>
            <w:rFonts w:ascii="Times New Roman" w:hAnsi="Times New Roman" w:cs="Times New Roman"/>
          </w:rPr>
          <w:delText>beyond reward and punishment learning</w:delText>
        </w:r>
        <w:r w:rsidR="00527C9F" w:rsidDel="001B59AC">
          <w:rPr>
            <w:rFonts w:ascii="Times New Roman" w:hAnsi="Times New Roman" w:cs="Times New Roman"/>
          </w:rPr>
          <w:delText xml:space="preserve"> </w:delText>
        </w:r>
        <w:r w:rsidR="000E7483" w:rsidDel="001B59AC">
          <w:rPr>
            <w:rFonts w:ascii="Times New Roman" w:hAnsi="Times New Roman" w:cs="Times New Roman"/>
          </w:rPr>
          <w:delText>are involved in the IGT</w:delText>
        </w:r>
        <w:r w:rsidR="00105A58" w:rsidDel="001B59AC">
          <w:rPr>
            <w:rFonts w:ascii="Times New Roman" w:hAnsi="Times New Roman" w:cs="Times New Roman"/>
          </w:rPr>
          <w:delText xml:space="preserve"> </w:delText>
        </w:r>
        <w:r w:rsidR="00D37830" w:rsidDel="001B59AC">
          <w:rPr>
            <w:rFonts w:ascii="Times New Roman" w:hAnsi="Times New Roman" w:cs="Times New Roman"/>
          </w:rPr>
          <w:delText>(e.g., win-/loss-frequency sensitivity)</w:delText>
        </w:r>
        <w:r w:rsidR="003A37DD" w:rsidDel="001B59AC">
          <w:rPr>
            <w:rFonts w:ascii="Times New Roman" w:hAnsi="Times New Roman" w:cs="Times New Roman"/>
          </w:rPr>
          <w:delText xml:space="preserve">, but these </w:delText>
        </w:r>
        <w:r w:rsidR="00663D84" w:rsidDel="001B59AC">
          <w:rPr>
            <w:rFonts w:ascii="Times New Roman" w:hAnsi="Times New Roman" w:cs="Times New Roman"/>
          </w:rPr>
          <w:delText xml:space="preserve">processes are </w:delText>
        </w:r>
        <w:r w:rsidR="002658B7" w:rsidDel="001B59AC">
          <w:rPr>
            <w:rFonts w:ascii="Times New Roman" w:hAnsi="Times New Roman" w:cs="Times New Roman"/>
          </w:rPr>
          <w:delText>ignored</w:delText>
        </w:r>
        <w:r w:rsidR="00663D84" w:rsidDel="001B59AC">
          <w:rPr>
            <w:rFonts w:ascii="Times New Roman" w:hAnsi="Times New Roman" w:cs="Times New Roman"/>
          </w:rPr>
          <w:delText xml:space="preserve"> with</w:delText>
        </w:r>
      </w:del>
      <w:ins w:id="267" w:author="Thomas Olino" w:date="2024-05-13T20:32:00Z">
        <w:del w:id="268" w:author="Jeremy Haynes" w:date="2024-05-15T12:09:00Z" w16du:dateUtc="2024-05-15T16:09:00Z">
          <w:r w:rsidR="009173C6" w:rsidDel="001B59AC">
            <w:rPr>
              <w:rFonts w:ascii="Times New Roman" w:hAnsi="Times New Roman" w:cs="Times New Roman"/>
            </w:rPr>
            <w:delText>not considered in</w:delText>
          </w:r>
        </w:del>
      </w:ins>
      <w:del w:id="269" w:author="Jeremy Haynes" w:date="2024-05-15T12:09:00Z" w16du:dateUtc="2024-05-15T16:09:00Z">
        <w:r w:rsidR="00663D84" w:rsidDel="001B59AC">
          <w:rPr>
            <w:rFonts w:ascii="Times New Roman" w:hAnsi="Times New Roman" w:cs="Times New Roman"/>
          </w:rPr>
          <w:delText xml:space="preserve"> </w:delText>
        </w:r>
        <w:r w:rsidR="00105A58" w:rsidDel="001B59AC">
          <w:rPr>
            <w:rFonts w:ascii="Times New Roman" w:hAnsi="Times New Roman" w:cs="Times New Roman"/>
          </w:rPr>
          <w:delText>traditional scoring procedures</w:delText>
        </w:r>
        <w:r w:rsidR="00C2024E" w:rsidDel="001B59AC">
          <w:rPr>
            <w:rFonts w:ascii="Times New Roman" w:hAnsi="Times New Roman" w:cs="Times New Roman"/>
          </w:rPr>
          <w:delText xml:space="preserve"> </w:delText>
        </w:r>
        <w:r w:rsidR="00C2024E" w:rsidDel="001B59AC">
          <w:rPr>
            <w:rFonts w:ascii="Times New Roman" w:hAnsi="Times New Roman"/>
          </w:rPr>
          <w:fldChar w:fldCharType="begin"/>
        </w:r>
        <w:r w:rsidR="00C2024E" w:rsidDel="001B59AC">
          <w:rPr>
            <w:rFonts w:ascii="Times New Roman" w:hAnsi="Times New Roman" w:cs="Times New Roman"/>
          </w:rPr>
          <w:delInstrText xml:space="preserve"> ADDIN ZOTERO_ITEM CSL_CITATION {"citationID":"fRk6ol4k","properties":{"formattedCitation":"(Haines et al., 2018; Steingroever, Wetzels, &amp; Wagenmakers, 2013; Wetzels et al., 2010)","plainCitation":"(Haines et al., 2018; Steingroever, Wetzels, &amp; Wagenmakers, 2013; Wetzels et al., 2010)","noteIndex":0},"citationItems":[{"id":1376,"uris":["http://zotero.org/groups/5499539/items/495U96LZ"],"itemData":{"id":1376,"type":"article-journal","container-title":"Cognitive science","issue":"8","note":"ISBN: 0364-0213\npublisher: Wiley Online Library","page":"2534-2561","title":"The outcome‐representation learning model: A novel reinforcement learning model of the iowa gambling task","volume":"42","author":[{"family":"Haines","given":"Nathaniel"},{"family":"Vassileva","given":"Jasmin"},{"family":"Ahn","given":"Woo-Young"}],"issued":{"date-parts":[["2018"]]}}},{"id":1375,"uris":["http://zotero.org/groups/5499539/items/ZZXQ4VXE"],"itemData":{"id":1375,"type":"article-journal","container-title":"Frontiers in psychology","note":"ISBN: 1664-1078\npublisher: Frontiers","page":"58936","title":"Validating the PVL-Delta model for the Iowa gambling task","volume":"4","author":[{"family":"Steingroever","given":"Helen"},{"family":"Wetzels","given":"Ruud"},{"family":"Wagenmakers","given":"Eric-Jan"}],"issued":{"date-parts":[["2013"]]}}},{"id":1377,"uris":["http://zotero.org/groups/5499539/items/HIZ28P7U"],"itemData":{"id":1377,"type":"article-journal","container-title":"Journal of Mathematical Psychology","issue":"1","note":"ISBN: 0022-2496\npublisher: Elsevier","page":"14-27","title":"Bayesian parameter estimation in the Expectancy Valence model of the Iowa gambling task","volume":"54","author":[{"family":"Wetzels","given":"Ruud"},{"family":"Vandekerckhove","given":"Joachim"},{"family":"Tuerlinckx","given":"Francis"},{"family":"Wagenmakers","given":"Eric-Jan"}],"issued":{"date-parts":[["2010"]]}}}],"schema":"https://github.com/citation-style-language/schema/raw/master/csl-citation.json"} </w:delInstrText>
        </w:r>
        <w:r w:rsidR="00C2024E" w:rsidDel="001B59AC">
          <w:rPr>
            <w:rFonts w:ascii="Times New Roman" w:hAnsi="Times New Roman"/>
          </w:rPr>
          <w:fldChar w:fldCharType="separate"/>
        </w:r>
        <w:r w:rsidR="00C2024E" w:rsidRPr="00C2024E" w:rsidDel="001B59AC">
          <w:rPr>
            <w:rFonts w:ascii="Times New Roman" w:hAnsi="Times New Roman" w:cs="Times New Roman"/>
          </w:rPr>
          <w:delText>(Haines et al., 2018; Steingroever, Wetzels, &amp; Wagenmakers, 2013; Wetzels et al., 2010)</w:delText>
        </w:r>
        <w:r w:rsidR="00C2024E" w:rsidDel="001B59AC">
          <w:rPr>
            <w:rFonts w:ascii="Times New Roman" w:hAnsi="Times New Roman"/>
          </w:rPr>
          <w:fldChar w:fldCharType="end"/>
        </w:r>
        <w:r w:rsidR="000E7483" w:rsidDel="001B59AC">
          <w:rPr>
            <w:rFonts w:ascii="Times New Roman" w:hAnsi="Times New Roman" w:cs="Times New Roman"/>
          </w:rPr>
          <w:delText>.</w:delText>
        </w:r>
        <w:r w:rsidR="000F61A2" w:rsidDel="001B59AC">
          <w:rPr>
            <w:rFonts w:ascii="Times New Roman" w:hAnsi="Times New Roman" w:cs="Times New Roman"/>
          </w:rPr>
          <w:delText xml:space="preserve"> Thus, although traditional scoring procedures characteriz</w:delText>
        </w:r>
        <w:r w:rsidR="00941250" w:rsidDel="001B59AC">
          <w:rPr>
            <w:rFonts w:ascii="Times New Roman" w:hAnsi="Times New Roman" w:cs="Times New Roman"/>
          </w:rPr>
          <w:delText>e</w:delText>
        </w:r>
        <w:r w:rsidR="000F61A2" w:rsidDel="001B59AC">
          <w:rPr>
            <w:rFonts w:ascii="Times New Roman" w:hAnsi="Times New Roman" w:cs="Times New Roman"/>
          </w:rPr>
          <w:delText xml:space="preserve"> some aspects of decision-making</w:delText>
        </w:r>
        <w:r w:rsidR="00941250" w:rsidDel="001B59AC">
          <w:rPr>
            <w:rFonts w:ascii="Times New Roman" w:hAnsi="Times New Roman" w:cs="Times New Roman"/>
          </w:rPr>
          <w:delText xml:space="preserve"> (</w:delText>
        </w:r>
        <w:r w:rsidR="00395354" w:rsidDel="001B59AC">
          <w:rPr>
            <w:rFonts w:ascii="Times New Roman" w:hAnsi="Times New Roman" w:cs="Times New Roman"/>
          </w:rPr>
          <w:delText xml:space="preserve">e.g., sensitivity to long-term </w:delText>
        </w:r>
        <w:r w:rsidR="000428A6" w:rsidDel="001B59AC">
          <w:rPr>
            <w:rFonts w:ascii="Times New Roman" w:hAnsi="Times New Roman" w:cs="Times New Roman"/>
          </w:rPr>
          <w:delText>outcomes</w:delText>
        </w:r>
        <w:r w:rsidR="00941250" w:rsidDel="001B59AC">
          <w:rPr>
            <w:rFonts w:ascii="Times New Roman" w:hAnsi="Times New Roman" w:cs="Times New Roman"/>
          </w:rPr>
          <w:delText>)</w:delText>
        </w:r>
        <w:r w:rsidR="000F61A2" w:rsidDel="001B59AC">
          <w:rPr>
            <w:rFonts w:ascii="Times New Roman" w:hAnsi="Times New Roman" w:cs="Times New Roman"/>
          </w:rPr>
          <w:delText xml:space="preserve">, more molecular (i.e., trial-level) analytical </w:delText>
        </w:r>
        <w:r w:rsidR="007C78A2" w:rsidDel="001B59AC">
          <w:rPr>
            <w:rFonts w:ascii="Times New Roman" w:hAnsi="Times New Roman" w:cs="Times New Roman"/>
          </w:rPr>
          <w:delText>approaches</w:delText>
        </w:r>
        <w:r w:rsidR="008C4435" w:rsidDel="001B59AC">
          <w:rPr>
            <w:rFonts w:ascii="Times New Roman" w:hAnsi="Times New Roman" w:cs="Times New Roman"/>
          </w:rPr>
          <w:delText xml:space="preserve"> may </w:delText>
        </w:r>
        <w:r w:rsidR="000428A6" w:rsidDel="001B59AC">
          <w:rPr>
            <w:rFonts w:ascii="Times New Roman" w:hAnsi="Times New Roman" w:cs="Times New Roman"/>
          </w:rPr>
          <w:delText xml:space="preserve">be better equipped to understand how </w:delText>
        </w:r>
        <w:r w:rsidR="00387060" w:rsidDel="001B59AC">
          <w:rPr>
            <w:rFonts w:ascii="Times New Roman" w:hAnsi="Times New Roman" w:cs="Times New Roman"/>
          </w:rPr>
          <w:delText xml:space="preserve">decision-making </w:delText>
        </w:r>
        <w:r w:rsidR="00BB565F" w:rsidDel="001B59AC">
          <w:rPr>
            <w:rFonts w:ascii="Times New Roman" w:hAnsi="Times New Roman" w:cs="Times New Roman"/>
          </w:rPr>
          <w:delText>varies</w:delText>
        </w:r>
        <w:r w:rsidR="000428A6" w:rsidDel="001B59AC">
          <w:rPr>
            <w:rFonts w:ascii="Times New Roman" w:hAnsi="Times New Roman" w:cs="Times New Roman"/>
          </w:rPr>
          <w:delText xml:space="preserve"> </w:delText>
        </w:r>
        <w:r w:rsidR="00387060" w:rsidDel="001B59AC">
          <w:rPr>
            <w:rFonts w:ascii="Times New Roman" w:hAnsi="Times New Roman" w:cs="Times New Roman"/>
          </w:rPr>
          <w:delText xml:space="preserve">across </w:delText>
        </w:r>
        <w:r w:rsidR="00BB565F" w:rsidDel="001B59AC">
          <w:rPr>
            <w:rFonts w:ascii="Times New Roman" w:hAnsi="Times New Roman" w:cs="Times New Roman"/>
          </w:rPr>
          <w:delText xml:space="preserve">different </w:delText>
        </w:r>
        <w:r w:rsidR="00387060" w:rsidDel="001B59AC">
          <w:rPr>
            <w:rFonts w:ascii="Times New Roman" w:hAnsi="Times New Roman" w:cs="Times New Roman"/>
          </w:rPr>
          <w:delText>forms of psychopathology</w:delText>
        </w:r>
        <w:r w:rsidR="000F61A2" w:rsidDel="001B59AC">
          <w:rPr>
            <w:rFonts w:ascii="Times New Roman" w:hAnsi="Times New Roman" w:cs="Times New Roman"/>
          </w:rPr>
          <w:delText>.</w:delText>
        </w:r>
      </w:del>
    </w:p>
    <w:p w14:paraId="2F80185C" w14:textId="0BC56798" w:rsidR="00863EB6" w:rsidDel="001B59AC" w:rsidRDefault="000B73E2">
      <w:pPr>
        <w:pStyle w:val="BodyText"/>
        <w:widowControl w:val="0"/>
        <w:spacing w:after="0" w:line="480" w:lineRule="auto"/>
        <w:rPr>
          <w:del w:id="270" w:author="Jeremy Haynes" w:date="2024-05-15T12:09:00Z" w16du:dateUtc="2024-05-15T16:09:00Z"/>
          <w:rFonts w:ascii="Times New Roman" w:hAnsi="Times New Roman" w:cs="Times New Roman"/>
        </w:rPr>
        <w:pPrChange w:id="271" w:author="Jeremy Haynes" w:date="2024-05-15T12:22:00Z" w16du:dateUtc="2024-05-15T16:22:00Z">
          <w:pPr>
            <w:pStyle w:val="BodyText"/>
            <w:widowControl w:val="0"/>
            <w:spacing w:after="0" w:line="480" w:lineRule="auto"/>
            <w:ind w:firstLine="720"/>
          </w:pPr>
        </w:pPrChange>
      </w:pPr>
      <w:del w:id="272" w:author="Jeremy Haynes" w:date="2024-05-15T12:09:00Z" w16du:dateUtc="2024-05-15T16:09:00Z">
        <w:r w:rsidDel="001B59AC">
          <w:rPr>
            <w:rFonts w:ascii="Times New Roman" w:hAnsi="Times New Roman" w:cs="Times New Roman"/>
          </w:rPr>
          <w:delText>A common molecular</w:delText>
        </w:r>
      </w:del>
      <w:ins w:id="273" w:author="Thomas Olino" w:date="2024-05-13T20:32:00Z">
        <w:del w:id="274" w:author="Jeremy Haynes" w:date="2024-05-15T12:09:00Z" w16du:dateUtc="2024-05-15T16:09:00Z">
          <w:r w:rsidR="009173C6" w:rsidDel="001B59AC">
            <w:rPr>
              <w:rFonts w:ascii="Times New Roman" w:hAnsi="Times New Roman" w:cs="Times New Roman"/>
            </w:rPr>
            <w:delText>n alternative</w:delText>
          </w:r>
        </w:del>
      </w:ins>
      <w:del w:id="275" w:author="Jeremy Haynes" w:date="2024-05-15T12:09:00Z" w16du:dateUtc="2024-05-15T16:09:00Z">
        <w:r w:rsidDel="001B59AC">
          <w:rPr>
            <w:rFonts w:ascii="Times New Roman" w:hAnsi="Times New Roman" w:cs="Times New Roman"/>
          </w:rPr>
          <w:delText xml:space="preserve"> approach to </w:delText>
        </w:r>
        <w:r w:rsidR="000B4963" w:rsidDel="001B59AC">
          <w:rPr>
            <w:rFonts w:ascii="Times New Roman" w:hAnsi="Times New Roman" w:cs="Times New Roman"/>
          </w:rPr>
          <w:delText>examine</w:delText>
        </w:r>
        <w:r w:rsidDel="001B59AC">
          <w:rPr>
            <w:rFonts w:ascii="Times New Roman" w:hAnsi="Times New Roman" w:cs="Times New Roman"/>
          </w:rPr>
          <w:delText xml:space="preserve"> decision-making on the IGT involves </w:delText>
        </w:r>
      </w:del>
      <w:ins w:id="276" w:author="Thomas Olino" w:date="2024-05-13T20:34:00Z">
        <w:del w:id="277" w:author="Jeremy Haynes" w:date="2024-05-15T12:09:00Z" w16du:dateUtc="2024-05-15T16:09:00Z">
          <w:r w:rsidR="009173C6" w:rsidDel="001B59AC">
            <w:rPr>
              <w:rFonts w:ascii="Times New Roman" w:hAnsi="Times New Roman" w:cs="Times New Roman"/>
            </w:rPr>
            <w:delText xml:space="preserve">is </w:delText>
          </w:r>
        </w:del>
      </w:ins>
      <w:del w:id="278" w:author="Jeremy Haynes" w:date="2024-05-15T12:09:00Z" w16du:dateUtc="2024-05-15T16:09:00Z">
        <w:r w:rsidDel="001B59AC">
          <w:rPr>
            <w:rFonts w:ascii="Times New Roman" w:hAnsi="Times New Roman" w:cs="Times New Roman"/>
          </w:rPr>
          <w:delText>computational modeling. Computational models are theoretically-informed</w:delText>
        </w:r>
        <w:r w:rsidR="00097FA7" w:rsidDel="001B59AC">
          <w:rPr>
            <w:rFonts w:ascii="Times New Roman" w:hAnsi="Times New Roman" w:cs="Times New Roman"/>
          </w:rPr>
          <w:delText xml:space="preserve"> quantitative</w:delText>
        </w:r>
        <w:r w:rsidDel="001B59AC">
          <w:rPr>
            <w:rFonts w:ascii="Times New Roman" w:hAnsi="Times New Roman" w:cs="Times New Roman"/>
          </w:rPr>
          <w:delText xml:space="preserve"> models of behavior that allow us to characterize multiple behavioral </w:delText>
        </w:r>
        <w:r w:rsidR="007913EC" w:rsidDel="001B59AC">
          <w:rPr>
            <w:rFonts w:ascii="Times New Roman" w:hAnsi="Times New Roman" w:cs="Times New Roman"/>
          </w:rPr>
          <w:delText>processes and</w:delText>
        </w:r>
        <w:r w:rsidDel="001B59AC">
          <w:rPr>
            <w:rFonts w:ascii="Times New Roman" w:hAnsi="Times New Roman" w:cs="Times New Roman"/>
          </w:rPr>
          <w:delText xml:space="preserve"> can be fit to data at the trial level. </w:delText>
        </w:r>
        <w:r w:rsidR="0037655C" w:rsidDel="001B59AC">
          <w:rPr>
            <w:rFonts w:ascii="Times New Roman" w:hAnsi="Times New Roman" w:cs="Times New Roman"/>
          </w:rPr>
          <w:delText>For example, Haines et al.</w:delText>
        </w:r>
        <w:r w:rsidR="00644B5E" w:rsidDel="001B59AC">
          <w:rPr>
            <w:rFonts w:ascii="Times New Roman" w:hAnsi="Times New Roman" w:cs="Times New Roman"/>
          </w:rPr>
          <w:delText xml:space="preserve"> </w:delText>
        </w:r>
        <w:r w:rsidR="00644B5E" w:rsidDel="001B59AC">
          <w:rPr>
            <w:rFonts w:ascii="Times New Roman" w:hAnsi="Times New Roman"/>
          </w:rPr>
          <w:fldChar w:fldCharType="begin"/>
        </w:r>
        <w:r w:rsidR="00644B5E" w:rsidDel="001B59AC">
          <w:rPr>
            <w:rFonts w:ascii="Times New Roman" w:hAnsi="Times New Roman" w:cs="Times New Roman"/>
          </w:rPr>
          <w:delInstrText xml:space="preserve"> ADDIN ZOTERO_ITEM CSL_CITATION {"citationID":"6gPNaQUk","properties":{"formattedCitation":"(2018)","plainCitation":"(2018)","noteIndex":0},"citationItems":[{"id":1376,"uris":["http://zotero.org/groups/5499539/items/495U96LZ"],"itemData":{"id":1376,"type":"article-journal","container-title":"Cognitive science","issue":"8","note":"ISBN: 0364-0213\npublisher: Wiley Online Library","page":"2534-2561","title":"The outcome‐representation learning model: A novel reinforcement learning model of the iowa gambling task","volume":"42","author":[{"family":"Haines","given":"Nathaniel"},{"family":"Vassileva","given":"Jasmin"},{"family":"Ahn","given":"Woo-Young"}],"issued":{"date-parts":[["2018"]]}},"label":"page","suppress-author":true}],"schema":"https://github.com/citation-style-language/schema/raw/master/csl-citation.json"} </w:delInstrText>
        </w:r>
        <w:r w:rsidR="00644B5E" w:rsidDel="001B59AC">
          <w:rPr>
            <w:rFonts w:ascii="Times New Roman" w:hAnsi="Times New Roman"/>
          </w:rPr>
          <w:fldChar w:fldCharType="separate"/>
        </w:r>
        <w:r w:rsidR="00644B5E" w:rsidRPr="00644B5E" w:rsidDel="001B59AC">
          <w:rPr>
            <w:rFonts w:ascii="Times New Roman" w:hAnsi="Times New Roman" w:cs="Times New Roman"/>
          </w:rPr>
          <w:delText>(2018)</w:delText>
        </w:r>
        <w:r w:rsidR="00644B5E" w:rsidDel="001B59AC">
          <w:rPr>
            <w:rFonts w:ascii="Times New Roman" w:hAnsi="Times New Roman"/>
          </w:rPr>
          <w:fldChar w:fldCharType="end"/>
        </w:r>
        <w:r w:rsidR="0037655C" w:rsidDel="001B59AC">
          <w:rPr>
            <w:rFonts w:ascii="Times New Roman" w:hAnsi="Times New Roman" w:cs="Times New Roman"/>
          </w:rPr>
          <w:delText xml:space="preserve"> developed the Outcome Representation Learning (ORL) model to characterize trial</w:delText>
        </w:r>
        <w:r w:rsidR="00C9004E" w:rsidDel="001B59AC">
          <w:rPr>
            <w:rFonts w:ascii="Times New Roman" w:hAnsi="Times New Roman" w:cs="Times New Roman"/>
          </w:rPr>
          <w:delText>-level</w:delText>
        </w:r>
        <w:r w:rsidR="0037655C" w:rsidDel="001B59AC">
          <w:rPr>
            <w:rFonts w:ascii="Times New Roman" w:hAnsi="Times New Roman" w:cs="Times New Roman"/>
          </w:rPr>
          <w:delText xml:space="preserve"> learning </w:delText>
        </w:r>
        <w:r w:rsidR="00C9004E" w:rsidDel="001B59AC">
          <w:rPr>
            <w:rFonts w:ascii="Times New Roman" w:hAnsi="Times New Roman" w:cs="Times New Roman"/>
          </w:rPr>
          <w:delText>in the</w:delText>
        </w:r>
        <w:r w:rsidR="00D61761" w:rsidDel="001B59AC">
          <w:rPr>
            <w:rFonts w:ascii="Times New Roman" w:hAnsi="Times New Roman" w:cs="Times New Roman"/>
          </w:rPr>
          <w:delText xml:space="preserve"> original</w:delText>
        </w:r>
        <w:r w:rsidR="00C9004E" w:rsidDel="001B59AC">
          <w:rPr>
            <w:rFonts w:ascii="Times New Roman" w:hAnsi="Times New Roman" w:cs="Times New Roman"/>
          </w:rPr>
          <w:delText xml:space="preserve"> IGT using </w:delText>
        </w:r>
        <w:r w:rsidR="005459CA" w:rsidDel="001B59AC">
          <w:rPr>
            <w:rFonts w:ascii="Times New Roman" w:hAnsi="Times New Roman" w:cs="Times New Roman"/>
          </w:rPr>
          <w:delText>parameters related to reward and punishment learning,</w:delText>
        </w:r>
        <w:r w:rsidR="00126A96" w:rsidDel="001B59AC">
          <w:rPr>
            <w:rFonts w:ascii="Times New Roman" w:hAnsi="Times New Roman" w:cs="Times New Roman"/>
          </w:rPr>
          <w:delText xml:space="preserve"> as well as </w:delText>
        </w:r>
        <w:r w:rsidR="005459CA" w:rsidDel="001B59AC">
          <w:rPr>
            <w:rFonts w:ascii="Times New Roman" w:hAnsi="Times New Roman" w:cs="Times New Roman"/>
          </w:rPr>
          <w:delText>win frequency sensitivity, perseveration, and memory</w:delText>
        </w:r>
        <w:r w:rsidR="0037655C" w:rsidDel="001B59AC">
          <w:rPr>
            <w:rFonts w:ascii="Times New Roman" w:hAnsi="Times New Roman" w:cs="Times New Roman"/>
          </w:rPr>
          <w:delText>. The ORL is a reinforcement learning model that assumes individuals track the expected value of each deck within the IGT based on previous outcomes</w:delText>
        </w:r>
        <w:r w:rsidR="00C06655" w:rsidDel="001B59AC">
          <w:rPr>
            <w:rFonts w:ascii="Times New Roman" w:hAnsi="Times New Roman" w:cs="Times New Roman"/>
          </w:rPr>
          <w:delText xml:space="preserve">. Person-specific parameters in the </w:delText>
        </w:r>
        <w:r w:rsidR="006E1A70" w:rsidDel="001B59AC">
          <w:rPr>
            <w:rFonts w:ascii="Times New Roman" w:hAnsi="Times New Roman" w:cs="Times New Roman"/>
          </w:rPr>
          <w:delText xml:space="preserve">model inform </w:delText>
        </w:r>
        <w:r w:rsidR="00C06655" w:rsidDel="001B59AC">
          <w:rPr>
            <w:rFonts w:ascii="Times New Roman" w:hAnsi="Times New Roman" w:cs="Times New Roman"/>
          </w:rPr>
          <w:delText xml:space="preserve">a </w:delText>
        </w:r>
        <w:r w:rsidR="006E1A70" w:rsidDel="001B59AC">
          <w:rPr>
            <w:rFonts w:ascii="Times New Roman" w:hAnsi="Times New Roman" w:cs="Times New Roman"/>
          </w:rPr>
          <w:delText xml:space="preserve">computation of </w:delText>
        </w:r>
        <w:r w:rsidR="00244B79" w:rsidDel="001B59AC">
          <w:rPr>
            <w:rFonts w:ascii="Times New Roman" w:hAnsi="Times New Roman" w:cs="Times New Roman"/>
          </w:rPr>
          <w:delText xml:space="preserve">the </w:delText>
        </w:r>
        <w:r w:rsidR="006E1A70" w:rsidDel="001B59AC">
          <w:rPr>
            <w:rFonts w:ascii="Times New Roman" w:hAnsi="Times New Roman" w:cs="Times New Roman"/>
          </w:rPr>
          <w:delText>expected values</w:delText>
        </w:r>
        <w:r w:rsidR="007065A1" w:rsidDel="001B59AC">
          <w:rPr>
            <w:rFonts w:ascii="Times New Roman" w:hAnsi="Times New Roman" w:cs="Times New Roman"/>
          </w:rPr>
          <w:delText xml:space="preserve"> </w:delText>
        </w:r>
        <w:r w:rsidR="00244B79" w:rsidDel="001B59AC">
          <w:rPr>
            <w:rFonts w:ascii="Times New Roman" w:hAnsi="Times New Roman" w:cs="Times New Roman"/>
          </w:rPr>
          <w:delText xml:space="preserve">for each deck </w:delText>
        </w:r>
        <w:r w:rsidR="007065A1" w:rsidDel="001B59AC">
          <w:rPr>
            <w:rFonts w:ascii="Times New Roman" w:hAnsi="Times New Roman" w:cs="Times New Roman"/>
          </w:rPr>
          <w:delText xml:space="preserve">which are then used to predict the observed </w:delText>
        </w:r>
        <w:r w:rsidR="00146458" w:rsidDel="001B59AC">
          <w:rPr>
            <w:rFonts w:ascii="Times New Roman" w:hAnsi="Times New Roman" w:cs="Times New Roman"/>
          </w:rPr>
          <w:delText>choices between those decks</w:delText>
        </w:r>
        <w:r w:rsidR="006E1A70" w:rsidDel="001B59AC">
          <w:rPr>
            <w:rFonts w:ascii="Times New Roman" w:hAnsi="Times New Roman" w:cs="Times New Roman"/>
          </w:rPr>
          <w:delText xml:space="preserve">. </w:delText>
        </w:r>
        <w:r w:rsidR="00C7309E" w:rsidDel="001B59AC">
          <w:rPr>
            <w:rFonts w:ascii="Times New Roman" w:hAnsi="Times New Roman" w:cs="Times New Roman"/>
          </w:rPr>
          <w:delText>Importantly, individual differences</w:delText>
        </w:r>
        <w:r w:rsidR="00FE17E7" w:rsidDel="001B59AC">
          <w:rPr>
            <w:rFonts w:ascii="Times New Roman" w:hAnsi="Times New Roman" w:cs="Times New Roman"/>
          </w:rPr>
          <w:delText xml:space="preserve"> in these person-specific </w:delText>
        </w:r>
        <w:r w:rsidR="0088592B" w:rsidDel="001B59AC">
          <w:rPr>
            <w:rFonts w:ascii="Times New Roman" w:hAnsi="Times New Roman" w:cs="Times New Roman"/>
          </w:rPr>
          <w:delText xml:space="preserve">parameters are reliable </w:delText>
        </w:r>
        <w:r w:rsidR="0088592B" w:rsidDel="001B59AC">
          <w:rPr>
            <w:rFonts w:ascii="Times New Roman" w:hAnsi="Times New Roman"/>
          </w:rPr>
          <w:fldChar w:fldCharType="begin"/>
        </w:r>
        <w:r w:rsidR="0088592B" w:rsidDel="001B59AC">
          <w:rPr>
            <w:rFonts w:ascii="Times New Roman" w:hAnsi="Times New Roman" w:cs="Times New Roman"/>
          </w:rPr>
          <w:delInstrText xml:space="preserve"> ADDIN ZOTERO_ITEM CSL_CITATION {"citationID":"XgGq0KHa","properties":{"formattedCitation":"(Sullivan-Toole et al., 2022)","plainCitation":"(Sullivan-Toole et al., 2022)","noteIndex":0},"citationItems":[{"id":1382,"uris":["http://zotero.org/groups/5499539/items/8KXDKE8W"],"itemData":{"id":1382,"type":"article-journal","container-title":"Computational Psychiatry (Cambridge, Mass.)","issue":"1","note":"publisher: NIH Public Access","page":"189","title":"Enhancing the psychometric properties of the iowa gambling task using full generative modeling","volume":"6","author":[{"family":"Sullivan-Toole","given":"Holly"},{"family":"Haines","given":"Nathaniel"},{"family":"Dale","given":"Kristina"},{"family":"Olino","given":"Thomas M."}],"issued":{"date-parts":[["2022"]]}}}],"schema":"https://github.com/citation-style-language/schema/raw/master/csl-citation.json"} </w:delInstrText>
        </w:r>
        <w:r w:rsidR="0088592B" w:rsidDel="001B59AC">
          <w:rPr>
            <w:rFonts w:ascii="Times New Roman" w:hAnsi="Times New Roman"/>
          </w:rPr>
          <w:fldChar w:fldCharType="separate"/>
        </w:r>
        <w:r w:rsidR="0088592B" w:rsidRPr="0088592B" w:rsidDel="001B59AC">
          <w:rPr>
            <w:rFonts w:ascii="Times New Roman" w:hAnsi="Times New Roman" w:cs="Times New Roman"/>
          </w:rPr>
          <w:delText>(Sullivan-Toole et al., 2022)</w:delText>
        </w:r>
        <w:r w:rsidR="0088592B" w:rsidDel="001B59AC">
          <w:rPr>
            <w:rFonts w:ascii="Times New Roman" w:hAnsi="Times New Roman"/>
          </w:rPr>
          <w:fldChar w:fldCharType="end"/>
        </w:r>
        <w:r w:rsidR="0088592B" w:rsidDel="001B59AC">
          <w:rPr>
            <w:rFonts w:ascii="Times New Roman" w:hAnsi="Times New Roman" w:cs="Times New Roman"/>
          </w:rPr>
          <w:delText xml:space="preserve">, and </w:delText>
        </w:r>
        <w:r w:rsidR="00FE17E7" w:rsidDel="001B59AC">
          <w:rPr>
            <w:rFonts w:ascii="Times New Roman" w:hAnsi="Times New Roman" w:cs="Times New Roman"/>
          </w:rPr>
          <w:delText xml:space="preserve">they </w:delText>
        </w:r>
        <w:r w:rsidR="0088592B" w:rsidDel="001B59AC">
          <w:rPr>
            <w:rFonts w:ascii="Times New Roman" w:hAnsi="Times New Roman" w:cs="Times New Roman"/>
          </w:rPr>
          <w:delText>relate</w:delText>
        </w:r>
        <w:r w:rsidR="009176A9" w:rsidDel="001B59AC">
          <w:rPr>
            <w:rFonts w:ascii="Times New Roman" w:hAnsi="Times New Roman" w:cs="Times New Roman"/>
          </w:rPr>
          <w:delText xml:space="preserve"> to socially </w:delText>
        </w:r>
        <w:r w:rsidR="00206958" w:rsidDel="001B59AC">
          <w:rPr>
            <w:rFonts w:ascii="Times New Roman" w:hAnsi="Times New Roman" w:cs="Times New Roman"/>
          </w:rPr>
          <w:delText xml:space="preserve">significant </w:delText>
        </w:r>
        <w:r w:rsidR="009176A9" w:rsidDel="001B59AC">
          <w:rPr>
            <w:rFonts w:ascii="Times New Roman" w:hAnsi="Times New Roman" w:cs="Times New Roman"/>
          </w:rPr>
          <w:delText>individual differences</w:delText>
        </w:r>
        <w:r w:rsidR="007B2A73" w:rsidDel="001B59AC">
          <w:rPr>
            <w:rFonts w:ascii="Times New Roman" w:hAnsi="Times New Roman" w:cs="Times New Roman"/>
          </w:rPr>
          <w:delText xml:space="preserve"> </w:delText>
        </w:r>
        <w:r w:rsidR="007B2A73" w:rsidDel="001B59AC">
          <w:rPr>
            <w:rFonts w:ascii="Times New Roman" w:hAnsi="Times New Roman"/>
          </w:rPr>
          <w:fldChar w:fldCharType="begin"/>
        </w:r>
        <w:r w:rsidR="009F5866" w:rsidDel="001B59AC">
          <w:rPr>
            <w:rFonts w:ascii="Times New Roman" w:hAnsi="Times New Roman" w:cs="Times New Roman"/>
          </w:rPr>
          <w:delInstrText xml:space="preserve"> ADDIN ZOTERO_ITEM CSL_CITATION {"citationID":"jz3KB9qI","properties":{"formattedCitation":"(e.g., lower punishment learning among heroin-users; Haines et al., 2018)","plainCitation":"(e.g., lower punishment learning among heroin-users; Haines et al., 2018)","noteIndex":0},"citationItems":[{"id":1376,"uris":["http://zotero.org/groups/5499539/items/495U96LZ"],"itemData":{"id":1376,"type":"article-journal","container-title":"Cognitive science","issue":"8","note":"ISBN: 0364-0213\npublisher: Wiley Online Library","page":"2534-2561","title":"The outcome‐representation learning model: A novel reinforcement learning model of the iowa gambling task","volume":"42","author":[{"family":"Haines","given":"Nathaniel"},{"family":"Vassileva","given":"Jasmin"},{"family":"Ahn","given":"Woo-Young"}],"issued":{"date-parts":[["2018"]]}},"label":"page","prefix":"e.g., lower punishment learning among heroin-users; "}],"schema":"https://github.com/citation-style-language/schema/raw/master/csl-citation.json"} </w:delInstrText>
        </w:r>
        <w:r w:rsidR="007B2A73" w:rsidDel="001B59AC">
          <w:rPr>
            <w:rFonts w:ascii="Times New Roman" w:hAnsi="Times New Roman"/>
          </w:rPr>
          <w:fldChar w:fldCharType="separate"/>
        </w:r>
        <w:r w:rsidR="009F5866" w:rsidRPr="009F5866" w:rsidDel="001B59AC">
          <w:rPr>
            <w:rFonts w:ascii="Times New Roman" w:hAnsi="Times New Roman" w:cs="Times New Roman"/>
          </w:rPr>
          <w:delText xml:space="preserve">(e.g., lower punishment learning among </w:delText>
        </w:r>
        <w:r w:rsidR="009F5866" w:rsidRPr="009F5866" w:rsidDel="001B59AC">
          <w:rPr>
            <w:rFonts w:ascii="Times New Roman" w:hAnsi="Times New Roman" w:cs="Times New Roman"/>
          </w:rPr>
          <w:lastRenderedPageBreak/>
          <w:delText>heroin-users; Haines et al., 2018)</w:delText>
        </w:r>
        <w:r w:rsidR="007B2A73" w:rsidDel="001B59AC">
          <w:rPr>
            <w:rFonts w:ascii="Times New Roman" w:hAnsi="Times New Roman"/>
          </w:rPr>
          <w:fldChar w:fldCharType="end"/>
        </w:r>
        <w:r w:rsidR="00C7309E" w:rsidDel="001B59AC">
          <w:rPr>
            <w:rFonts w:ascii="Times New Roman" w:hAnsi="Times New Roman" w:cs="Times New Roman"/>
          </w:rPr>
          <w:delText>.</w:delText>
        </w:r>
        <w:r w:rsidR="0079624D" w:rsidDel="001B59AC">
          <w:rPr>
            <w:rFonts w:ascii="Times New Roman" w:hAnsi="Times New Roman" w:cs="Times New Roman"/>
          </w:rPr>
          <w:delText xml:space="preserve"> Thus, the ORL model shows promise in </w:delText>
        </w:r>
        <w:r w:rsidR="00780E98" w:rsidDel="001B59AC">
          <w:rPr>
            <w:rFonts w:ascii="Times New Roman" w:hAnsi="Times New Roman" w:cs="Times New Roman"/>
          </w:rPr>
          <w:delText xml:space="preserve">reliably </w:delText>
        </w:r>
        <w:r w:rsidR="0079624D" w:rsidDel="001B59AC">
          <w:rPr>
            <w:rFonts w:ascii="Times New Roman" w:hAnsi="Times New Roman" w:cs="Times New Roman"/>
          </w:rPr>
          <w:delText>characterizing IGT performance</w:delText>
        </w:r>
        <w:r w:rsidR="002A2986" w:rsidDel="001B59AC">
          <w:rPr>
            <w:rFonts w:ascii="Times New Roman" w:hAnsi="Times New Roman" w:cs="Times New Roman"/>
          </w:rPr>
          <w:delText xml:space="preserve">, and in characterizing </w:delText>
        </w:r>
        <w:r w:rsidR="00960A5A" w:rsidDel="001B59AC">
          <w:rPr>
            <w:rFonts w:ascii="Times New Roman" w:hAnsi="Times New Roman" w:cs="Times New Roman"/>
          </w:rPr>
          <w:delText xml:space="preserve">how performance on the IGT </w:delText>
        </w:r>
        <w:r w:rsidR="000452E0" w:rsidDel="001B59AC">
          <w:rPr>
            <w:rFonts w:ascii="Times New Roman" w:hAnsi="Times New Roman" w:cs="Times New Roman"/>
          </w:rPr>
          <w:delText>relate</w:delText>
        </w:r>
        <w:r w:rsidR="00960A5A" w:rsidDel="001B59AC">
          <w:rPr>
            <w:rFonts w:ascii="Times New Roman" w:hAnsi="Times New Roman" w:cs="Times New Roman"/>
          </w:rPr>
          <w:delText>s</w:delText>
        </w:r>
        <w:r w:rsidR="000452E0" w:rsidDel="001B59AC">
          <w:rPr>
            <w:rFonts w:ascii="Times New Roman" w:hAnsi="Times New Roman" w:cs="Times New Roman"/>
          </w:rPr>
          <w:delText xml:space="preserve"> to </w:delText>
        </w:r>
        <w:r w:rsidR="002A2986" w:rsidDel="001B59AC">
          <w:rPr>
            <w:rFonts w:ascii="Times New Roman" w:hAnsi="Times New Roman" w:cs="Times New Roman"/>
          </w:rPr>
          <w:delText xml:space="preserve">forms of </w:delText>
        </w:r>
        <w:r w:rsidR="0079624D" w:rsidDel="001B59AC">
          <w:rPr>
            <w:rFonts w:ascii="Times New Roman" w:hAnsi="Times New Roman" w:cs="Times New Roman"/>
          </w:rPr>
          <w:delText>psychopathology.</w:delText>
        </w:r>
      </w:del>
    </w:p>
    <w:p w14:paraId="768741D8" w14:textId="23707B94" w:rsidR="00C8075B" w:rsidDel="001B59AC" w:rsidRDefault="00951FF3">
      <w:pPr>
        <w:pStyle w:val="BodyText"/>
        <w:widowControl w:val="0"/>
        <w:spacing w:after="0" w:line="480" w:lineRule="auto"/>
        <w:rPr>
          <w:del w:id="279" w:author="Jeremy Haynes" w:date="2024-05-15T12:09:00Z" w16du:dateUtc="2024-05-15T16:09:00Z"/>
          <w:rFonts w:ascii="Times New Roman" w:hAnsi="Times New Roman" w:cs="Times New Roman"/>
        </w:rPr>
        <w:pPrChange w:id="280" w:author="Jeremy Haynes" w:date="2024-05-15T12:22:00Z" w16du:dateUtc="2024-05-15T16:22:00Z">
          <w:pPr>
            <w:pStyle w:val="BodyText"/>
            <w:widowControl w:val="0"/>
            <w:spacing w:after="0" w:line="480" w:lineRule="auto"/>
            <w:ind w:firstLine="720"/>
          </w:pPr>
        </w:pPrChange>
      </w:pPr>
      <w:del w:id="281" w:author="Jeremy Haynes" w:date="2024-05-15T12:09:00Z" w16du:dateUtc="2024-05-15T16:09:00Z">
        <w:r w:rsidDel="001B59AC">
          <w:rPr>
            <w:rFonts w:ascii="Times New Roman" w:hAnsi="Times New Roman" w:cs="Times New Roman"/>
          </w:rPr>
          <w:delText xml:space="preserve">Recently, our lab extended the ORL model </w:delText>
        </w:r>
      </w:del>
      <w:ins w:id="282" w:author="Thomas Olino" w:date="2024-05-13T20:35:00Z">
        <w:del w:id="283" w:author="Jeremy Haynes" w:date="2024-05-15T12:09:00Z" w16du:dateUtc="2024-05-15T16:09:00Z">
          <w:r w:rsidR="009173C6" w:rsidDel="001B59AC">
            <w:rPr>
              <w:rFonts w:ascii="Times New Roman" w:hAnsi="Times New Roman" w:cs="Times New Roman"/>
            </w:rPr>
            <w:delText xml:space="preserve">was extended </w:delText>
          </w:r>
        </w:del>
      </w:ins>
      <w:del w:id="284" w:author="Jeremy Haynes" w:date="2024-05-15T12:09:00Z" w16du:dateUtc="2024-05-15T16:09:00Z">
        <w:r w:rsidDel="001B59AC">
          <w:rPr>
            <w:rFonts w:ascii="Times New Roman" w:hAnsi="Times New Roman" w:cs="Times New Roman"/>
          </w:rPr>
          <w:delText xml:space="preserve">to the play-or-pass IGT and </w:delText>
        </w:r>
        <w:r w:rsidR="00FC5F94" w:rsidDel="001B59AC">
          <w:rPr>
            <w:rFonts w:ascii="Times New Roman" w:hAnsi="Times New Roman" w:cs="Times New Roman"/>
          </w:rPr>
          <w:delText>assess</w:delText>
        </w:r>
        <w:r w:rsidR="00DC0A4E" w:rsidDel="001B59AC">
          <w:rPr>
            <w:rFonts w:ascii="Times New Roman" w:hAnsi="Times New Roman" w:cs="Times New Roman"/>
          </w:rPr>
          <w:delText>ed</w:delText>
        </w:r>
        <w:r w:rsidR="00FC5F94" w:rsidDel="001B59AC">
          <w:rPr>
            <w:rFonts w:ascii="Times New Roman" w:hAnsi="Times New Roman" w:cs="Times New Roman"/>
          </w:rPr>
          <w:delText xml:space="preserve"> reliability for </w:delText>
        </w:r>
        <w:r w:rsidR="006772A3" w:rsidDel="001B59AC">
          <w:rPr>
            <w:rFonts w:ascii="Times New Roman" w:hAnsi="Times New Roman" w:cs="Times New Roman"/>
          </w:rPr>
          <w:delText xml:space="preserve">parameters from the </w:delText>
        </w:r>
        <w:r w:rsidR="00FC5F94" w:rsidDel="001B59AC">
          <w:rPr>
            <w:rFonts w:ascii="Times New Roman" w:hAnsi="Times New Roman" w:cs="Times New Roman"/>
          </w:rPr>
          <w:delText xml:space="preserve">play-or-pass ORL </w:delText>
        </w:r>
        <w:r w:rsidR="00E22281" w:rsidDel="001B59AC">
          <w:rPr>
            <w:rFonts w:ascii="Times New Roman" w:hAnsi="Times New Roman"/>
          </w:rPr>
          <w:fldChar w:fldCharType="begin"/>
        </w:r>
        <w:r w:rsidR="006772A3" w:rsidDel="001B59AC">
          <w:rPr>
            <w:rFonts w:ascii="Times New Roman" w:hAnsi="Times New Roman" w:cs="Times New Roman"/>
          </w:rPr>
          <w:delInstrText xml:space="preserve"> ADDIN ZOTERO_ITEM CSL_CITATION {"citationID":"8zc0kc6o","properties":{"formattedCitation":"(PP-ORL; Haynes et al., under review)","plainCitation":"(PP-ORL; Haynes et al., under review)","noteIndex":0},"citationItems":[{"id":1384,"uris":["http://zotero.org/groups/5499539/items/9T8G2IXI"],"itemData":{"id":1384,"type":"article-journal","container-title":"Cognitive, Affective, and Behavioral Neuroscience","title":"Test-Retest Reliability of the Play-or-Pass Version of the Iowa Gambling Task","author":[{"family":"Haynes","given":"Jeremy"},{"family":"Haines","given":"Nathaniel"},{"family":"Sullivan-Toole","given":"Holly"},{"family":"Olino","given":"Thomas M."}],"issued":{"literal":"under review"}},"label":"page","prefix":"PP-ORL; "}],"schema":"https://github.com/citation-style-language/schema/raw/master/csl-citation.json"} </w:delInstrText>
        </w:r>
        <w:r w:rsidR="00E22281" w:rsidDel="001B59AC">
          <w:rPr>
            <w:rFonts w:ascii="Times New Roman" w:hAnsi="Times New Roman"/>
          </w:rPr>
          <w:fldChar w:fldCharType="separate"/>
        </w:r>
        <w:r w:rsidR="006772A3" w:rsidRPr="006772A3" w:rsidDel="001B59AC">
          <w:rPr>
            <w:rFonts w:ascii="Times New Roman" w:hAnsi="Times New Roman" w:cs="Times New Roman"/>
          </w:rPr>
          <w:delText>(PP-ORL; Haynes et al., under review)</w:delText>
        </w:r>
        <w:r w:rsidR="00E22281" w:rsidDel="001B59AC">
          <w:rPr>
            <w:rFonts w:ascii="Times New Roman" w:hAnsi="Times New Roman"/>
          </w:rPr>
          <w:fldChar w:fldCharType="end"/>
        </w:r>
        <w:r w:rsidR="00A41FEA" w:rsidDel="001B59AC">
          <w:rPr>
            <w:rFonts w:ascii="Times New Roman" w:hAnsi="Times New Roman" w:cs="Times New Roman"/>
          </w:rPr>
          <w:delText xml:space="preserve">. </w:delText>
        </w:r>
        <w:r w:rsidR="00EA39B7" w:rsidDel="001B59AC">
          <w:rPr>
            <w:rFonts w:ascii="Times New Roman" w:hAnsi="Times New Roman" w:cs="Times New Roman"/>
          </w:rPr>
          <w:delText xml:space="preserve">Overall, we </w:delText>
        </w:r>
      </w:del>
      <w:ins w:id="285" w:author="Thomas Olino" w:date="2024-05-13T20:35:00Z">
        <w:del w:id="286" w:author="Jeremy Haynes" w:date="2024-05-15T12:09:00Z" w16du:dateUtc="2024-05-15T16:09:00Z">
          <w:r w:rsidR="009173C6" w:rsidDel="001B59AC">
            <w:rPr>
              <w:rFonts w:ascii="Times New Roman" w:hAnsi="Times New Roman" w:cs="Times New Roman"/>
            </w:rPr>
            <w:delText xml:space="preserve">the </w:delText>
          </w:r>
        </w:del>
      </w:ins>
      <w:del w:id="287" w:author="Jeremy Haynes" w:date="2024-05-15T12:09:00Z" w16du:dateUtc="2024-05-15T16:09:00Z">
        <w:r w:rsidR="00EA39B7" w:rsidDel="001B59AC">
          <w:rPr>
            <w:rFonts w:ascii="Times New Roman" w:hAnsi="Times New Roman" w:cs="Times New Roman"/>
          </w:rPr>
          <w:delText>found that ORL p</w:delText>
        </w:r>
        <w:r w:rsidR="00A41FEA" w:rsidDel="001B59AC">
          <w:rPr>
            <w:rFonts w:ascii="Times New Roman" w:hAnsi="Times New Roman" w:cs="Times New Roman"/>
          </w:rPr>
          <w:delText>arameters were reliable,</w:delText>
        </w:r>
        <w:r w:rsidDel="001B59AC">
          <w:rPr>
            <w:rFonts w:ascii="Times New Roman" w:hAnsi="Times New Roman" w:cs="Times New Roman"/>
          </w:rPr>
          <w:delText xml:space="preserve"> suggesting that the </w:delText>
        </w:r>
        <w:r w:rsidR="00A41FEA" w:rsidDel="001B59AC">
          <w:rPr>
            <w:rFonts w:ascii="Times New Roman" w:hAnsi="Times New Roman" w:cs="Times New Roman"/>
          </w:rPr>
          <w:delText>PP-</w:delText>
        </w:r>
        <w:r w:rsidDel="001B59AC">
          <w:rPr>
            <w:rFonts w:ascii="Times New Roman" w:hAnsi="Times New Roman" w:cs="Times New Roman"/>
          </w:rPr>
          <w:delText xml:space="preserve">ORL may </w:delText>
        </w:r>
        <w:r w:rsidR="00EA39B7" w:rsidDel="001B59AC">
          <w:rPr>
            <w:rFonts w:ascii="Times New Roman" w:hAnsi="Times New Roman" w:cs="Times New Roman"/>
          </w:rPr>
          <w:delText xml:space="preserve">also </w:delText>
        </w:r>
        <w:r w:rsidDel="001B59AC">
          <w:rPr>
            <w:rFonts w:ascii="Times New Roman" w:hAnsi="Times New Roman" w:cs="Times New Roman"/>
          </w:rPr>
          <w:delText>be useful for characterizing trial-level learning on the play-or-p</w:delText>
        </w:r>
        <w:r w:rsidR="00CD5FA5" w:rsidDel="001B59AC">
          <w:rPr>
            <w:rFonts w:ascii="Times New Roman" w:hAnsi="Times New Roman" w:cs="Times New Roman"/>
          </w:rPr>
          <w:delText>ass IGT</w:delText>
        </w:r>
        <w:r w:rsidDel="001B59AC">
          <w:rPr>
            <w:rFonts w:ascii="Times New Roman" w:hAnsi="Times New Roman" w:cs="Times New Roman"/>
          </w:rPr>
          <w:delText>.</w:delText>
        </w:r>
        <w:r w:rsidR="00EA39B7" w:rsidDel="001B59AC">
          <w:rPr>
            <w:rFonts w:ascii="Times New Roman" w:hAnsi="Times New Roman" w:cs="Times New Roman"/>
          </w:rPr>
          <w:delText xml:space="preserve"> This preliminary study focused on model-development among college students and has not been used to assess decision-making in </w:delText>
        </w:r>
      </w:del>
      <w:ins w:id="288" w:author="Thomas Olino" w:date="2024-05-13T20:35:00Z">
        <w:del w:id="289" w:author="Jeremy Haynes" w:date="2024-05-15T12:09:00Z" w16du:dateUtc="2024-05-15T16:09:00Z">
          <w:r w:rsidR="009173C6" w:rsidDel="001B59AC">
            <w:rPr>
              <w:rFonts w:ascii="Times New Roman" w:hAnsi="Times New Roman" w:cs="Times New Roman"/>
            </w:rPr>
            <w:delText xml:space="preserve">general </w:delText>
          </w:r>
        </w:del>
      </w:ins>
      <w:del w:id="290" w:author="Jeremy Haynes" w:date="2024-05-15T12:09:00Z" w16du:dateUtc="2024-05-15T16:09:00Z">
        <w:r w:rsidR="00EA39B7" w:rsidDel="001B59AC">
          <w:rPr>
            <w:rFonts w:ascii="Times New Roman" w:hAnsi="Times New Roman" w:cs="Times New Roman"/>
          </w:rPr>
          <w:delText>clinical populations</w:delText>
        </w:r>
      </w:del>
      <w:ins w:id="291" w:author="Thomas Olino" w:date="2024-05-13T20:35:00Z">
        <w:del w:id="292" w:author="Jeremy Haynes" w:date="2024-05-15T12:09:00Z" w16du:dateUtc="2024-05-15T16:09:00Z">
          <w:r w:rsidR="009173C6" w:rsidDel="001B59AC">
            <w:rPr>
              <w:rFonts w:ascii="Times New Roman" w:hAnsi="Times New Roman" w:cs="Times New Roman"/>
            </w:rPr>
            <w:delText xml:space="preserve"> including individuals assessed for experience of psychopathology</w:delText>
          </w:r>
        </w:del>
      </w:ins>
      <w:del w:id="293" w:author="Jeremy Haynes" w:date="2024-05-15T12:09:00Z" w16du:dateUtc="2024-05-15T16:09:00Z">
        <w:r w:rsidR="00EA39B7" w:rsidDel="001B59AC">
          <w:rPr>
            <w:rFonts w:ascii="Times New Roman" w:hAnsi="Times New Roman" w:cs="Times New Roman"/>
          </w:rPr>
          <w:delText>. Thus, g</w:delText>
        </w:r>
        <w:r w:rsidR="004449FC" w:rsidDel="001B59AC">
          <w:rPr>
            <w:rFonts w:ascii="Times New Roman" w:hAnsi="Times New Roman" w:cs="Times New Roman"/>
          </w:rPr>
          <w:delText>iven the prior literature</w:delText>
        </w:r>
        <w:r w:rsidR="00F71CCA" w:rsidDel="001B59AC">
          <w:rPr>
            <w:rFonts w:ascii="Times New Roman" w:hAnsi="Times New Roman" w:cs="Times New Roman"/>
          </w:rPr>
          <w:delText xml:space="preserve"> illustrating </w:delText>
        </w:r>
        <w:r w:rsidR="00A41FEA" w:rsidDel="001B59AC">
          <w:rPr>
            <w:rFonts w:ascii="Times New Roman" w:hAnsi="Times New Roman" w:cs="Times New Roman"/>
          </w:rPr>
          <w:delText>decision-making differences among</w:delText>
        </w:r>
        <w:r w:rsidR="00F71CCA" w:rsidDel="001B59AC">
          <w:rPr>
            <w:rFonts w:ascii="Times New Roman" w:hAnsi="Times New Roman" w:cs="Times New Roman"/>
          </w:rPr>
          <w:delText xml:space="preserve"> </w:delText>
        </w:r>
        <w:r w:rsidR="004449FC" w:rsidDel="001B59AC">
          <w:rPr>
            <w:rFonts w:ascii="Times New Roman" w:hAnsi="Times New Roman" w:cs="Times New Roman"/>
          </w:rPr>
          <w:delText xml:space="preserve">individuals with </w:delText>
        </w:r>
        <w:r w:rsidR="00A41FEA" w:rsidDel="001B59AC">
          <w:rPr>
            <w:rFonts w:ascii="Times New Roman" w:hAnsi="Times New Roman" w:cs="Times New Roman"/>
          </w:rPr>
          <w:delText>anxiety, depression</w:delText>
        </w:r>
        <w:r w:rsidR="004449FC" w:rsidDel="001B59AC">
          <w:rPr>
            <w:rFonts w:ascii="Times New Roman" w:hAnsi="Times New Roman" w:cs="Times New Roman"/>
          </w:rPr>
          <w:delText xml:space="preserve">, and </w:delText>
        </w:r>
        <w:r w:rsidR="00244EFC" w:rsidDel="001B59AC">
          <w:rPr>
            <w:rFonts w:ascii="Times New Roman" w:hAnsi="Times New Roman" w:cs="Times New Roman"/>
          </w:rPr>
          <w:delText xml:space="preserve">substance abuse, </w:delText>
        </w:r>
        <w:r w:rsidR="00F71CCA" w:rsidDel="001B59AC">
          <w:rPr>
            <w:rFonts w:ascii="Times New Roman" w:hAnsi="Times New Roman" w:cs="Times New Roman"/>
          </w:rPr>
          <w:delText xml:space="preserve">we sought to further </w:delText>
        </w:r>
        <w:r w:rsidR="00372838" w:rsidDel="001B59AC">
          <w:rPr>
            <w:rFonts w:ascii="Times New Roman" w:hAnsi="Times New Roman" w:cs="Times New Roman"/>
          </w:rPr>
          <w:delText xml:space="preserve">extend </w:delText>
        </w:r>
        <w:r w:rsidR="00EA39B7" w:rsidDel="001B59AC">
          <w:rPr>
            <w:rFonts w:ascii="Times New Roman" w:hAnsi="Times New Roman" w:cs="Times New Roman"/>
          </w:rPr>
          <w:delText>our preliminary</w:delText>
        </w:r>
      </w:del>
      <w:ins w:id="294" w:author="Thomas Olino" w:date="2024-05-13T20:36:00Z">
        <w:del w:id="295" w:author="Jeremy Haynes" w:date="2024-05-15T12:09:00Z" w16du:dateUtc="2024-05-15T16:09:00Z">
          <w:r w:rsidR="009173C6" w:rsidDel="001B59AC">
            <w:rPr>
              <w:rFonts w:ascii="Times New Roman" w:hAnsi="Times New Roman" w:cs="Times New Roman"/>
            </w:rPr>
            <w:delText>extended this</w:delText>
          </w:r>
        </w:del>
      </w:ins>
      <w:del w:id="296" w:author="Jeremy Haynes" w:date="2024-05-15T12:09:00Z" w16du:dateUtc="2024-05-15T16:09:00Z">
        <w:r w:rsidR="00372838" w:rsidDel="001B59AC">
          <w:rPr>
            <w:rFonts w:ascii="Times New Roman" w:hAnsi="Times New Roman" w:cs="Times New Roman"/>
          </w:rPr>
          <w:delText xml:space="preserve"> work by examining patterns of decision-making on the play-or-pass IGT among these </w:delText>
        </w:r>
        <w:r w:rsidR="00244EFC" w:rsidDel="001B59AC">
          <w:rPr>
            <w:rFonts w:ascii="Times New Roman" w:hAnsi="Times New Roman" w:cs="Times New Roman"/>
          </w:rPr>
          <w:delText>common forms of psychopathology</w:delText>
        </w:r>
        <w:r w:rsidR="006C6823" w:rsidDel="001B59AC">
          <w:rPr>
            <w:rFonts w:ascii="Times New Roman" w:hAnsi="Times New Roman" w:cs="Times New Roman"/>
          </w:rPr>
          <w:delText>.</w:delText>
        </w:r>
        <w:r w:rsidR="00AD587E" w:rsidDel="001B59AC">
          <w:rPr>
            <w:rFonts w:ascii="Times New Roman" w:hAnsi="Times New Roman" w:cs="Times New Roman"/>
          </w:rPr>
          <w:delText xml:space="preserve"> To do this, we used an existing dataset of</w:delText>
        </w:r>
      </w:del>
      <w:ins w:id="297" w:author="Thomas Olino" w:date="2024-05-13T20:36:00Z">
        <w:del w:id="298" w:author="Jeremy Haynes" w:date="2024-05-15T12:09:00Z" w16du:dateUtc="2024-05-15T16:09:00Z">
          <w:r w:rsidR="009173C6" w:rsidDel="001B59AC">
            <w:rPr>
              <w:rFonts w:ascii="Times New Roman" w:hAnsi="Times New Roman" w:cs="Times New Roman"/>
            </w:rPr>
            <w:delText>examined</w:delText>
          </w:r>
        </w:del>
      </w:ins>
      <w:del w:id="299" w:author="Jeremy Haynes" w:date="2024-05-15T12:09:00Z" w16du:dateUtc="2024-05-15T16:09:00Z">
        <w:r w:rsidR="00AD587E" w:rsidDel="001B59AC">
          <w:rPr>
            <w:rFonts w:ascii="Times New Roman" w:hAnsi="Times New Roman" w:cs="Times New Roman"/>
          </w:rPr>
          <w:delText xml:space="preserve"> a sample of adults who completed the play-or-pass IGT. Performance on the IGT was quantified using the PP-ORL model, and we examined how performance differed as a function anxiety, depression, and substance use disorder diagnoses.</w:delText>
        </w:r>
      </w:del>
    </w:p>
    <w:p w14:paraId="210C82C2" w14:textId="0D19429C" w:rsidR="0037655C" w:rsidDel="00816FFE" w:rsidRDefault="00E12F9E">
      <w:pPr>
        <w:pStyle w:val="Heading2"/>
        <w:rPr>
          <w:del w:id="300" w:author="Jeremy Haynes" w:date="2024-05-15T12:18:00Z" w16du:dateUtc="2024-05-15T16:18:00Z"/>
        </w:rPr>
      </w:pPr>
      <w:del w:id="301" w:author="Jeremy Haynes" w:date="2024-05-15T12:22:00Z" w16du:dateUtc="2024-05-15T16:22:00Z">
        <w:r w:rsidDel="00623E8E">
          <w:delText xml:space="preserve">2 </w:delText>
        </w:r>
        <w:r w:rsidR="0037655C" w:rsidDel="00623E8E">
          <w:delText>Method</w:delText>
        </w:r>
        <w:r w:rsidR="00C5424B" w:rsidDel="00623E8E">
          <w:delText xml:space="preserve"> and Materials</w:delText>
        </w:r>
      </w:del>
    </w:p>
    <w:p w14:paraId="39556EB4" w14:textId="77777777" w:rsidR="00D30423" w:rsidRPr="00CE0E3B" w:rsidRDefault="00D30423" w:rsidP="00D30423">
      <w:pPr>
        <w:pStyle w:val="ListParagraph"/>
        <w:numPr>
          <w:ilvl w:val="0"/>
          <w:numId w:val="5"/>
        </w:numPr>
        <w:autoSpaceDE/>
        <w:autoSpaceDN/>
        <w:ind w:left="720"/>
        <w:rPr>
          <w:ins w:id="302" w:author="Jeremy Haynes" w:date="2024-05-15T12:22:00Z" w16du:dateUtc="2024-05-15T16:22:00Z"/>
        </w:rPr>
      </w:pPr>
      <w:ins w:id="303" w:author="Jeremy Haynes" w:date="2024-05-15T12:22:00Z" w16du:dateUtc="2024-05-15T16:22:00Z">
        <w:r w:rsidRPr="00CE0E3B">
          <w:t>Method/Results (a &amp; b might be presented like separate experiments, each with their own method and results)</w:t>
        </w:r>
      </w:ins>
    </w:p>
    <w:p w14:paraId="1D84B11B" w14:textId="77777777" w:rsidR="00D30423" w:rsidRPr="00CE0E3B" w:rsidRDefault="00D30423" w:rsidP="00D30423">
      <w:pPr>
        <w:pStyle w:val="ListParagraph"/>
        <w:numPr>
          <w:ilvl w:val="1"/>
          <w:numId w:val="5"/>
        </w:numPr>
        <w:autoSpaceDE/>
        <w:autoSpaceDN/>
        <w:ind w:left="1440"/>
        <w:rPr>
          <w:ins w:id="304" w:author="Jeremy Haynes" w:date="2024-05-15T12:22:00Z" w16du:dateUtc="2024-05-15T16:22:00Z"/>
        </w:rPr>
      </w:pPr>
      <w:commentRangeStart w:id="305"/>
      <w:ins w:id="306" w:author="Jeremy Haynes" w:date="2024-05-15T12:22:00Z" w16du:dateUtc="2024-05-15T16:22:00Z">
        <w:r w:rsidRPr="00CE0E3B">
          <w:t>Build simple 1-parameter reinforcement learning model of some simple yes/no decision-making task?</w:t>
        </w:r>
        <w:commentRangeEnd w:id="305"/>
        <w:r w:rsidRPr="00CE0E3B">
          <w:rPr>
            <w:rStyle w:val="CommentReference"/>
          </w:rPr>
          <w:commentReference w:id="305"/>
        </w:r>
      </w:ins>
    </w:p>
    <w:p w14:paraId="068B17C1" w14:textId="77777777" w:rsidR="00D30423" w:rsidRPr="00CE0E3B" w:rsidRDefault="00D30423" w:rsidP="00D30423">
      <w:pPr>
        <w:pStyle w:val="ListParagraph"/>
        <w:numPr>
          <w:ilvl w:val="2"/>
          <w:numId w:val="5"/>
        </w:numPr>
        <w:autoSpaceDE/>
        <w:autoSpaceDN/>
        <w:ind w:left="2160"/>
        <w:rPr>
          <w:ins w:id="307" w:author="Jeremy Haynes" w:date="2024-05-15T12:22:00Z" w16du:dateUtc="2024-05-15T16:22:00Z"/>
        </w:rPr>
      </w:pPr>
      <w:ins w:id="308" w:author="Jeremy Haynes" w:date="2024-05-15T12:22:00Z" w16du:dateUtc="2024-05-15T16:22:00Z">
        <w:r w:rsidRPr="00CE0E3B">
          <w:t>Model-building process</w:t>
        </w:r>
      </w:ins>
    </w:p>
    <w:p w14:paraId="211AEA68" w14:textId="77777777" w:rsidR="00D30423" w:rsidRPr="00CE0E3B" w:rsidRDefault="00D30423" w:rsidP="00D30423">
      <w:pPr>
        <w:pStyle w:val="ListParagraph"/>
        <w:numPr>
          <w:ilvl w:val="3"/>
          <w:numId w:val="5"/>
        </w:numPr>
        <w:autoSpaceDE/>
        <w:autoSpaceDN/>
        <w:ind w:left="2880"/>
        <w:rPr>
          <w:ins w:id="309" w:author="Jeremy Haynes" w:date="2024-05-15T12:22:00Z" w16du:dateUtc="2024-05-15T16:22:00Z"/>
        </w:rPr>
      </w:pPr>
      <w:ins w:id="310" w:author="Jeremy Haynes" w:date="2024-05-15T12:22:00Z" w16du:dateUtc="2024-05-15T16:22:00Z">
        <w:r w:rsidRPr="00CE0E3B">
          <w:t>How it would be fit to a single person</w:t>
        </w:r>
      </w:ins>
    </w:p>
    <w:p w14:paraId="209F6077" w14:textId="77777777" w:rsidR="00D30423" w:rsidRPr="00CE0E3B" w:rsidRDefault="00D30423" w:rsidP="00D30423">
      <w:pPr>
        <w:pStyle w:val="ListParagraph"/>
        <w:numPr>
          <w:ilvl w:val="3"/>
          <w:numId w:val="5"/>
        </w:numPr>
        <w:autoSpaceDE/>
        <w:autoSpaceDN/>
        <w:ind w:left="2880"/>
        <w:rPr>
          <w:ins w:id="311" w:author="Jeremy Haynes" w:date="2024-05-15T12:22:00Z" w16du:dateUtc="2024-05-15T16:22:00Z"/>
        </w:rPr>
      </w:pPr>
      <w:ins w:id="312" w:author="Jeremy Haynes" w:date="2024-05-15T12:22:00Z" w16du:dateUtc="2024-05-15T16:22:00Z">
        <w:r w:rsidRPr="00CE0E3B">
          <w:t>How it would be fit to multiple people (single timepoint hierarchical model)</w:t>
        </w:r>
      </w:ins>
    </w:p>
    <w:p w14:paraId="1D44700D" w14:textId="77777777" w:rsidR="00D30423" w:rsidRPr="00CE0E3B" w:rsidRDefault="00D30423" w:rsidP="00D30423">
      <w:pPr>
        <w:pStyle w:val="ListParagraph"/>
        <w:numPr>
          <w:ilvl w:val="3"/>
          <w:numId w:val="5"/>
        </w:numPr>
        <w:autoSpaceDE/>
        <w:autoSpaceDN/>
        <w:ind w:left="2880"/>
        <w:rPr>
          <w:ins w:id="313" w:author="Jeremy Haynes" w:date="2024-05-15T12:22:00Z" w16du:dateUtc="2024-05-15T16:22:00Z"/>
        </w:rPr>
      </w:pPr>
      <w:ins w:id="314" w:author="Jeremy Haynes" w:date="2024-05-15T12:22:00Z" w16du:dateUtc="2024-05-15T16:22:00Z">
        <w:r w:rsidRPr="00CE0E3B">
          <w:t>How it would be fit to multiple people across time (growth model)</w:t>
        </w:r>
      </w:ins>
    </w:p>
    <w:p w14:paraId="658B6CC0" w14:textId="77777777" w:rsidR="00D30423" w:rsidRPr="00CE0E3B" w:rsidRDefault="00D30423" w:rsidP="00D30423">
      <w:pPr>
        <w:rPr>
          <w:ins w:id="315" w:author="Jeremy Haynes" w:date="2024-05-15T12:22:00Z" w16du:dateUtc="2024-05-15T16:22:00Z"/>
        </w:rPr>
      </w:pPr>
    </w:p>
    <w:p w14:paraId="09C16D68" w14:textId="77777777" w:rsidR="00D30423" w:rsidRPr="00CE0E3B" w:rsidRDefault="00D30423" w:rsidP="00D30423">
      <w:pPr>
        <w:pStyle w:val="ListParagraph"/>
        <w:numPr>
          <w:ilvl w:val="2"/>
          <w:numId w:val="5"/>
        </w:numPr>
        <w:autoSpaceDE/>
        <w:autoSpaceDN/>
        <w:ind w:left="2160"/>
        <w:rPr>
          <w:ins w:id="316" w:author="Jeremy Haynes" w:date="2024-05-15T12:22:00Z" w16du:dateUtc="2024-05-15T16:22:00Z"/>
        </w:rPr>
      </w:pPr>
      <w:ins w:id="317" w:author="Jeremy Haynes" w:date="2024-05-15T12:22:00Z" w16du:dateUtc="2024-05-15T16:22:00Z">
        <w:r w:rsidRPr="00CE0E3B">
          <w:t>Simulations:</w:t>
        </w:r>
      </w:ins>
    </w:p>
    <w:p w14:paraId="5C8EE10F" w14:textId="77777777" w:rsidR="00D30423" w:rsidRPr="00CE0E3B" w:rsidRDefault="00D30423" w:rsidP="00D30423">
      <w:pPr>
        <w:pStyle w:val="ListParagraph"/>
        <w:numPr>
          <w:ilvl w:val="3"/>
          <w:numId w:val="5"/>
        </w:numPr>
        <w:autoSpaceDE/>
        <w:autoSpaceDN/>
        <w:ind w:left="2880"/>
        <w:rPr>
          <w:ins w:id="318" w:author="Jeremy Haynes" w:date="2024-05-15T12:22:00Z" w16du:dateUtc="2024-05-15T16:22:00Z"/>
        </w:rPr>
      </w:pPr>
      <w:ins w:id="319" w:author="Jeremy Haynes" w:date="2024-05-15T12:22:00Z" w16du:dateUtc="2024-05-15T16:22:00Z">
        <w:r w:rsidRPr="00CE0E3B">
          <w:t>Simulate data based on growth model across multiple conditions</w:t>
        </w:r>
      </w:ins>
    </w:p>
    <w:tbl>
      <w:tblPr>
        <w:tblStyle w:val="TableGrid"/>
        <w:tblW w:w="0" w:type="auto"/>
        <w:jc w:val="center"/>
        <w:tblInd w:w="0" w:type="dxa"/>
        <w:tblLook w:val="04A0" w:firstRow="1" w:lastRow="0" w:firstColumn="1" w:lastColumn="0" w:noHBand="0" w:noVBand="1"/>
      </w:tblPr>
      <w:tblGrid>
        <w:gridCol w:w="1742"/>
        <w:gridCol w:w="1636"/>
        <w:gridCol w:w="1696"/>
      </w:tblGrid>
      <w:tr w:rsidR="00D30423" w:rsidRPr="00CE0E3B" w14:paraId="5D38FE8C" w14:textId="77777777" w:rsidTr="00C778C4">
        <w:trPr>
          <w:jc w:val="center"/>
          <w:ins w:id="320" w:author="Jeremy Haynes" w:date="2024-05-15T12:22:00Z"/>
        </w:trPr>
        <w:tc>
          <w:tcPr>
            <w:tcW w:w="0" w:type="auto"/>
          </w:tcPr>
          <w:p w14:paraId="705CD1B7" w14:textId="77777777" w:rsidR="00D30423" w:rsidRPr="00CE0E3B" w:rsidRDefault="00D30423" w:rsidP="00C778C4">
            <w:pPr>
              <w:rPr>
                <w:ins w:id="321" w:author="Jeremy Haynes" w:date="2024-05-15T12:22:00Z" w16du:dateUtc="2024-05-15T16:22:00Z"/>
                <w:i/>
                <w:iCs/>
              </w:rPr>
            </w:pPr>
          </w:p>
        </w:tc>
        <w:tc>
          <w:tcPr>
            <w:tcW w:w="0" w:type="auto"/>
          </w:tcPr>
          <w:p w14:paraId="33E64E72" w14:textId="77777777" w:rsidR="00D30423" w:rsidRPr="00CE0E3B" w:rsidRDefault="00D30423" w:rsidP="00C778C4">
            <w:pPr>
              <w:jc w:val="center"/>
              <w:rPr>
                <w:ins w:id="322" w:author="Jeremy Haynes" w:date="2024-05-15T12:22:00Z" w16du:dateUtc="2024-05-15T16:22:00Z"/>
              </w:rPr>
            </w:pPr>
            <w:ins w:id="323" w:author="Jeremy Haynes" w:date="2024-05-15T12:22:00Z" w16du:dateUtc="2024-05-15T16:22:00Z">
              <w:r w:rsidRPr="00CE0E3B">
                <w:t xml:space="preserve">No </w:t>
              </w:r>
              <w:proofErr w:type="spellStart"/>
              <w:r w:rsidRPr="00CE0E3B">
                <w:t>cor</w:t>
              </w:r>
              <w:proofErr w:type="spellEnd"/>
            </w:ins>
          </w:p>
        </w:tc>
        <w:tc>
          <w:tcPr>
            <w:tcW w:w="0" w:type="auto"/>
          </w:tcPr>
          <w:p w14:paraId="255C33B9" w14:textId="77777777" w:rsidR="00D30423" w:rsidRPr="00CE0E3B" w:rsidRDefault="00D30423" w:rsidP="00C778C4">
            <w:pPr>
              <w:jc w:val="center"/>
              <w:rPr>
                <w:ins w:id="324" w:author="Jeremy Haynes" w:date="2024-05-15T12:22:00Z" w16du:dateUtc="2024-05-15T16:22:00Z"/>
              </w:rPr>
            </w:pPr>
            <w:ins w:id="325" w:author="Jeremy Haynes" w:date="2024-05-15T12:22:00Z" w16du:dateUtc="2024-05-15T16:22:00Z">
              <w:r w:rsidRPr="00CE0E3B">
                <w:t xml:space="preserve">Moderate </w:t>
              </w:r>
              <w:proofErr w:type="spellStart"/>
              <w:r w:rsidRPr="00CE0E3B">
                <w:t>cor</w:t>
              </w:r>
              <w:proofErr w:type="spellEnd"/>
            </w:ins>
          </w:p>
        </w:tc>
      </w:tr>
      <w:tr w:rsidR="00D30423" w:rsidRPr="00CE0E3B" w14:paraId="1C5E65D1" w14:textId="77777777" w:rsidTr="00C778C4">
        <w:trPr>
          <w:jc w:val="center"/>
          <w:ins w:id="326" w:author="Jeremy Haynes" w:date="2024-05-15T12:22:00Z"/>
        </w:trPr>
        <w:tc>
          <w:tcPr>
            <w:tcW w:w="0" w:type="auto"/>
          </w:tcPr>
          <w:p w14:paraId="6E8A1F7E" w14:textId="77777777" w:rsidR="00D30423" w:rsidRPr="00CE0E3B" w:rsidRDefault="00D30423" w:rsidP="00C778C4">
            <w:pPr>
              <w:rPr>
                <w:ins w:id="327" w:author="Jeremy Haynes" w:date="2024-05-15T12:22:00Z" w16du:dateUtc="2024-05-15T16:22:00Z"/>
                <w:i/>
                <w:iCs/>
              </w:rPr>
            </w:pPr>
            <w:ins w:id="328" w:author="Jeremy Haynes" w:date="2024-05-15T12:22:00Z" w16du:dateUtc="2024-05-15T16:22:00Z">
              <w:r w:rsidRPr="00CE0E3B">
                <w:t>No effect</w:t>
              </w:r>
            </w:ins>
          </w:p>
        </w:tc>
        <w:tc>
          <w:tcPr>
            <w:tcW w:w="0" w:type="auto"/>
          </w:tcPr>
          <w:p w14:paraId="43E70E6C" w14:textId="77777777" w:rsidR="00D30423" w:rsidRPr="00CE0E3B" w:rsidRDefault="00D30423" w:rsidP="00C778C4">
            <w:pPr>
              <w:jc w:val="center"/>
              <w:rPr>
                <w:ins w:id="329" w:author="Jeremy Haynes" w:date="2024-05-15T12:22:00Z" w16du:dateUtc="2024-05-15T16:22:00Z"/>
              </w:rPr>
            </w:pPr>
            <w:proofErr w:type="spellStart"/>
            <w:ins w:id="330" w:author="Jeremy Haynes" w:date="2024-05-15T12:22:00Z" w16du:dateUtc="2024-05-15T16:22:00Z">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0</w:t>
              </w:r>
            </w:ins>
          </w:p>
        </w:tc>
        <w:tc>
          <w:tcPr>
            <w:tcW w:w="0" w:type="auto"/>
          </w:tcPr>
          <w:p w14:paraId="12212392" w14:textId="77777777" w:rsidR="00D30423" w:rsidRPr="00CE0E3B" w:rsidRDefault="00D30423" w:rsidP="00C778C4">
            <w:pPr>
              <w:jc w:val="center"/>
              <w:rPr>
                <w:ins w:id="331" w:author="Jeremy Haynes" w:date="2024-05-15T12:22:00Z" w16du:dateUtc="2024-05-15T16:22:00Z"/>
              </w:rPr>
            </w:pPr>
            <w:proofErr w:type="spellStart"/>
            <w:ins w:id="332" w:author="Jeremy Haynes" w:date="2024-05-15T12:22:00Z" w16du:dateUtc="2024-05-15T16:22:00Z">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0</w:t>
              </w:r>
            </w:ins>
          </w:p>
        </w:tc>
      </w:tr>
      <w:tr w:rsidR="00D30423" w:rsidRPr="00CE0E3B" w14:paraId="62B95BFB" w14:textId="77777777" w:rsidTr="00C778C4">
        <w:trPr>
          <w:jc w:val="center"/>
          <w:ins w:id="333" w:author="Jeremy Haynes" w:date="2024-05-15T12:22:00Z"/>
        </w:trPr>
        <w:tc>
          <w:tcPr>
            <w:tcW w:w="0" w:type="auto"/>
          </w:tcPr>
          <w:p w14:paraId="6C74CB3B" w14:textId="77777777" w:rsidR="00D30423" w:rsidRPr="00CE0E3B" w:rsidRDefault="00D30423" w:rsidP="00C778C4">
            <w:pPr>
              <w:rPr>
                <w:ins w:id="334" w:author="Jeremy Haynes" w:date="2024-05-15T12:22:00Z" w16du:dateUtc="2024-05-15T16:22:00Z"/>
              </w:rPr>
            </w:pPr>
            <w:ins w:id="335" w:author="Jeremy Haynes" w:date="2024-05-15T12:22:00Z" w16du:dateUtc="2024-05-15T16:22:00Z">
              <w:r w:rsidRPr="00CE0E3B">
                <w:t>Moderate effect</w:t>
              </w:r>
            </w:ins>
          </w:p>
        </w:tc>
        <w:tc>
          <w:tcPr>
            <w:tcW w:w="0" w:type="auto"/>
          </w:tcPr>
          <w:p w14:paraId="57A57B23" w14:textId="77777777" w:rsidR="00D30423" w:rsidRPr="00CE0E3B" w:rsidRDefault="00D30423" w:rsidP="00C778C4">
            <w:pPr>
              <w:jc w:val="center"/>
              <w:rPr>
                <w:ins w:id="336" w:author="Jeremy Haynes" w:date="2024-05-15T12:22:00Z" w16du:dateUtc="2024-05-15T16:22:00Z"/>
              </w:rPr>
            </w:pPr>
            <w:proofErr w:type="spellStart"/>
            <w:ins w:id="337" w:author="Jeremy Haynes" w:date="2024-05-15T12:22:00Z" w16du:dateUtc="2024-05-15T16:22:00Z">
              <w:r w:rsidRPr="00CE0E3B">
                <w:rPr>
                  <w:i/>
                  <w:iCs/>
                </w:rPr>
                <w:t>r</w:t>
              </w:r>
              <w:r w:rsidRPr="00CE0E3B">
                <w:rPr>
                  <w:i/>
                  <w:iCs/>
                  <w:vertAlign w:val="subscript"/>
                </w:rPr>
                <w:t>time</w:t>
              </w:r>
              <w:proofErr w:type="spellEnd"/>
              <w:r w:rsidRPr="00CE0E3B">
                <w:t xml:space="preserve"> = 0, </w:t>
              </w:r>
              <w:r w:rsidRPr="00CE0E3B">
                <w:rPr>
                  <w:i/>
                  <w:iCs/>
                </w:rPr>
                <w:t>d</w:t>
              </w:r>
              <w:r w:rsidRPr="00CE0E3B">
                <w:t xml:space="preserve"> = .5</w:t>
              </w:r>
            </w:ins>
          </w:p>
        </w:tc>
        <w:tc>
          <w:tcPr>
            <w:tcW w:w="0" w:type="auto"/>
          </w:tcPr>
          <w:p w14:paraId="0271CC5A" w14:textId="77777777" w:rsidR="00D30423" w:rsidRPr="00CE0E3B" w:rsidRDefault="00D30423" w:rsidP="00C778C4">
            <w:pPr>
              <w:jc w:val="center"/>
              <w:rPr>
                <w:ins w:id="338" w:author="Jeremy Haynes" w:date="2024-05-15T12:22:00Z" w16du:dateUtc="2024-05-15T16:22:00Z"/>
              </w:rPr>
            </w:pPr>
            <w:proofErr w:type="spellStart"/>
            <w:ins w:id="339" w:author="Jeremy Haynes" w:date="2024-05-15T12:22:00Z" w16du:dateUtc="2024-05-15T16:22:00Z">
              <w:r w:rsidRPr="00CE0E3B">
                <w:rPr>
                  <w:i/>
                  <w:iCs/>
                </w:rPr>
                <w:t>r</w:t>
              </w:r>
              <w:r w:rsidRPr="00CE0E3B">
                <w:rPr>
                  <w:i/>
                  <w:iCs/>
                  <w:vertAlign w:val="subscript"/>
                </w:rPr>
                <w:t>time</w:t>
              </w:r>
              <w:proofErr w:type="spellEnd"/>
              <w:r w:rsidRPr="00CE0E3B">
                <w:t xml:space="preserve"> = .3, </w:t>
              </w:r>
              <w:r w:rsidRPr="00CE0E3B">
                <w:rPr>
                  <w:i/>
                  <w:iCs/>
                </w:rPr>
                <w:t>d</w:t>
              </w:r>
              <w:r w:rsidRPr="00CE0E3B">
                <w:t xml:space="preserve"> = .5</w:t>
              </w:r>
            </w:ins>
          </w:p>
        </w:tc>
      </w:tr>
    </w:tbl>
    <w:p w14:paraId="7C0A8A5E" w14:textId="77777777" w:rsidR="00D30423" w:rsidRPr="00CE0E3B" w:rsidRDefault="00D30423" w:rsidP="00D30423">
      <w:pPr>
        <w:rPr>
          <w:ins w:id="340" w:author="Jeremy Haynes" w:date="2024-05-15T12:22:00Z" w16du:dateUtc="2024-05-15T16:22:00Z"/>
        </w:rPr>
      </w:pPr>
    </w:p>
    <w:p w14:paraId="3B6B355B" w14:textId="77777777" w:rsidR="00D30423" w:rsidRPr="00CE0E3B" w:rsidRDefault="00D30423" w:rsidP="00D30423">
      <w:pPr>
        <w:pStyle w:val="ListParagraph"/>
        <w:numPr>
          <w:ilvl w:val="3"/>
          <w:numId w:val="5"/>
        </w:numPr>
        <w:autoSpaceDE/>
        <w:autoSpaceDN/>
        <w:ind w:left="2880"/>
        <w:rPr>
          <w:ins w:id="341" w:author="Jeremy Haynes" w:date="2024-05-15T12:22:00Z" w16du:dateUtc="2024-05-15T16:22:00Z"/>
        </w:rPr>
      </w:pPr>
      <w:ins w:id="342" w:author="Jeremy Haynes" w:date="2024-05-15T12:22:00Z" w16du:dateUtc="2024-05-15T16:22:00Z">
        <w:r w:rsidRPr="00CE0E3B">
          <w:t>Fit single timepoint and growth RL model to each timepoint</w:t>
        </w:r>
      </w:ins>
    </w:p>
    <w:p w14:paraId="1AEAAB9E" w14:textId="77777777" w:rsidR="00D30423" w:rsidRPr="00CE0E3B" w:rsidRDefault="00D30423" w:rsidP="00D30423">
      <w:pPr>
        <w:pStyle w:val="ListParagraph"/>
        <w:numPr>
          <w:ilvl w:val="2"/>
          <w:numId w:val="5"/>
        </w:numPr>
        <w:autoSpaceDE/>
        <w:autoSpaceDN/>
        <w:ind w:left="2160"/>
        <w:rPr>
          <w:ins w:id="343" w:author="Jeremy Haynes" w:date="2024-05-15T12:22:00Z" w16du:dateUtc="2024-05-15T16:22:00Z"/>
        </w:rPr>
      </w:pPr>
      <w:ins w:id="344" w:author="Jeremy Haynes" w:date="2024-05-15T12:22:00Z" w16du:dateUtc="2024-05-15T16:22:00Z">
        <w:r w:rsidRPr="00CE0E3B">
          <w:t>Results</w:t>
        </w:r>
      </w:ins>
    </w:p>
    <w:p w14:paraId="37C691C8" w14:textId="77777777" w:rsidR="00D30423" w:rsidRPr="00CE0E3B" w:rsidRDefault="00D30423" w:rsidP="00D30423">
      <w:pPr>
        <w:pStyle w:val="ListParagraph"/>
        <w:numPr>
          <w:ilvl w:val="1"/>
          <w:numId w:val="5"/>
        </w:numPr>
        <w:autoSpaceDE/>
        <w:autoSpaceDN/>
        <w:ind w:left="1440"/>
        <w:rPr>
          <w:ins w:id="345" w:author="Jeremy Haynes" w:date="2024-05-15T12:22:00Z" w16du:dateUtc="2024-05-15T16:22:00Z"/>
        </w:rPr>
      </w:pPr>
      <w:ins w:id="346" w:author="Jeremy Haynes" w:date="2024-05-15T12:22:00Z" w16du:dateUtc="2024-05-15T16:22:00Z">
        <w:r w:rsidRPr="00CE0E3B">
          <w:t>Present PP-ORL model</w:t>
        </w:r>
      </w:ins>
    </w:p>
    <w:p w14:paraId="57D38723" w14:textId="77777777" w:rsidR="00D30423" w:rsidRPr="00CE0E3B" w:rsidRDefault="00D30423" w:rsidP="00D30423">
      <w:pPr>
        <w:pStyle w:val="ListParagraph"/>
        <w:numPr>
          <w:ilvl w:val="2"/>
          <w:numId w:val="5"/>
        </w:numPr>
        <w:autoSpaceDE/>
        <w:autoSpaceDN/>
        <w:ind w:left="2160"/>
        <w:rPr>
          <w:ins w:id="347" w:author="Jeremy Haynes" w:date="2024-05-15T12:22:00Z" w16du:dateUtc="2024-05-15T16:22:00Z"/>
        </w:rPr>
      </w:pPr>
      <w:ins w:id="348" w:author="Jeremy Haynes" w:date="2024-05-15T12:22:00Z" w16du:dateUtc="2024-05-15T16:22:00Z">
        <w:r w:rsidRPr="00CE0E3B">
          <w:t>Show single timepoint model</w:t>
        </w:r>
      </w:ins>
    </w:p>
    <w:p w14:paraId="68F42F9D" w14:textId="77777777" w:rsidR="00D30423" w:rsidRPr="00CE0E3B" w:rsidRDefault="00D30423" w:rsidP="00D30423">
      <w:pPr>
        <w:pStyle w:val="ListParagraph"/>
        <w:numPr>
          <w:ilvl w:val="2"/>
          <w:numId w:val="5"/>
        </w:numPr>
        <w:autoSpaceDE/>
        <w:autoSpaceDN/>
        <w:ind w:left="2160"/>
        <w:rPr>
          <w:ins w:id="349" w:author="Jeremy Haynes" w:date="2024-05-15T12:22:00Z" w16du:dateUtc="2024-05-15T16:22:00Z"/>
        </w:rPr>
      </w:pPr>
      <w:ins w:id="350" w:author="Jeremy Haynes" w:date="2024-05-15T12:22:00Z" w16du:dateUtc="2024-05-15T16:22:00Z">
        <w:r w:rsidRPr="00CE0E3B">
          <w:t>Show growth model</w:t>
        </w:r>
      </w:ins>
    </w:p>
    <w:p w14:paraId="7AD39B6F" w14:textId="77777777" w:rsidR="00D30423" w:rsidRPr="00CE0E3B" w:rsidRDefault="00D30423" w:rsidP="00D30423">
      <w:pPr>
        <w:pStyle w:val="ListParagraph"/>
        <w:numPr>
          <w:ilvl w:val="2"/>
          <w:numId w:val="5"/>
        </w:numPr>
        <w:autoSpaceDE/>
        <w:autoSpaceDN/>
        <w:ind w:left="2160"/>
        <w:rPr>
          <w:ins w:id="351" w:author="Jeremy Haynes" w:date="2024-05-15T12:22:00Z" w16du:dateUtc="2024-05-15T16:22:00Z"/>
        </w:rPr>
      </w:pPr>
      <w:ins w:id="352" w:author="Jeremy Haynes" w:date="2024-05-15T12:22:00Z" w16du:dateUtc="2024-05-15T16:22:00Z">
        <w:r w:rsidRPr="00CE0E3B">
          <w:t>Introduce TADS data</w:t>
        </w:r>
      </w:ins>
    </w:p>
    <w:p w14:paraId="22FEE5C4" w14:textId="77777777" w:rsidR="00D30423" w:rsidRPr="00CE0E3B" w:rsidRDefault="00D30423" w:rsidP="00D30423">
      <w:pPr>
        <w:pStyle w:val="ListParagraph"/>
        <w:numPr>
          <w:ilvl w:val="3"/>
          <w:numId w:val="5"/>
        </w:numPr>
        <w:autoSpaceDE/>
        <w:autoSpaceDN/>
        <w:ind w:left="2880"/>
        <w:rPr>
          <w:ins w:id="353" w:author="Jeremy Haynes" w:date="2024-05-15T12:22:00Z" w16du:dateUtc="2024-05-15T16:22:00Z"/>
        </w:rPr>
      </w:pPr>
      <w:ins w:id="354" w:author="Jeremy Haynes" w:date="2024-05-15T12:22:00Z" w16du:dateUtc="2024-05-15T16:22:00Z">
        <w:r w:rsidRPr="00CE0E3B">
          <w:t>T1-5 PP-IGT data from parents only</w:t>
        </w:r>
      </w:ins>
    </w:p>
    <w:p w14:paraId="27C14E2C" w14:textId="77777777" w:rsidR="00D30423" w:rsidRPr="00CE0E3B" w:rsidRDefault="00D30423" w:rsidP="00D30423">
      <w:pPr>
        <w:pStyle w:val="ListParagraph"/>
        <w:numPr>
          <w:ilvl w:val="2"/>
          <w:numId w:val="5"/>
        </w:numPr>
        <w:autoSpaceDE/>
        <w:autoSpaceDN/>
        <w:ind w:left="2160"/>
        <w:rPr>
          <w:ins w:id="355" w:author="Jeremy Haynes" w:date="2024-05-15T12:22:00Z" w16du:dateUtc="2024-05-15T16:22:00Z"/>
        </w:rPr>
      </w:pPr>
      <w:ins w:id="356" w:author="Jeremy Haynes" w:date="2024-05-15T12:22:00Z" w16du:dateUtc="2024-05-15T16:22:00Z">
        <w:r w:rsidRPr="00CE0E3B">
          <w:t>Fit both models to data</w:t>
        </w:r>
      </w:ins>
    </w:p>
    <w:p w14:paraId="3DE0A9C7" w14:textId="77777777" w:rsidR="00D30423" w:rsidRPr="00CE0E3B" w:rsidRDefault="00D30423" w:rsidP="00D30423">
      <w:pPr>
        <w:pStyle w:val="ListParagraph"/>
        <w:numPr>
          <w:ilvl w:val="2"/>
          <w:numId w:val="5"/>
        </w:numPr>
        <w:autoSpaceDE/>
        <w:autoSpaceDN/>
        <w:ind w:left="2160"/>
        <w:rPr>
          <w:ins w:id="357" w:author="Jeremy Haynes" w:date="2024-05-15T12:22:00Z" w16du:dateUtc="2024-05-15T16:22:00Z"/>
        </w:rPr>
      </w:pPr>
      <w:ins w:id="358" w:author="Jeremy Haynes" w:date="2024-05-15T12:22:00Z" w16du:dateUtc="2024-05-15T16:22:00Z">
        <w:r w:rsidRPr="00CE0E3B">
          <w:t>Results</w:t>
        </w:r>
      </w:ins>
    </w:p>
    <w:p w14:paraId="38CCDAAC" w14:textId="77777777" w:rsidR="00623E8E" w:rsidRDefault="00623E8E" w:rsidP="00C5424B">
      <w:pPr>
        <w:spacing w:line="480" w:lineRule="auto"/>
        <w:ind w:firstLine="720"/>
        <w:rPr>
          <w:ins w:id="359" w:author="Jeremy Haynes" w:date="2024-05-15T12:22:00Z" w16du:dateUtc="2024-05-15T16:22:00Z"/>
        </w:rPr>
      </w:pPr>
    </w:p>
    <w:p w14:paraId="69F7C0E5" w14:textId="3D9318B8" w:rsidR="0037389E" w:rsidRPr="00CE0E3B" w:rsidRDefault="0037389E">
      <w:pPr>
        <w:pStyle w:val="Heading2"/>
        <w:rPr>
          <w:ins w:id="360" w:author="Jeremy Haynes" w:date="2024-05-15T12:24:00Z" w16du:dateUtc="2024-05-15T16:24:00Z"/>
        </w:rPr>
        <w:pPrChange w:id="361" w:author="Jeremy Haynes" w:date="2024-05-15T12:24:00Z" w16du:dateUtc="2024-05-15T16:24:00Z">
          <w:pPr>
            <w:pStyle w:val="ListParagraph"/>
            <w:numPr>
              <w:numId w:val="5"/>
            </w:numPr>
            <w:autoSpaceDE/>
            <w:autoSpaceDN/>
            <w:ind w:left="360" w:hanging="360"/>
          </w:pPr>
        </w:pPrChange>
      </w:pPr>
      <w:ins w:id="362" w:author="Jeremy Haynes" w:date="2024-05-15T12:24:00Z" w16du:dateUtc="2024-05-15T16:24:00Z">
        <w:r>
          <w:t xml:space="preserve">4 </w:t>
        </w:r>
        <w:r w:rsidRPr="00CE0E3B">
          <w:t>Discussion</w:t>
        </w:r>
      </w:ins>
    </w:p>
    <w:p w14:paraId="60AFF020" w14:textId="322938E0" w:rsidR="0037389E" w:rsidRPr="00CE0E3B" w:rsidRDefault="00FF3752">
      <w:pPr>
        <w:pStyle w:val="Heading3"/>
        <w:rPr>
          <w:ins w:id="363" w:author="Jeremy Haynes" w:date="2024-05-15T12:24:00Z" w16du:dateUtc="2024-05-15T16:24:00Z"/>
        </w:rPr>
        <w:pPrChange w:id="364" w:author="Jeremy Haynes" w:date="2024-05-15T12:25:00Z" w16du:dateUtc="2024-05-15T16:25:00Z">
          <w:pPr>
            <w:pStyle w:val="ListParagraph"/>
            <w:numPr>
              <w:ilvl w:val="1"/>
              <w:numId w:val="5"/>
            </w:numPr>
            <w:autoSpaceDE/>
            <w:autoSpaceDN/>
            <w:ind w:left="1440" w:hanging="360"/>
          </w:pPr>
        </w:pPrChange>
      </w:pPr>
      <w:ins w:id="365" w:author="Jeremy Haynes" w:date="2024-05-15T12:25:00Z" w16du:dateUtc="2024-05-15T16:25:00Z">
        <w:r>
          <w:t xml:space="preserve">4.1 </w:t>
        </w:r>
      </w:ins>
      <w:ins w:id="366" w:author="Jeremy Haynes" w:date="2024-05-15T12:24:00Z" w16du:dateUtc="2024-05-15T16:24:00Z">
        <w:r w:rsidR="0037389E" w:rsidRPr="00CE0E3B">
          <w:t>Benefits of this approach</w:t>
        </w:r>
      </w:ins>
    </w:p>
    <w:p w14:paraId="589BDAC8" w14:textId="77777777" w:rsidR="0037389E" w:rsidRPr="00CE0E3B" w:rsidRDefault="0037389E">
      <w:pPr>
        <w:pStyle w:val="ListParagraph"/>
        <w:numPr>
          <w:ilvl w:val="0"/>
          <w:numId w:val="5"/>
        </w:numPr>
        <w:autoSpaceDE/>
        <w:autoSpaceDN/>
        <w:rPr>
          <w:ins w:id="367" w:author="Jeremy Haynes" w:date="2024-05-15T12:24:00Z" w16du:dateUtc="2024-05-15T16:24:00Z"/>
        </w:rPr>
        <w:pPrChange w:id="368" w:author="Jeremy Haynes" w:date="2024-05-15T12:25:00Z" w16du:dateUtc="2024-05-15T16:25:00Z">
          <w:pPr>
            <w:pStyle w:val="ListParagraph"/>
            <w:numPr>
              <w:ilvl w:val="2"/>
              <w:numId w:val="5"/>
            </w:numPr>
            <w:autoSpaceDE/>
            <w:autoSpaceDN/>
            <w:ind w:left="2160" w:hanging="180"/>
          </w:pPr>
        </w:pPrChange>
      </w:pPr>
      <w:ins w:id="369" w:author="Jeremy Haynes" w:date="2024-05-15T12:24:00Z" w16du:dateUtc="2024-05-15T16:24:00Z">
        <w:r w:rsidRPr="00CE0E3B">
          <w:t>Propagate uncertainty across levels of data</w:t>
        </w:r>
      </w:ins>
    </w:p>
    <w:p w14:paraId="6E251EB8" w14:textId="77777777" w:rsidR="0037389E" w:rsidRPr="00CE0E3B" w:rsidRDefault="0037389E">
      <w:pPr>
        <w:pStyle w:val="ListParagraph"/>
        <w:numPr>
          <w:ilvl w:val="0"/>
          <w:numId w:val="5"/>
        </w:numPr>
        <w:autoSpaceDE/>
        <w:autoSpaceDN/>
        <w:rPr>
          <w:ins w:id="370" w:author="Jeremy Haynes" w:date="2024-05-15T12:24:00Z" w16du:dateUtc="2024-05-15T16:24:00Z"/>
        </w:rPr>
        <w:pPrChange w:id="371" w:author="Jeremy Haynes" w:date="2024-05-15T12:25:00Z" w16du:dateUtc="2024-05-15T16:25:00Z">
          <w:pPr>
            <w:pStyle w:val="ListParagraph"/>
            <w:numPr>
              <w:ilvl w:val="2"/>
              <w:numId w:val="5"/>
            </w:numPr>
            <w:autoSpaceDE/>
            <w:autoSpaceDN/>
            <w:ind w:left="2160" w:hanging="180"/>
          </w:pPr>
        </w:pPrChange>
      </w:pPr>
      <w:ins w:id="372" w:author="Jeremy Haynes" w:date="2024-05-15T12:24:00Z" w16du:dateUtc="2024-05-15T16:24:00Z">
        <w:r w:rsidRPr="00CE0E3B">
          <w:t>(Hopefully) note how data were better characterized with growth model</w:t>
        </w:r>
      </w:ins>
    </w:p>
    <w:p w14:paraId="2118608C" w14:textId="77777777" w:rsidR="0037389E" w:rsidRDefault="0037389E">
      <w:pPr>
        <w:pStyle w:val="ListParagraph"/>
        <w:numPr>
          <w:ilvl w:val="0"/>
          <w:numId w:val="5"/>
        </w:numPr>
        <w:autoSpaceDE/>
        <w:autoSpaceDN/>
        <w:rPr>
          <w:ins w:id="373" w:author="Jeremy Haynes" w:date="2024-05-15T12:25:00Z" w16du:dateUtc="2024-05-15T16:25:00Z"/>
        </w:rPr>
        <w:pPrChange w:id="374" w:author="Jeremy Haynes" w:date="2024-05-15T12:25:00Z" w16du:dateUtc="2024-05-15T16:25:00Z">
          <w:pPr>
            <w:pStyle w:val="ListParagraph"/>
            <w:numPr>
              <w:ilvl w:val="2"/>
              <w:numId w:val="5"/>
            </w:numPr>
            <w:autoSpaceDE/>
            <w:autoSpaceDN/>
            <w:ind w:left="2160" w:hanging="180"/>
          </w:pPr>
        </w:pPrChange>
      </w:pPr>
      <w:ins w:id="375" w:author="Jeremy Haynes" w:date="2024-05-15T12:24:00Z" w16du:dateUtc="2024-05-15T16:24:00Z">
        <w:r w:rsidRPr="00CE0E3B">
          <w:t>Could include other covariates</w:t>
        </w:r>
      </w:ins>
    </w:p>
    <w:p w14:paraId="57A39C4F" w14:textId="77777777" w:rsidR="004F042C" w:rsidRPr="00CE0E3B" w:rsidRDefault="004F042C">
      <w:pPr>
        <w:autoSpaceDE/>
        <w:autoSpaceDN/>
        <w:rPr>
          <w:ins w:id="376" w:author="Jeremy Haynes" w:date="2024-05-15T12:24:00Z" w16du:dateUtc="2024-05-15T16:24:00Z"/>
        </w:rPr>
        <w:pPrChange w:id="377" w:author="Jeremy Haynes" w:date="2024-05-15T12:25:00Z" w16du:dateUtc="2024-05-15T16:25:00Z">
          <w:pPr>
            <w:pStyle w:val="ListParagraph"/>
            <w:numPr>
              <w:ilvl w:val="2"/>
              <w:numId w:val="5"/>
            </w:numPr>
            <w:autoSpaceDE/>
            <w:autoSpaceDN/>
            <w:ind w:left="2160" w:hanging="180"/>
          </w:pPr>
        </w:pPrChange>
      </w:pPr>
    </w:p>
    <w:p w14:paraId="3F3C9D52" w14:textId="7D08D8BF" w:rsidR="0037389E" w:rsidRPr="00CE0E3B" w:rsidRDefault="00FF3752">
      <w:pPr>
        <w:pStyle w:val="Heading3"/>
        <w:rPr>
          <w:ins w:id="378" w:author="Jeremy Haynes" w:date="2024-05-15T12:24:00Z" w16du:dateUtc="2024-05-15T16:24:00Z"/>
        </w:rPr>
        <w:pPrChange w:id="379" w:author="Jeremy Haynes" w:date="2024-05-15T12:25:00Z" w16du:dateUtc="2024-05-15T16:25:00Z">
          <w:pPr>
            <w:pStyle w:val="ListParagraph"/>
            <w:numPr>
              <w:ilvl w:val="1"/>
              <w:numId w:val="5"/>
            </w:numPr>
            <w:autoSpaceDE/>
            <w:autoSpaceDN/>
            <w:ind w:left="1440" w:hanging="360"/>
          </w:pPr>
        </w:pPrChange>
      </w:pPr>
      <w:ins w:id="380" w:author="Jeremy Haynes" w:date="2024-05-15T12:25:00Z" w16du:dateUtc="2024-05-15T16:25:00Z">
        <w:r>
          <w:t xml:space="preserve">4.2 </w:t>
        </w:r>
      </w:ins>
      <w:ins w:id="381" w:author="Jeremy Haynes" w:date="2024-05-15T12:24:00Z" w16du:dateUtc="2024-05-15T16:24:00Z">
        <w:r w:rsidR="0037389E" w:rsidRPr="00CE0E3B">
          <w:t>Drawbacks of this approach</w:t>
        </w:r>
      </w:ins>
    </w:p>
    <w:p w14:paraId="136C310D" w14:textId="77777777" w:rsidR="0037389E" w:rsidRPr="00CE0E3B" w:rsidRDefault="0037389E">
      <w:pPr>
        <w:pStyle w:val="ListParagraph"/>
        <w:numPr>
          <w:ilvl w:val="0"/>
          <w:numId w:val="5"/>
        </w:numPr>
        <w:autoSpaceDE/>
        <w:autoSpaceDN/>
        <w:rPr>
          <w:ins w:id="382" w:author="Jeremy Haynes" w:date="2024-05-15T12:24:00Z" w16du:dateUtc="2024-05-15T16:24:00Z"/>
        </w:rPr>
        <w:pPrChange w:id="383" w:author="Jeremy Haynes" w:date="2024-05-15T12:25:00Z" w16du:dateUtc="2024-05-15T16:25:00Z">
          <w:pPr>
            <w:pStyle w:val="ListParagraph"/>
            <w:numPr>
              <w:ilvl w:val="2"/>
              <w:numId w:val="5"/>
            </w:numPr>
            <w:autoSpaceDE/>
            <w:autoSpaceDN/>
            <w:ind w:left="2160" w:hanging="180"/>
          </w:pPr>
        </w:pPrChange>
      </w:pPr>
      <w:ins w:id="384" w:author="Jeremy Haynes" w:date="2024-05-15T12:24:00Z" w16du:dateUtc="2024-05-15T16:24:00Z">
        <w:r w:rsidRPr="00CE0E3B">
          <w:t>Note any issues we found</w:t>
        </w:r>
      </w:ins>
    </w:p>
    <w:p w14:paraId="38A28688" w14:textId="77777777" w:rsidR="0037389E" w:rsidRPr="00CE0E3B" w:rsidRDefault="0037389E">
      <w:pPr>
        <w:pStyle w:val="ListParagraph"/>
        <w:numPr>
          <w:ilvl w:val="0"/>
          <w:numId w:val="5"/>
        </w:numPr>
        <w:autoSpaceDE/>
        <w:autoSpaceDN/>
        <w:rPr>
          <w:ins w:id="385" w:author="Jeremy Haynes" w:date="2024-05-15T12:24:00Z" w16du:dateUtc="2024-05-15T16:24:00Z"/>
        </w:rPr>
        <w:pPrChange w:id="386" w:author="Jeremy Haynes" w:date="2024-05-15T12:25:00Z" w16du:dateUtc="2024-05-15T16:25:00Z">
          <w:pPr>
            <w:pStyle w:val="ListParagraph"/>
            <w:numPr>
              <w:ilvl w:val="2"/>
              <w:numId w:val="5"/>
            </w:numPr>
            <w:autoSpaceDE/>
            <w:autoSpaceDN/>
            <w:ind w:left="2160" w:hanging="180"/>
          </w:pPr>
        </w:pPrChange>
      </w:pPr>
      <w:ins w:id="387" w:author="Jeremy Haynes" w:date="2024-05-15T12:24:00Z" w16du:dateUtc="2024-05-15T16:24:00Z">
        <w:r w:rsidRPr="00CE0E3B">
          <w:t>Computationally intensive</w:t>
        </w:r>
      </w:ins>
    </w:p>
    <w:p w14:paraId="2214A511" w14:textId="77777777" w:rsidR="0037389E" w:rsidRDefault="0037389E" w:rsidP="00C5424B">
      <w:pPr>
        <w:spacing w:line="480" w:lineRule="auto"/>
        <w:ind w:firstLine="720"/>
        <w:rPr>
          <w:ins w:id="388" w:author="Jeremy Haynes" w:date="2024-05-15T12:24:00Z" w16du:dateUtc="2024-05-15T16:24:00Z"/>
        </w:rPr>
      </w:pPr>
    </w:p>
    <w:p w14:paraId="08D1049E" w14:textId="2ADBD450" w:rsidR="00C5424B" w:rsidRPr="00876411" w:rsidDel="00C05AEE" w:rsidRDefault="00C5424B" w:rsidP="00C5424B">
      <w:pPr>
        <w:spacing w:line="480" w:lineRule="auto"/>
        <w:ind w:firstLine="720"/>
        <w:rPr>
          <w:del w:id="389" w:author="Jeremy Haynes" w:date="2024-05-15T12:26:00Z" w16du:dateUtc="2024-05-15T16:26:00Z"/>
        </w:rPr>
      </w:pPr>
      <w:del w:id="390" w:author="Jeremy Haynes" w:date="2024-05-15T12:26:00Z" w16du:dateUtc="2024-05-15T16:26:00Z">
        <w:r w:rsidDel="00C05AEE">
          <w:delText>Data come from</w:delText>
        </w:r>
        <w:r w:rsidR="002361A9" w:rsidDel="00C05AEE">
          <w:delText xml:space="preserve"> </w:delText>
        </w:r>
        <w:r w:rsidR="008C1662" w:rsidDel="00C05AEE">
          <w:delText>larger study</w:delText>
        </w:r>
        <w:r w:rsidR="002361A9" w:rsidDel="00C05AEE">
          <w:delText xml:space="preserve"> </w:delText>
        </w:r>
        <w:r w:rsidR="00E858A5" w:rsidDel="00C05AEE">
          <w:delText>focused on</w:delText>
        </w:r>
        <w:r w:rsidDel="00C05AEE">
          <w:delText xml:space="preserve"> various facets of affective, behavioral, and neurological functioning in </w:delText>
        </w:r>
        <w:r w:rsidR="008C1662" w:rsidDel="00C05AEE">
          <w:delText xml:space="preserve">parents and </w:delText>
        </w:r>
        <w:r w:rsidDel="00C05AEE">
          <w:delText xml:space="preserve">adolescents. Here, we present </w:delText>
        </w:r>
        <w:r w:rsidR="00E22E30" w:rsidDel="00C05AEE">
          <w:delText xml:space="preserve">baseline </w:delText>
        </w:r>
        <w:r w:rsidR="00D13C6F" w:rsidDel="00C05AEE">
          <w:delText xml:space="preserve">data </w:delText>
        </w:r>
        <w:r w:rsidR="00E22E30" w:rsidDel="00C05AEE">
          <w:delText xml:space="preserve">from parents </w:delText>
        </w:r>
        <w:r w:rsidR="00D13C6F" w:rsidDel="00C05AEE">
          <w:delText xml:space="preserve">collected </w:delText>
        </w:r>
        <w:r w:rsidR="008B783D" w:rsidDel="00C05AEE">
          <w:delText>prior to the Covid-19 pandemic</w:delText>
        </w:r>
        <w:r w:rsidR="00D13C6F" w:rsidDel="00C05AEE">
          <w:delText xml:space="preserve">. </w:delText>
        </w:r>
        <w:r w:rsidR="003A29F5" w:rsidDel="00C05AEE">
          <w:delText>These data</w:delText>
        </w:r>
        <w:r w:rsidR="00D13C6F" w:rsidDel="00C05AEE">
          <w:delText xml:space="preserve"> include behavioral performance on the play-or-pass IGT</w:delText>
        </w:r>
        <w:r w:rsidR="00590236" w:rsidDel="00C05AEE">
          <w:delText xml:space="preserve">, diagnostic data from the structured </w:delText>
        </w:r>
      </w:del>
      <w:ins w:id="391" w:author="Thomas Olino" w:date="2024-05-13T20:37:00Z">
        <w:del w:id="392" w:author="Jeremy Haynes" w:date="2024-05-15T12:26:00Z" w16du:dateUtc="2024-05-15T16:26:00Z">
          <w:r w:rsidR="009173C6" w:rsidDel="00C05AEE">
            <w:delText xml:space="preserve">Structured </w:delText>
          </w:r>
        </w:del>
      </w:ins>
      <w:del w:id="393" w:author="Jeremy Haynes" w:date="2024-05-15T12:26:00Z" w16du:dateUtc="2024-05-15T16:26:00Z">
        <w:r w:rsidR="00590236" w:rsidDel="00C05AEE">
          <w:delText xml:space="preserve">clinical </w:delText>
        </w:r>
      </w:del>
      <w:ins w:id="394" w:author="Thomas Olino" w:date="2024-05-13T20:37:00Z">
        <w:del w:id="395" w:author="Jeremy Haynes" w:date="2024-05-15T12:26:00Z" w16du:dateUtc="2024-05-15T16:26:00Z">
          <w:r w:rsidR="009173C6" w:rsidDel="00C05AEE">
            <w:delText xml:space="preserve">Clinical </w:delText>
          </w:r>
        </w:del>
      </w:ins>
      <w:del w:id="396" w:author="Jeremy Haynes" w:date="2024-05-15T12:26:00Z" w16du:dateUtc="2024-05-15T16:26:00Z">
        <w:r w:rsidR="00590236" w:rsidDel="00C05AEE">
          <w:delText xml:space="preserve">interview </w:delText>
        </w:r>
      </w:del>
      <w:ins w:id="397" w:author="Thomas Olino" w:date="2024-05-13T20:37:00Z">
        <w:del w:id="398" w:author="Jeremy Haynes" w:date="2024-05-15T12:26:00Z" w16du:dateUtc="2024-05-15T16:26:00Z">
          <w:r w:rsidR="009173C6" w:rsidDel="00C05AEE">
            <w:delText xml:space="preserve">Interview </w:delText>
          </w:r>
        </w:del>
      </w:ins>
      <w:del w:id="399" w:author="Jeremy Haynes" w:date="2024-05-15T12:26:00Z" w16du:dateUtc="2024-05-15T16:26:00Z">
        <w:r w:rsidR="00590236" w:rsidDel="00C05AEE">
          <w:delText>for the DSM-5 (</w:delText>
        </w:r>
        <w:commentRangeStart w:id="400"/>
        <w:r w:rsidR="00590236" w:rsidDel="00C05AEE">
          <w:delText>SCID</w:delText>
        </w:r>
        <w:commentRangeEnd w:id="400"/>
        <w:r w:rsidR="009173C6" w:rsidDel="00C05AEE">
          <w:rPr>
            <w:rStyle w:val="CommentReference"/>
          </w:rPr>
          <w:commentReference w:id="400"/>
        </w:r>
        <w:r w:rsidR="00590236" w:rsidDel="00C05AEE">
          <w:delText>), and</w:delText>
        </w:r>
        <w:r w:rsidR="00D13C6F" w:rsidDel="00C05AEE">
          <w:delText xml:space="preserve"> scores from the </w:delText>
        </w:r>
        <w:r w:rsidDel="00C05AEE">
          <w:delText>Behavioral Inhibition/Behavioral Activation Scales</w:delText>
        </w:r>
        <w:r w:rsidR="00964701" w:rsidDel="00C05AEE">
          <w:delText xml:space="preserve"> </w:delText>
        </w:r>
        <w:r w:rsidR="00964701" w:rsidDel="00C05AEE">
          <w:fldChar w:fldCharType="begin"/>
        </w:r>
        <w:r w:rsidR="00964701" w:rsidDel="00C05AEE">
          <w:delInstrText xml:space="preserve"> ADDIN ZOTERO_ITEM CSL_CITATION {"citationID":"GaLtyldL","properties":{"formattedCitation":"(BIS/BAS; Carver &amp; White, 1994)","plainCitation":"(BIS/BAS; Carver &amp; White, 1994)","noteIndex":0},"citationItems":[{"id":1378,"uris":["http://zotero.org/groups/5499539/items/YNCYWQQX"],"itemData":{"id":1378,"type":"article-journal","container-title":"Journal of personality and social psychology","issue":"2","note":"ISBN: 1939-1315\npublisher: American Psychological Association","page":"319","title":"Behavioral inhibition, behavioral activation, and affective responses to impending reward and punishment: the BIS/BAS scales.","volume":"67","author":[{"family":"Carver","given":"Charles S."},{"family":"White","given":"Teri L."}],"issued":{"date-parts":[["1994"]]}},"label":"page","prefix":"BIS/BAS; "}],"schema":"https://github.com/citation-style-language/schema/raw/master/csl-citation.json"} </w:delInstrText>
        </w:r>
        <w:r w:rsidR="00964701" w:rsidDel="00C05AEE">
          <w:fldChar w:fldCharType="separate"/>
        </w:r>
        <w:r w:rsidR="00964701" w:rsidRPr="00964701" w:rsidDel="00C05AEE">
          <w:rPr>
            <w:rFonts w:cs="Times"/>
          </w:rPr>
          <w:delText>(BIS/BAS; Carver &amp; White, 1994)</w:delText>
        </w:r>
        <w:r w:rsidR="00964701" w:rsidDel="00C05AEE">
          <w:fldChar w:fldCharType="end"/>
        </w:r>
        <w:r w:rsidR="00745375" w:rsidDel="00C05AEE">
          <w:delText>.</w:delText>
        </w:r>
      </w:del>
    </w:p>
    <w:p w14:paraId="78010126" w14:textId="2D2E82FB" w:rsidR="0037655C" w:rsidDel="00C05AEE" w:rsidRDefault="00C93404" w:rsidP="001B034A">
      <w:pPr>
        <w:pStyle w:val="Heading3"/>
        <w:rPr>
          <w:del w:id="401" w:author="Jeremy Haynes" w:date="2024-05-15T12:26:00Z" w16du:dateUtc="2024-05-15T16:26:00Z"/>
        </w:rPr>
      </w:pPr>
      <w:del w:id="402" w:author="Jeremy Haynes" w:date="2024-05-15T12:26:00Z" w16du:dateUtc="2024-05-15T16:26:00Z">
        <w:r w:rsidDel="00C05AEE">
          <w:delText xml:space="preserve">2.1 </w:delText>
        </w:r>
        <w:r w:rsidR="0037655C" w:rsidDel="00C05AEE">
          <w:delText>Participants</w:delText>
        </w:r>
      </w:del>
    </w:p>
    <w:p w14:paraId="3DCFD279" w14:textId="5C5FE244" w:rsidR="004449FC" w:rsidDel="00C05AEE" w:rsidRDefault="009173C6" w:rsidP="001906D5">
      <w:pPr>
        <w:spacing w:line="480" w:lineRule="auto"/>
        <w:ind w:firstLine="720"/>
        <w:rPr>
          <w:del w:id="403" w:author="Jeremy Haynes" w:date="2024-05-15T12:26:00Z" w16du:dateUtc="2024-05-15T16:26:00Z"/>
        </w:rPr>
      </w:pPr>
      <w:ins w:id="404" w:author="Thomas Olino" w:date="2024-05-13T20:37:00Z">
        <w:del w:id="405" w:author="Jeremy Haynes" w:date="2024-05-15T12:26:00Z" w16du:dateUtc="2024-05-15T16:26:00Z">
          <w:r w:rsidDel="00C05AEE">
            <w:delText xml:space="preserve">Youth </w:delText>
          </w:r>
        </w:del>
      </w:ins>
      <w:del w:id="406" w:author="Jeremy Haynes" w:date="2024-05-15T12:26:00Z" w16du:dateUtc="2024-05-15T16:26:00Z">
        <w:r w:rsidR="00DC5BFD" w:rsidDel="00C05AEE">
          <w:delText>Participants</w:delText>
        </w:r>
        <w:r w:rsidR="00FF71C8" w:rsidDel="00C05AEE">
          <w:delText xml:space="preserve"> </w:delText>
        </w:r>
      </w:del>
      <w:ins w:id="407" w:author="Thomas Olino" w:date="2024-05-13T20:37:00Z">
        <w:del w:id="408" w:author="Jeremy Haynes" w:date="2024-05-15T12:26:00Z" w16du:dateUtc="2024-05-15T16:26:00Z">
          <w:r w:rsidDel="00C05AEE">
            <w:delText xml:space="preserve">participants </w:delText>
          </w:r>
        </w:del>
      </w:ins>
      <w:del w:id="409" w:author="Jeremy Haynes" w:date="2024-05-15T12:26:00Z" w16du:dateUtc="2024-05-15T16:26:00Z">
        <w:r w:rsidR="00FF71C8" w:rsidDel="00C05AEE">
          <w:delText>(</w:delText>
        </w:r>
        <w:r w:rsidR="00FF71C8" w:rsidDel="00C05AEE">
          <w:rPr>
            <w:i/>
            <w:iCs/>
          </w:rPr>
          <w:delText>N</w:delText>
        </w:r>
        <w:r w:rsidR="00FF71C8" w:rsidDel="00C05AEE">
          <w:delText xml:space="preserve"> = 288)</w:delText>
        </w:r>
        <w:r w:rsidR="00DC5BFD" w:rsidDel="00C05AEE">
          <w:delText xml:space="preserve"> </w:delText>
        </w:r>
      </w:del>
      <w:ins w:id="410" w:author="Thomas Olino" w:date="2024-05-13T20:38:00Z">
        <w:del w:id="411" w:author="Jeremy Haynes" w:date="2024-05-15T12:26:00Z" w16du:dateUtc="2024-05-15T16:26:00Z">
          <w:r w:rsidDel="00C05AEE">
            <w:delText xml:space="preserve">and their parents </w:delText>
          </w:r>
        </w:del>
      </w:ins>
      <w:del w:id="412" w:author="Jeremy Haynes" w:date="2024-05-15T12:26:00Z" w16du:dateUtc="2024-05-15T16:26:00Z">
        <w:r w:rsidR="00DC5BFD" w:rsidDel="00C05AEE">
          <w:delText xml:space="preserve">were </w:delText>
        </w:r>
        <w:r w:rsidR="00B932ED" w:rsidDel="00C05AEE">
          <w:delText xml:space="preserve">recruited </w:delText>
        </w:r>
        <w:r w:rsidR="00010EB7" w:rsidRPr="004449FC" w:rsidDel="00C05AEE">
          <w:delText xml:space="preserve">from the community within a 30-mile radius of </w:delText>
        </w:r>
        <w:r w:rsidR="00716617" w:rsidDel="00C05AEE">
          <w:delText xml:space="preserve">a metropolitan university in the northeastern United </w:delText>
        </w:r>
        <w:r w:rsidR="00716617" w:rsidDel="00C05AEE">
          <w:lastRenderedPageBreak/>
          <w:delText>States</w:delText>
        </w:r>
        <w:r w:rsidR="00010EB7" w:rsidRPr="004449FC" w:rsidDel="00C05AEE">
          <w:delText>.</w:delText>
        </w:r>
        <w:r w:rsidR="00C5424B" w:rsidDel="00C05AEE">
          <w:delText xml:space="preserve"> </w:delText>
        </w:r>
        <w:r w:rsidR="00010EB7" w:rsidRPr="004449FC" w:rsidDel="00C05AEE">
          <w:delText>English-speaking families with a child between 9-10 or 12-13 years with at least one biological parent serving as their caregiver were eligible to participate.</w:delText>
        </w:r>
        <w:r w:rsidR="00F9261B" w:rsidDel="00C05AEE">
          <w:delText xml:space="preserve"> </w:delText>
        </w:r>
        <w:r w:rsidR="008F460D" w:rsidDel="00C05AEE">
          <w:delText>The present study focused on parents within these families</w:delText>
        </w:r>
        <w:r w:rsidR="00111B90" w:rsidDel="00C05AEE">
          <w:delText>. F</w:delText>
        </w:r>
        <w:r w:rsidR="00F9261B" w:rsidDel="00C05AEE">
          <w:delText xml:space="preserve">amilies </w:delText>
        </w:r>
        <w:r w:rsidR="00010EB7" w:rsidRPr="004449FC" w:rsidDel="00C05AEE">
          <w:delText xml:space="preserve">were excluded </w:delText>
        </w:r>
        <w:r w:rsidR="008F460D" w:rsidDel="00C05AEE">
          <w:delText xml:space="preserve">from the larger study </w:delText>
        </w:r>
        <w:r w:rsidR="00010EB7" w:rsidRPr="004449FC" w:rsidDel="00C05AEE">
          <w:delText xml:space="preserve">if </w:delText>
        </w:r>
        <w:r w:rsidR="00F9261B" w:rsidDel="00C05AEE">
          <w:delText xml:space="preserve">their children </w:delText>
        </w:r>
        <w:r w:rsidR="00010EB7" w:rsidRPr="004449FC" w:rsidDel="00C05AEE">
          <w:delText xml:space="preserve">were taking any psychotropic medications (except for ADHD medication), met diagnostic criteria for a serious neurological illness, or had learning or developmental disabilities at baseline. In addition, </w:delText>
        </w:r>
        <w:r w:rsidR="00F9261B" w:rsidDel="00C05AEE">
          <w:delText xml:space="preserve">families </w:delText>
        </w:r>
        <w:r w:rsidR="00010EB7" w:rsidRPr="004449FC" w:rsidDel="00C05AEE">
          <w:delText>with parental history of bipolar or psychotic spectrum disorder</w:delText>
        </w:r>
        <w:r w:rsidR="007A7208" w:rsidDel="00C05AEE">
          <w:delText xml:space="preserve"> were excluded</w:delText>
        </w:r>
        <w:r w:rsidR="00010EB7" w:rsidRPr="004449FC" w:rsidDel="00C05AEE">
          <w:delText xml:space="preserve">. Intellectual ability </w:delText>
        </w:r>
        <w:r w:rsidR="00F9261B" w:rsidDel="00C05AEE">
          <w:delText xml:space="preserve">of adolescent children </w:delText>
        </w:r>
        <w:r w:rsidR="00010EB7" w:rsidRPr="004449FC" w:rsidDel="00C05AEE">
          <w:delText>was examined at baseline using the Kaufman Brief Intelligence Test</w:delText>
        </w:r>
        <w:r w:rsidR="00DA0732" w:rsidDel="00C05AEE">
          <w:delText xml:space="preserve"> </w:delText>
        </w:r>
        <w:r w:rsidR="00DA0732" w:rsidDel="00C05AEE">
          <w:fldChar w:fldCharType="begin"/>
        </w:r>
        <w:r w:rsidR="00DA0732" w:rsidDel="00C05AEE">
          <w:delInstrText xml:space="preserve"> ADDIN ZOTERO_ITEM CSL_CITATION {"citationID":"aFZJedXr","properties":{"formattedCitation":"(KBIT-2; Naugle et al., 1993)","plainCitation":"(KBIT-2; Naugle et al., 1993)","noteIndex":0},"citationItems":[{"id":1385,"uris":["http://zotero.org/groups/5499539/items/YJTIG448"],"itemData":{"id":1385,"type":"article-journal","container-title":"Psychological Assessment","issue":"2","note":"ISBN: 1939-134X\npublisher: American Psychological Association","page":"182","title":"Validity of the Kaufman brief intelligence test.","volume":"5","author":[{"family":"Naugle","given":"Richard I."},{"family":"Chelune","given":"Gordon J."},{"family":"Tucker","given":"Gretchen D."}],"issued":{"date-parts":[["1993"]]}},"label":"page","prefix":"KBIT-2; "}],"schema":"https://github.com/citation-style-language/schema/raw/master/csl-citation.json"} </w:delInstrText>
        </w:r>
        <w:r w:rsidR="00DA0732" w:rsidDel="00C05AEE">
          <w:fldChar w:fldCharType="separate"/>
        </w:r>
        <w:r w:rsidR="00DA0732" w:rsidRPr="00DA0732" w:rsidDel="00C05AEE">
          <w:rPr>
            <w:rFonts w:cs="Times"/>
          </w:rPr>
          <w:delText>(KBIT-2; Naugle et al., 1993)</w:delText>
        </w:r>
        <w:r w:rsidR="00DA0732" w:rsidDel="00C05AEE">
          <w:fldChar w:fldCharType="end"/>
        </w:r>
        <w:r w:rsidR="00010EB7" w:rsidRPr="004449FC" w:rsidDel="00C05AEE">
          <w:delText xml:space="preserve">, and </w:delText>
        </w:r>
        <w:r w:rsidR="00F9261B" w:rsidDel="00C05AEE">
          <w:delText xml:space="preserve">families with children whose </w:delText>
        </w:r>
        <w:r w:rsidR="00010EB7" w:rsidRPr="004449FC" w:rsidDel="00C05AEE">
          <w:delText xml:space="preserve">estimates of overall intelligence levels </w:delText>
        </w:r>
        <w:r w:rsidR="002B2FDC" w:rsidDel="00C05AEE">
          <w:delText xml:space="preserve">fell </w:delText>
        </w:r>
        <w:r w:rsidR="00010EB7" w:rsidRPr="004449FC" w:rsidDel="00C05AEE">
          <w:delText xml:space="preserve">two or more </w:delText>
        </w:r>
        <w:r w:rsidR="00D72B85" w:rsidDel="00C05AEE">
          <w:delText>standard deviations</w:delText>
        </w:r>
        <w:r w:rsidR="00010EB7" w:rsidRPr="004449FC" w:rsidDel="00C05AEE">
          <w:delText xml:space="preserve"> below the mean were </w:delText>
        </w:r>
        <w:r w:rsidR="00922ECB" w:rsidDel="00C05AEE">
          <w:delText xml:space="preserve">also </w:delText>
        </w:r>
        <w:r w:rsidR="00010EB7" w:rsidRPr="004449FC" w:rsidDel="00C05AEE">
          <w:delText>excluded (KBIT-2 FSIQ &lt; 70).</w:delText>
        </w:r>
        <w:r w:rsidR="00F53B45" w:rsidDel="00C05AEE">
          <w:delText xml:space="preserve"> </w:delText>
        </w:r>
        <w:r w:rsidR="00F96401" w:rsidDel="00C05AEE">
          <w:delText>D</w:delText>
        </w:r>
        <w:r w:rsidR="00DC5BFD" w:rsidDel="00C05AEE">
          <w:delText xml:space="preserve">ata for </w:delText>
        </w:r>
        <w:r w:rsidR="006A12FE" w:rsidDel="00C05AEE">
          <w:delText>two</w:delText>
        </w:r>
        <w:r w:rsidR="00DC5BFD" w:rsidDel="00C05AEE">
          <w:delText xml:space="preserve"> </w:delText>
        </w:r>
        <w:r w:rsidR="00607F37" w:rsidDel="00C05AEE">
          <w:delText>parents</w:delText>
        </w:r>
        <w:r w:rsidR="00DC5BFD" w:rsidDel="00C05AEE">
          <w:delText xml:space="preserve"> </w:delText>
        </w:r>
        <w:r w:rsidR="00607F37" w:rsidDel="00C05AEE">
          <w:delText xml:space="preserve">are </w:delText>
        </w:r>
        <w:r w:rsidR="00DD01C0" w:rsidDel="00C05AEE">
          <w:delText xml:space="preserve">excluded </w:delText>
        </w:r>
        <w:r w:rsidR="00607F37" w:rsidDel="00C05AEE">
          <w:delText xml:space="preserve">here </w:delText>
        </w:r>
        <w:r w:rsidR="00DD01C0" w:rsidDel="00C05AEE">
          <w:delText xml:space="preserve">because </w:delText>
        </w:r>
        <w:r w:rsidR="006A12FE" w:rsidDel="00C05AEE">
          <w:delText xml:space="preserve">one </w:delText>
        </w:r>
        <w:r w:rsidR="00607F37" w:rsidDel="00C05AEE">
          <w:delText xml:space="preserve">parent </w:delText>
        </w:r>
        <w:r w:rsidR="00DD01C0" w:rsidDel="00C05AEE">
          <w:delText xml:space="preserve">responded on </w:delText>
        </w:r>
        <w:r w:rsidR="00DC5BFD" w:rsidDel="00C05AEE">
          <w:delText>fewer than half of trials in the IGT</w:delText>
        </w:r>
        <w:r w:rsidR="006A12FE" w:rsidDel="00C05AEE">
          <w:delText xml:space="preserve"> and </w:delText>
        </w:r>
        <w:commentRangeStart w:id="413"/>
        <w:commentRangeStart w:id="414"/>
        <w:r w:rsidR="006A12FE" w:rsidDel="00C05AEE">
          <w:delText xml:space="preserve">other did not complete the </w:delText>
        </w:r>
        <w:r w:rsidR="00607F37" w:rsidDel="00C05AEE">
          <w:delText>IGT</w:delText>
        </w:r>
        <w:commentRangeEnd w:id="413"/>
        <w:r w:rsidR="006E018D" w:rsidDel="00C05AEE">
          <w:rPr>
            <w:rStyle w:val="CommentReference"/>
          </w:rPr>
          <w:commentReference w:id="413"/>
        </w:r>
        <w:commentRangeEnd w:id="414"/>
        <w:r w:rsidDel="00C05AEE">
          <w:rPr>
            <w:rStyle w:val="CommentReference"/>
          </w:rPr>
          <w:commentReference w:id="414"/>
        </w:r>
        <w:r w:rsidR="00DC5BFD" w:rsidDel="00C05AEE">
          <w:delText>.</w:delText>
        </w:r>
        <w:r w:rsidR="005F6F85" w:rsidDel="00C05AEE">
          <w:delText xml:space="preserve"> Thus, the final sample size was 286 </w:delText>
        </w:r>
        <w:r w:rsidR="00352194" w:rsidDel="00C05AEE">
          <w:delText>parents</w:delText>
        </w:r>
        <w:r w:rsidR="005F6F85" w:rsidDel="00C05AEE">
          <w:delText>.</w:delText>
        </w:r>
        <w:r w:rsidR="00DC5BFD" w:rsidDel="00C05AEE">
          <w:delText xml:space="preserve"> </w:delText>
        </w:r>
        <w:r w:rsidR="006E27B4" w:rsidDel="00C05AEE">
          <w:delText>Demographic characteristics are presented in Table 1.</w:delText>
        </w:r>
      </w:del>
    </w:p>
    <w:p w14:paraId="26CB7971" w14:textId="4EE4E5BC" w:rsidR="001C49AF" w:rsidDel="00C05AEE" w:rsidRDefault="001C49AF" w:rsidP="001B034A">
      <w:pPr>
        <w:pStyle w:val="Heading3"/>
        <w:rPr>
          <w:del w:id="415" w:author="Jeremy Haynes" w:date="2024-05-15T12:26:00Z" w16du:dateUtc="2024-05-15T16:26:00Z"/>
        </w:rPr>
      </w:pPr>
      <w:del w:id="416" w:author="Jeremy Haynes" w:date="2024-05-15T12:26:00Z" w16du:dateUtc="2024-05-15T16:26:00Z">
        <w:r w:rsidDel="00C05AEE">
          <w:delText>2.2 Procedure</w:delText>
        </w:r>
      </w:del>
    </w:p>
    <w:p w14:paraId="01434A3C" w14:textId="77759CBF" w:rsidR="005F49C0" w:rsidDel="00C05AEE" w:rsidRDefault="0006372E" w:rsidP="001C49AF">
      <w:pPr>
        <w:spacing w:line="480" w:lineRule="auto"/>
        <w:ind w:firstLine="720"/>
        <w:rPr>
          <w:ins w:id="417" w:author="Thomas Olino" w:date="2024-05-13T20:43:00Z"/>
          <w:del w:id="418" w:author="Jeremy Haynes" w:date="2024-05-15T12:26:00Z" w16du:dateUtc="2024-05-15T16:26:00Z"/>
        </w:rPr>
      </w:pPr>
      <w:del w:id="419" w:author="Jeremy Haynes" w:date="2024-05-15T12:26:00Z" w16du:dateUtc="2024-05-15T16:26:00Z">
        <w:r w:rsidDel="00C05AEE">
          <w:delText>F</w:delText>
        </w:r>
        <w:r w:rsidR="00F25BCD" w:rsidDel="00C05AEE">
          <w:delText>or this study</w:delText>
        </w:r>
        <w:r w:rsidR="00626447" w:rsidDel="00C05AEE">
          <w:delText xml:space="preserve">, we </w:delText>
        </w:r>
        <w:r w:rsidR="009D0D04" w:rsidDel="00C05AEE">
          <w:delText xml:space="preserve">only describe the </w:delText>
        </w:r>
        <w:r w:rsidR="00F25BCD" w:rsidDel="00C05AEE">
          <w:delText xml:space="preserve">measures employed to examine reward and punishment learning on the play-or-pass IGT </w:delText>
        </w:r>
        <w:r w:rsidR="00CC5B39" w:rsidDel="00C05AEE">
          <w:delText xml:space="preserve">at baseline </w:delText>
        </w:r>
        <w:r w:rsidR="009D0D04" w:rsidDel="00C05AEE">
          <w:delText>(work in preparation for other measures</w:delText>
        </w:r>
        <w:r w:rsidDel="00C05AEE">
          <w:delText xml:space="preserve"> from the larger study</w:delText>
        </w:r>
        <w:r w:rsidR="009D0D04" w:rsidDel="00C05AEE">
          <w:delText>).</w:delText>
        </w:r>
        <w:r w:rsidR="001C49AF" w:rsidDel="00C05AEE">
          <w:delText xml:space="preserve"> </w:delText>
        </w:r>
        <w:r w:rsidR="00054492" w:rsidDel="00C05AEE">
          <w:delText>P</w:delText>
        </w:r>
        <w:r w:rsidR="009D0D04" w:rsidDel="00C05AEE">
          <w:delText xml:space="preserve">articipants were assessed for internalizing and externalizing forms of psychopathology using the </w:delText>
        </w:r>
        <w:r w:rsidR="001C49AF" w:rsidDel="00C05AEE">
          <w:delText>structured clinical interview for the DSM-5 (SCID).</w:delText>
        </w:r>
        <w:r w:rsidR="009D0D04" w:rsidDel="00C05AEE">
          <w:delText xml:space="preserve"> </w:delText>
        </w:r>
        <w:commentRangeStart w:id="420"/>
        <w:r w:rsidR="006F244D" w:rsidDel="00C05AEE">
          <w:delText>W</w:delText>
        </w:r>
        <w:r w:rsidR="00054492" w:rsidDel="00C05AEE">
          <w:delText>e focus on the presence of a lifetime history of three common forms of psychopathology: anxiety</w:delText>
        </w:r>
        <w:r w:rsidR="00D62C77" w:rsidDel="00C05AEE">
          <w:delText xml:space="preserve"> (</w:delText>
        </w:r>
        <w:r w:rsidR="00D62C77" w:rsidDel="00C05AEE">
          <w:rPr>
            <w:i/>
            <w:iCs/>
          </w:rPr>
          <w:delText>N</w:delText>
        </w:r>
        <w:r w:rsidR="00D62C77" w:rsidDel="00C05AEE">
          <w:delText xml:space="preserve"> = 89)</w:delText>
        </w:r>
        <w:r w:rsidR="00054492" w:rsidDel="00C05AEE">
          <w:delText>, depression</w:delText>
        </w:r>
        <w:r w:rsidR="00D62C77" w:rsidDel="00C05AEE">
          <w:delText xml:space="preserve"> (</w:delText>
        </w:r>
        <w:r w:rsidR="00D62C77" w:rsidDel="00C05AEE">
          <w:rPr>
            <w:i/>
            <w:iCs/>
          </w:rPr>
          <w:delText>N</w:delText>
        </w:r>
        <w:r w:rsidR="00D62C77" w:rsidDel="00C05AEE">
          <w:delText xml:space="preserve"> = 90)</w:delText>
        </w:r>
        <w:r w:rsidR="00054492" w:rsidDel="00C05AEE">
          <w:delText>, and substance use disorder</w:delText>
        </w:r>
        <w:r w:rsidR="00D62C77" w:rsidDel="00C05AEE">
          <w:delText xml:space="preserve"> (</w:delText>
        </w:r>
        <w:r w:rsidR="00D62C77" w:rsidDel="00C05AEE">
          <w:rPr>
            <w:i/>
            <w:iCs/>
          </w:rPr>
          <w:delText>N</w:delText>
        </w:r>
        <w:r w:rsidR="00D62C77" w:rsidDel="00C05AEE">
          <w:delText xml:space="preserve"> = 84)</w:delText>
        </w:r>
        <w:r w:rsidR="00054492" w:rsidDel="00C05AEE">
          <w:delText>.</w:delText>
        </w:r>
        <w:r w:rsidR="009B41C1" w:rsidDel="00C05AEE">
          <w:delText xml:space="preserve"> </w:delText>
        </w:r>
        <w:r w:rsidR="00F31BF0" w:rsidDel="00C05AEE">
          <w:delText xml:space="preserve">Anxiety, depression, and substance use disorder </w:delText>
        </w:r>
        <w:r w:rsidR="002343BB" w:rsidDel="00C05AEE">
          <w:delText>were</w:delText>
        </w:r>
        <w:r w:rsidR="00F31BF0" w:rsidDel="00C05AEE">
          <w:delText xml:space="preserve"> absent among </w:delText>
        </w:r>
        <w:r w:rsidR="00D62C77" w:rsidDel="00C05AEE">
          <w:delText xml:space="preserve">123 </w:delText>
        </w:r>
        <w:r w:rsidR="00F31BF0" w:rsidDel="00C05AEE">
          <w:delText>participants</w:delText>
        </w:r>
        <w:r w:rsidR="00470529" w:rsidDel="00C05AEE">
          <w:delText>.</w:delText>
        </w:r>
        <w:commentRangeEnd w:id="420"/>
        <w:r w:rsidR="009173C6" w:rsidDel="00C05AEE">
          <w:rPr>
            <w:rStyle w:val="CommentReference"/>
          </w:rPr>
          <w:commentReference w:id="420"/>
        </w:r>
        <w:r w:rsidR="00470529" w:rsidDel="00C05AEE">
          <w:delText xml:space="preserve"> </w:delText>
        </w:r>
      </w:del>
    </w:p>
    <w:p w14:paraId="74DC5D36" w14:textId="52EE8DE4" w:rsidR="001C49AF" w:rsidRPr="001C49AF" w:rsidDel="00C05AEE" w:rsidRDefault="00FB0C90" w:rsidP="001C49AF">
      <w:pPr>
        <w:spacing w:line="480" w:lineRule="auto"/>
        <w:ind w:firstLine="720"/>
        <w:rPr>
          <w:del w:id="421" w:author="Jeremy Haynes" w:date="2024-05-15T12:26:00Z" w16du:dateUtc="2024-05-15T16:26:00Z"/>
        </w:rPr>
      </w:pPr>
      <w:del w:id="422" w:author="Jeremy Haynes" w:date="2024-05-15T12:26:00Z" w16du:dateUtc="2024-05-15T16:26:00Z">
        <w:r w:rsidDel="00C05AEE">
          <w:delText>We used t</w:delText>
        </w:r>
      </w:del>
      <w:ins w:id="423" w:author="Thomas Olino" w:date="2024-05-13T20:43:00Z">
        <w:del w:id="424" w:author="Jeremy Haynes" w:date="2024-05-15T12:26:00Z" w16du:dateUtc="2024-05-15T16:26:00Z">
          <w:r w:rsidR="005F49C0" w:rsidDel="00C05AEE">
            <w:delText>T</w:delText>
          </w:r>
        </w:del>
      </w:ins>
      <w:del w:id="425" w:author="Jeremy Haynes" w:date="2024-05-15T12:26:00Z" w16du:dateUtc="2024-05-15T16:26:00Z">
        <w:r w:rsidDel="00C05AEE">
          <w:delText>he Behavioral Inhibition/Behavioral Activation Scales</w:delText>
        </w:r>
        <w:r w:rsidR="008C3D97" w:rsidDel="00C05AEE">
          <w:delText xml:space="preserve"> </w:delText>
        </w:r>
        <w:r w:rsidR="008C3D97" w:rsidDel="00C05AEE">
          <w:fldChar w:fldCharType="begin"/>
        </w:r>
        <w:r w:rsidR="00CD6C15" w:rsidDel="00C05AEE">
          <w:delInstrText xml:space="preserve"> ADDIN ZOTERO_ITEM CSL_CITATION {"citationID":"HZZZegoN","properties":{"formattedCitation":"(BIS/BAS; Carver &amp; White, 1994)","plainCitation":"(BIS/BAS; Carver &amp; White, 1994)","noteIndex":0},"citationItems":[{"id":1378,"uris":["http://zotero.org/groups/5499539/items/YNCYWQQX"],"itemData":{"id":1378,"type":"article-journal","container-title":"Journal of personality and social psychology","issue":"2","note":"ISBN: 1939-1315\npublisher: American Psychological Association","page":"319","title":"Behavioral inhibition, behavioral activation, and affective responses to impending reward and punishment: the BIS/BAS scales.","volume":"67","author":[{"family":"Carver","given":"Charles S."},{"family":"White","given":"Teri L."}],"issued":{"date-parts":[["1994"]]}},"label":"page","prefix":"BIS/BAS; "}],"schema":"https://github.com/citation-style-language/schema/raw/master/csl-citation.json"} </w:delInstrText>
        </w:r>
        <w:r w:rsidR="008C3D97" w:rsidDel="00C05AEE">
          <w:fldChar w:fldCharType="separate"/>
        </w:r>
        <w:r w:rsidR="008C3D97" w:rsidRPr="00964701" w:rsidDel="00C05AEE">
          <w:rPr>
            <w:rFonts w:cs="Times"/>
          </w:rPr>
          <w:delText>(BIS/BAS; Carver &amp; White, 1994)</w:delText>
        </w:r>
        <w:r w:rsidR="008C3D97" w:rsidDel="00C05AEE">
          <w:fldChar w:fldCharType="end"/>
        </w:r>
        <w:r w:rsidR="008C3D97" w:rsidDel="00C05AEE">
          <w:delText xml:space="preserve"> </w:delText>
        </w:r>
      </w:del>
      <w:ins w:id="426" w:author="Thomas Olino" w:date="2024-05-13T20:43:00Z">
        <w:del w:id="427" w:author="Jeremy Haynes" w:date="2024-05-15T12:26:00Z" w16du:dateUtc="2024-05-15T16:26:00Z">
          <w:r w:rsidR="005F49C0" w:rsidDel="00C05AEE">
            <w:delText xml:space="preserve">were used </w:delText>
          </w:r>
        </w:del>
      </w:ins>
      <w:del w:id="428" w:author="Jeremy Haynes" w:date="2024-05-15T12:26:00Z" w16du:dateUtc="2024-05-15T16:26:00Z">
        <w:r w:rsidDel="00C05AEE">
          <w:delText xml:space="preserve">to assess reward (behavioral activation) and punishment (behavioral inhibition) sensitivity. The BIS provides a single score of avoidance behavior. The BAS provides </w:delText>
        </w:r>
        <w:r w:rsidDel="00C05AEE">
          <w:lastRenderedPageBreak/>
          <w:delText>a score of general approach behavior</w:delText>
        </w:r>
        <w:r w:rsidR="00B87877" w:rsidDel="00C05AEE">
          <w:delText xml:space="preserve"> (BAS Total)</w:delText>
        </w:r>
        <w:r w:rsidDel="00C05AEE">
          <w:delText xml:space="preserve"> as well as scores on subscales to provide specific measures of motivation to pursue goals (BAS Drive), desire and spontaneous approach towards rewards (cf. impulsive behavior; BAS Fun Seeking), and responsiveness to the anticipation and consumption of rewards (BAS Reward Sensitivity). Finally, participants completed the play-or-pass IGT to assess reward and punishment learning</w:delText>
        </w:r>
        <w:r w:rsidR="00066E16" w:rsidDel="00C05AEE">
          <w:delText xml:space="preserve"> (details below)</w:delText>
        </w:r>
        <w:r w:rsidDel="00C05AEE">
          <w:delText xml:space="preserve">. </w:delText>
        </w:r>
        <w:r w:rsidR="00A7263B" w:rsidDel="00C05AEE">
          <w:delText xml:space="preserve">Following each session, participants were compensated $$$. </w:delText>
        </w:r>
        <w:r w:rsidR="009B0730" w:rsidDel="00C05AEE">
          <w:delText>All participants provided informed consent and all</w:delText>
        </w:r>
        <w:r w:rsidR="008F1975" w:rsidDel="00C05AEE">
          <w:delText xml:space="preserve"> study procedures were </w:delText>
        </w:r>
        <w:r w:rsidR="001C49AF" w:rsidDel="00C05AEE">
          <w:delText xml:space="preserve">approved by Temple University’s Institutional Review Board </w:delText>
        </w:r>
        <w:commentRangeStart w:id="429"/>
        <w:commentRangeStart w:id="430"/>
        <w:r w:rsidR="001C49AF" w:rsidDel="00C05AEE">
          <w:delText>(IRB #</w:delText>
        </w:r>
        <w:r w:rsidR="00040AAE" w:rsidRPr="00040AAE" w:rsidDel="00C05AEE">
          <w:delText>23174</w:delText>
        </w:r>
        <w:r w:rsidR="001C49AF" w:rsidDel="00C05AEE">
          <w:delText xml:space="preserve"> approved on ##/##/##) </w:delText>
        </w:r>
        <w:commentRangeEnd w:id="429"/>
        <w:r w:rsidR="001C49AF" w:rsidDel="00C05AEE">
          <w:rPr>
            <w:rStyle w:val="CommentReference"/>
          </w:rPr>
          <w:commentReference w:id="429"/>
        </w:r>
        <w:commentRangeEnd w:id="430"/>
        <w:r w:rsidR="005F49C0" w:rsidDel="00C05AEE">
          <w:rPr>
            <w:rStyle w:val="CommentReference"/>
          </w:rPr>
          <w:commentReference w:id="430"/>
        </w:r>
        <w:r w:rsidR="001C49AF" w:rsidDel="00C05AEE">
          <w:delText xml:space="preserve">and </w:delText>
        </w:r>
        <w:r w:rsidR="00941973" w:rsidDel="00C05AEE">
          <w:delText xml:space="preserve">were </w:delText>
        </w:r>
        <w:r w:rsidR="001C49AF" w:rsidDel="00C05AEE">
          <w:delText>performed in accordance with the Declaration of Helsinki.</w:delText>
        </w:r>
      </w:del>
    </w:p>
    <w:p w14:paraId="6B0745DA" w14:textId="21B5718D" w:rsidR="0037655C" w:rsidDel="00C05AEE" w:rsidRDefault="00546A4D" w:rsidP="001B034A">
      <w:pPr>
        <w:pStyle w:val="Heading3"/>
        <w:rPr>
          <w:del w:id="431" w:author="Jeremy Haynes" w:date="2024-05-15T12:26:00Z" w16du:dateUtc="2024-05-15T16:26:00Z"/>
        </w:rPr>
      </w:pPr>
      <w:del w:id="432" w:author="Jeremy Haynes" w:date="2024-05-15T12:26:00Z" w16du:dateUtc="2024-05-15T16:26:00Z">
        <w:r w:rsidDel="00C05AEE">
          <w:delText>2.</w:delText>
        </w:r>
        <w:r w:rsidR="001A02B0" w:rsidDel="00C05AEE">
          <w:delText>3</w:delText>
        </w:r>
        <w:r w:rsidR="00D66C6A" w:rsidDel="00C05AEE">
          <w:delText xml:space="preserve"> </w:delText>
        </w:r>
        <w:r w:rsidR="0037655C" w:rsidDel="00C05AEE">
          <w:delText xml:space="preserve">Play-or-Pass Iowa Gambling Task </w:delText>
        </w:r>
      </w:del>
    </w:p>
    <w:p w14:paraId="110F9E5B" w14:textId="0B532C9B" w:rsidR="0037655C" w:rsidDel="00C05AEE" w:rsidRDefault="0037655C" w:rsidP="0037655C">
      <w:pPr>
        <w:spacing w:line="480" w:lineRule="auto"/>
        <w:rPr>
          <w:del w:id="433" w:author="Jeremy Haynes" w:date="2024-05-15T12:26:00Z" w16du:dateUtc="2024-05-15T16:26:00Z"/>
        </w:rPr>
      </w:pPr>
      <w:del w:id="434" w:author="Jeremy Haynes" w:date="2024-05-15T12:26:00Z" w16du:dateUtc="2024-05-15T16:26:00Z">
        <w:r w:rsidDel="00C05AEE">
          <w:tab/>
          <w:delText>The play-or-pass version of the IGT was administered using E-Prime Stimulus Presentation Software</w:delText>
        </w:r>
        <w:r w:rsidR="00CD6C15" w:rsidDel="00C05AEE">
          <w:delText xml:space="preserve"> </w:delText>
        </w:r>
        <w:r w:rsidR="00CD6C15" w:rsidDel="00C05AEE">
          <w:fldChar w:fldCharType="begin"/>
        </w:r>
        <w:r w:rsidR="00AA0880" w:rsidDel="00C05AEE">
          <w:delInstrText xml:space="preserve"> ADDIN ZOTERO_ITEM CSL_CITATION {"citationID":"M1J0YV4V","properties":{"formattedCitation":"(Peters &amp; Slovic, 2000; Schneider et al., 2002)","plainCitation":"(Peters &amp; Slovic, 2000; Schneider et al., 2002)","noteIndex":0},"citationItems":[{"id":1373,"uris":["http://zotero.org/groups/5499539/items/HBJTCDLZ"],"itemData":{"id":1373,"type":"article-journal","container-title":"Personality and social psychology bulletin","issue":"12","note":"ISBN: 0146-1672\npublisher: Sage Publications Sage CA: Thousand Oaks, CA","page":"1465-1475","title":"The springs of action: Affective and analytical information processing in choice","volume":"26","author":[{"family":"Peters","given":"Ellen"},{"family":"Slovic","given":"Paul"}],"issued":{"date-parts":[["2000"]]}}},{"id":1379,"uris":["http://zotero.org/groups/5499539/items/27IW53Y6"],"itemData":{"id":1379,"type":"book","publisher":"Psychology Software Tools, Incorporated","title":"E-Prime reference guide","author":[{"family":"Schneider","given":"Walter"},{"family":"Eschman","given":"Amy"},{"family":"Zuccolotto","given":"Anthony"}],"issued":{"date-parts":[["2002"]]}}}],"schema":"https://github.com/citation-style-language/schema/raw/master/csl-citation.json"} </w:delInstrText>
        </w:r>
        <w:r w:rsidR="00CD6C15" w:rsidDel="00C05AEE">
          <w:fldChar w:fldCharType="separate"/>
        </w:r>
        <w:r w:rsidR="00AA0880" w:rsidRPr="00AA0880" w:rsidDel="00C05AEE">
          <w:rPr>
            <w:rFonts w:cs="Times"/>
          </w:rPr>
          <w:delText>(Peters &amp; Slovic, 2000; Schneider et al., 2002)</w:delText>
        </w:r>
        <w:r w:rsidR="00CD6C15" w:rsidDel="00C05AEE">
          <w:fldChar w:fldCharType="end"/>
        </w:r>
        <w:r w:rsidDel="00C05AEE">
          <w:delText>. All outcomes in the task were hypothetical. Participants began the task with a “bank” of $2000</w:delText>
        </w:r>
        <w:r w:rsidR="00A82AFB" w:rsidDel="00C05AEE">
          <w:delText xml:space="preserve"> and were </w:delText>
        </w:r>
        <w:r w:rsidDel="00C05AEE">
          <w:delText xml:space="preserve">presented with four decks of cards. On each trial, a single deck was highlighted, and participants had the opportunity to “play” or “pass” on the highlighted deck. If a participant played on </w:delText>
        </w:r>
        <w:r w:rsidR="00533E32" w:rsidDel="00C05AEE">
          <w:delText xml:space="preserve">the </w:delText>
        </w:r>
        <w:r w:rsidDel="00C05AEE">
          <w:delText xml:space="preserve">deck, they would receive either a monetary gain, loss, or neither (i.e., $0 change) from the drawn card. If a participant passed on </w:delText>
        </w:r>
        <w:r w:rsidR="00533E32" w:rsidDel="00C05AEE">
          <w:delText xml:space="preserve">the </w:delText>
        </w:r>
        <w:r w:rsidDel="00C05AEE">
          <w:delText xml:space="preserve">deck, they moved onto the next trial. </w:delText>
        </w:r>
        <w:r w:rsidR="00AB0570" w:rsidDel="00C05AEE">
          <w:delText xml:space="preserve">Each deck was associated with a different distribution </w:delText>
        </w:r>
        <w:r w:rsidR="00533E32" w:rsidDel="00C05AEE">
          <w:delText xml:space="preserve">of gains and losses </w:delText>
        </w:r>
        <w:r w:rsidR="00AB0570" w:rsidDel="00C05AEE">
          <w:delText xml:space="preserve">such that the </w:delText>
        </w:r>
        <w:r w:rsidR="008F4D94" w:rsidDel="00C05AEE">
          <w:delText xml:space="preserve">long-run </w:delText>
        </w:r>
        <w:r w:rsidR="00AB0570" w:rsidDel="00C05AEE">
          <w:delText xml:space="preserve">average </w:delText>
        </w:r>
        <w:r w:rsidR="0091416F" w:rsidDel="00C05AEE">
          <w:delText xml:space="preserve">expected </w:delText>
        </w:r>
        <w:r w:rsidR="00AB0570" w:rsidDel="00C05AEE">
          <w:delText xml:space="preserve">value was -$25 for Decks A and B (i.e., the disadvantageous/bad decks) and $20 and $25 for Decks C and D, respectively (i.e., the advantageous/good decks). </w:delText>
        </w:r>
        <w:r w:rsidR="001D0639" w:rsidDel="00C05AEE">
          <w:delText>We used two versions of the task that differed only in the order in which cards were presented</w:delText>
        </w:r>
        <w:r w:rsidR="007B290D" w:rsidDel="00C05AEE">
          <w:delText>. Each version was associated with a fixed sequence of cards, and participants were assigned to one of those versions using counterbalancing</w:delText>
        </w:r>
        <w:r w:rsidR="001D0639" w:rsidDel="00C05AEE">
          <w:delText xml:space="preserve">. </w:delText>
        </w:r>
        <w:r w:rsidR="009233E8" w:rsidDel="00C05AEE">
          <w:delText>P</w:delText>
        </w:r>
        <w:r w:rsidDel="00C05AEE">
          <w:delText xml:space="preserve">articipants were not informed of the payout distribution nor the sequence of </w:delText>
        </w:r>
        <w:r w:rsidDel="00C05AEE">
          <w:lastRenderedPageBreak/>
          <w:delText>decks and cards that would be presented. Thus, participants needed to sample cards from each deck to learn the outcomes associated with each deck.</w:delText>
        </w:r>
        <w:r w:rsidR="006A6B9B" w:rsidDel="00C05AEE">
          <w:delText xml:space="preserve"> Trials ended if participants did not respond within 4 seconds which were scored as passing on the card.</w:delText>
        </w:r>
        <w:r w:rsidR="000D474C" w:rsidDel="00C05AEE">
          <w:delText xml:space="preserve"> Finally</w:delText>
        </w:r>
        <w:r w:rsidR="001341D8" w:rsidDel="00C05AEE">
          <w:delText xml:space="preserve">, </w:delText>
        </w:r>
        <w:commentRangeStart w:id="435"/>
        <w:commentRangeStart w:id="436"/>
        <w:r w:rsidDel="00C05AEE">
          <w:delText>participants were told that their earnings in the task would be exchanged for a real cash bonus; however, the exchange was not specified.</w:delText>
        </w:r>
        <w:commentRangeEnd w:id="435"/>
        <w:r w:rsidR="0098571F" w:rsidDel="00C05AEE">
          <w:rPr>
            <w:rStyle w:val="CommentReference"/>
          </w:rPr>
          <w:commentReference w:id="435"/>
        </w:r>
        <w:commentRangeEnd w:id="436"/>
        <w:r w:rsidR="005F49C0" w:rsidDel="00C05AEE">
          <w:rPr>
            <w:rStyle w:val="CommentReference"/>
          </w:rPr>
          <w:commentReference w:id="436"/>
        </w:r>
      </w:del>
    </w:p>
    <w:p w14:paraId="4FAF28B0" w14:textId="260095A8" w:rsidR="0037655C" w:rsidRPr="004B1C9F" w:rsidDel="00C05AEE" w:rsidRDefault="00D66C6A" w:rsidP="001B034A">
      <w:pPr>
        <w:pStyle w:val="Heading3"/>
        <w:rPr>
          <w:del w:id="437" w:author="Jeremy Haynes" w:date="2024-05-15T12:26:00Z" w16du:dateUtc="2024-05-15T16:26:00Z"/>
        </w:rPr>
      </w:pPr>
      <w:del w:id="438" w:author="Jeremy Haynes" w:date="2024-05-15T12:26:00Z" w16du:dateUtc="2024-05-15T16:26:00Z">
        <w:r w:rsidDel="00C05AEE">
          <w:delText xml:space="preserve">2.4 </w:delText>
        </w:r>
        <w:r w:rsidR="0037655C" w:rsidDel="00C05AEE">
          <w:delText>Data Analysis</w:delText>
        </w:r>
      </w:del>
    </w:p>
    <w:p w14:paraId="31C7310A" w14:textId="4813DC74" w:rsidR="00A32303" w:rsidDel="00C05AEE" w:rsidRDefault="00935C86" w:rsidP="00A32303">
      <w:pPr>
        <w:spacing w:line="480" w:lineRule="auto"/>
        <w:ind w:firstLine="720"/>
        <w:rPr>
          <w:del w:id="439" w:author="Jeremy Haynes" w:date="2024-05-15T12:26:00Z" w16du:dateUtc="2024-05-15T16:26:00Z"/>
          <w:rFonts w:eastAsiaTheme="minorEastAsia"/>
        </w:rPr>
      </w:pPr>
      <w:del w:id="440" w:author="Jeremy Haynes" w:date="2024-05-15T12:26:00Z" w16du:dateUtc="2024-05-15T16:26:00Z">
        <w:r w:rsidDel="00C05AEE">
          <w:rPr>
            <w:rFonts w:eastAsiaTheme="minorEastAsia"/>
          </w:rPr>
          <w:delText>W</w:delText>
        </w:r>
        <w:r w:rsidR="00C25B4A" w:rsidDel="00C05AEE">
          <w:rPr>
            <w:rFonts w:eastAsiaTheme="minorEastAsia"/>
          </w:rPr>
          <w:delText>e used a hierarchical Bayesian approach to estimate parameters</w:delText>
        </w:r>
        <w:r w:rsidR="009233E8" w:rsidDel="00C05AEE">
          <w:rPr>
            <w:rFonts w:eastAsiaTheme="minorEastAsia"/>
          </w:rPr>
          <w:delText xml:space="preserve"> </w:delText>
        </w:r>
        <w:r w:rsidDel="00C05AEE">
          <w:rPr>
            <w:rFonts w:eastAsiaTheme="minorEastAsia"/>
          </w:rPr>
          <w:delText xml:space="preserve">from the </w:delText>
        </w:r>
        <w:r w:rsidR="00A02F76" w:rsidDel="00C05AEE">
          <w:rPr>
            <w:rFonts w:eastAsiaTheme="minorEastAsia"/>
          </w:rPr>
          <w:delText>PP-</w:delText>
        </w:r>
        <w:r w:rsidDel="00C05AEE">
          <w:rPr>
            <w:rFonts w:eastAsiaTheme="minorEastAsia"/>
          </w:rPr>
          <w:delText>ORL model</w:delText>
        </w:r>
        <w:r w:rsidR="00AA0880" w:rsidDel="00C05AEE">
          <w:rPr>
            <w:rFonts w:eastAsiaTheme="minorEastAsia"/>
          </w:rPr>
          <w:delText xml:space="preserve">. The model was fit </w:delText>
        </w:r>
        <w:r w:rsidR="00C25B4A" w:rsidDel="00C05AEE">
          <w:rPr>
            <w:rFonts w:eastAsiaTheme="minorEastAsia"/>
          </w:rPr>
          <w:delText xml:space="preserve">in </w:delText>
        </w:r>
        <w:r w:rsidR="00A32303" w:rsidDel="00C05AEE">
          <w:rPr>
            <w:rFonts w:eastAsiaTheme="minorEastAsia"/>
          </w:rPr>
          <w:delText>Stan</w:delText>
        </w:r>
        <w:r w:rsidR="0007058E" w:rsidDel="00C05AEE">
          <w:rPr>
            <w:rFonts w:eastAsiaTheme="minorEastAsia"/>
          </w:rPr>
          <w:delText xml:space="preserve"> </w:delText>
        </w:r>
        <w:r w:rsidR="0007058E" w:rsidDel="00C05AEE">
          <w:rPr>
            <w:rFonts w:eastAsiaTheme="minorEastAsia"/>
          </w:rPr>
          <w:fldChar w:fldCharType="begin"/>
        </w:r>
        <w:r w:rsidR="0007058E" w:rsidDel="00C05AEE">
          <w:rPr>
            <w:rFonts w:eastAsiaTheme="minorEastAsia"/>
          </w:rPr>
          <w:delInstrText xml:space="preserve"> ADDIN ZOTERO_ITEM CSL_CITATION {"citationID":"LC2b52E8","properties":{"formattedCitation":"(v. 2.32; Stan Development Team, 2023a)","plainCitation":"(v. 2.32; Stan Development Team, 2023a)","noteIndex":0},"citationItems":[{"id":1381,"uris":["http://zotero.org/groups/5499539/items/Q5QFD4IY"],"itemData":{"id":1381,"type":"article-journal","container-title":"Technical report version 2.32","title":"Stan modeling language users guide and reference manual","author":[{"family":"Stan Development Team","given":""}],"issued":{"date-parts":[["2023"]]}},"label":"page","prefix":"v. 2.32; "}],"schema":"https://github.com/citation-style-language/schema/raw/master/csl-citation.json"} </w:delInstrText>
        </w:r>
        <w:r w:rsidR="0007058E" w:rsidDel="00C05AEE">
          <w:rPr>
            <w:rFonts w:eastAsiaTheme="minorEastAsia"/>
          </w:rPr>
          <w:fldChar w:fldCharType="separate"/>
        </w:r>
        <w:r w:rsidR="0007058E" w:rsidRPr="0007058E" w:rsidDel="00C05AEE">
          <w:rPr>
            <w:rFonts w:eastAsiaTheme="minorEastAsia" w:cs="Times"/>
          </w:rPr>
          <w:delText>(v. 2.32; Stan Development Team, 2023a)</w:delText>
        </w:r>
        <w:r w:rsidR="0007058E" w:rsidDel="00C05AEE">
          <w:rPr>
            <w:rFonts w:eastAsiaTheme="minorEastAsia"/>
          </w:rPr>
          <w:fldChar w:fldCharType="end"/>
        </w:r>
        <w:r w:rsidR="00A32303" w:rsidDel="00C05AEE">
          <w:rPr>
            <w:rFonts w:eastAsiaTheme="minorEastAsia"/>
          </w:rPr>
          <w:delText>, a probabilistic programming language which estimates parameters using Hamiltonian Monte Carlo, a variant of Markov chain Monte Carlo (MCMC) to sample from high-dimensional probabilistic models. We used R</w:delText>
        </w:r>
        <w:r w:rsidR="00AF62E1" w:rsidDel="00C05AEE">
          <w:rPr>
            <w:rFonts w:eastAsiaTheme="minorEastAsia"/>
          </w:rPr>
          <w:delText xml:space="preserve"> </w:delText>
        </w:r>
        <w:r w:rsidR="00AF62E1" w:rsidDel="00C05AEE">
          <w:rPr>
            <w:rFonts w:eastAsiaTheme="minorEastAsia"/>
          </w:rPr>
          <w:fldChar w:fldCharType="begin"/>
        </w:r>
        <w:r w:rsidR="00AF62E1" w:rsidDel="00C05AEE">
          <w:rPr>
            <w:rFonts w:eastAsiaTheme="minorEastAsia"/>
          </w:rPr>
          <w:delInstrText xml:space="preserve"> ADDIN ZOTERO_ITEM CSL_CITATION {"citationID":"DUPWCAi6","properties":{"formattedCitation":"(v. 4.2.2; R Core Team, 2022)","plainCitation":"(v. 4.2.2; R Core Team, 2022)","noteIndex":0},"citationItems":[{"id":1386,"uris":["http://zotero.org/groups/5499539/items/IZ7XKZL8"],"itemData":{"id":1386,"type":"article-journal","container-title":"URL http://www. R-project. org","note":"ISBN: 3900051070","title":"A language and environment for statistical computing. R Foundation for Statistical Computing, Vienna, Austria. 2015","author":[{"family":"R Core Team","given":""}],"issued":{"date-parts":[["2022"]]}},"label":"page","prefix":"v. 4.2.2; "}],"schema":"https://github.com/citation-style-language/schema/raw/master/csl-citation.json"} </w:delInstrText>
        </w:r>
        <w:r w:rsidR="00AF62E1" w:rsidDel="00C05AEE">
          <w:rPr>
            <w:rFonts w:eastAsiaTheme="minorEastAsia"/>
          </w:rPr>
          <w:fldChar w:fldCharType="separate"/>
        </w:r>
        <w:r w:rsidR="00AF62E1" w:rsidRPr="00AF62E1" w:rsidDel="00C05AEE">
          <w:rPr>
            <w:rFonts w:eastAsiaTheme="minorEastAsia" w:cs="Times"/>
          </w:rPr>
          <w:delText>(v. 4.2.2; R Core Team, 2022)</w:delText>
        </w:r>
        <w:r w:rsidR="00AF62E1" w:rsidDel="00C05AEE">
          <w:rPr>
            <w:rFonts w:eastAsiaTheme="minorEastAsia"/>
          </w:rPr>
          <w:fldChar w:fldCharType="end"/>
        </w:r>
        <w:r w:rsidR="00AF62E1" w:rsidDel="00C05AEE">
          <w:rPr>
            <w:rFonts w:eastAsiaTheme="minorEastAsia"/>
          </w:rPr>
          <w:delText xml:space="preserve"> </w:delText>
        </w:r>
        <w:r w:rsidR="00A32303" w:rsidDel="00C05AEE">
          <w:rPr>
            <w:rFonts w:eastAsiaTheme="minorEastAsia"/>
          </w:rPr>
          <w:delText xml:space="preserve">to interface with </w:delText>
        </w:r>
        <w:r w:rsidR="00613BB4" w:rsidDel="00C05AEE">
          <w:rPr>
            <w:rFonts w:eastAsiaTheme="minorEastAsia"/>
          </w:rPr>
          <w:delText>S</w:delText>
        </w:r>
        <w:r w:rsidR="00A32303" w:rsidDel="00C05AEE">
          <w:rPr>
            <w:rFonts w:eastAsiaTheme="minorEastAsia"/>
          </w:rPr>
          <w:delText>tan via the RStan package</w:delText>
        </w:r>
        <w:r w:rsidR="0007058E" w:rsidDel="00C05AEE">
          <w:rPr>
            <w:rFonts w:eastAsiaTheme="minorEastAsia"/>
          </w:rPr>
          <w:delText xml:space="preserve"> </w:delText>
        </w:r>
        <w:r w:rsidR="0007058E" w:rsidDel="00C05AEE">
          <w:rPr>
            <w:rFonts w:eastAsiaTheme="minorEastAsia"/>
          </w:rPr>
          <w:fldChar w:fldCharType="begin"/>
        </w:r>
        <w:r w:rsidR="0007058E" w:rsidDel="00C05AEE">
          <w:rPr>
            <w:rFonts w:eastAsiaTheme="minorEastAsia"/>
          </w:rPr>
          <w:delInstrText xml:space="preserve"> ADDIN ZOTERO_ITEM CSL_CITATION {"citationID":"8Ix2tX09","properties":{"formattedCitation":"(v. 2.26.22; Stan Development Team, 2023b)","plainCitation":"(v. 2.26.22; Stan Development Team, 2023b)","noteIndex":0},"citationItems":[{"id":1380,"uris":["http://zotero.org/groups/5499539/items/3BCRBMHX"],"itemData":{"id":1380,"type":"article-journal","container-title":"R package version 2.26.22","title":"RStan: the R interface to Stan","author":[{"family":"Stan Development Team","given":"C."}],"issued":{"date-parts":[["2023"]]}},"label":"page","prefix":"v. 2.26.22; "}],"schema":"https://github.com/citation-style-language/schema/raw/master/csl-citation.json"} </w:delInstrText>
        </w:r>
        <w:r w:rsidR="0007058E" w:rsidDel="00C05AEE">
          <w:rPr>
            <w:rFonts w:eastAsiaTheme="minorEastAsia"/>
          </w:rPr>
          <w:fldChar w:fldCharType="separate"/>
        </w:r>
        <w:r w:rsidR="0007058E" w:rsidRPr="0007058E" w:rsidDel="00C05AEE">
          <w:rPr>
            <w:rFonts w:eastAsiaTheme="minorEastAsia" w:cs="Times"/>
          </w:rPr>
          <w:delText>(v. 2.26.22; Stan Development Team, 2023b)</w:delText>
        </w:r>
        <w:r w:rsidR="0007058E" w:rsidDel="00C05AEE">
          <w:rPr>
            <w:rFonts w:eastAsiaTheme="minorEastAsia"/>
          </w:rPr>
          <w:fldChar w:fldCharType="end"/>
        </w:r>
        <w:r w:rsidR="00A32303" w:rsidDel="00C05AEE">
          <w:rPr>
            <w:rFonts w:eastAsiaTheme="minorEastAsia"/>
          </w:rPr>
          <w:delText>.</w:delText>
        </w:r>
        <w:r w:rsidR="00A32303" w:rsidRPr="003F738D" w:rsidDel="00C05AEE">
          <w:rPr>
            <w:rFonts w:eastAsiaTheme="minorEastAsia"/>
          </w:rPr>
          <w:delText xml:space="preserve"> </w:delText>
        </w:r>
        <w:r w:rsidR="00A32303" w:rsidDel="00C05AEE">
          <w:rPr>
            <w:rFonts w:eastAsiaTheme="minorEastAsia"/>
          </w:rPr>
          <w:delText>We sampled the models using 4 chains, each with 5000 iterations with the first 1000 iterations as warmup</w:delText>
        </w:r>
        <w:r w:rsidR="008A2E9B" w:rsidDel="00C05AEE">
          <w:rPr>
            <w:rFonts w:eastAsiaTheme="minorEastAsia"/>
          </w:rPr>
          <w:delText xml:space="preserve"> </w:delText>
        </w:r>
        <w:r w:rsidR="008A2E9B" w:rsidDel="00C05AEE">
          <w:rPr>
            <w:rFonts w:eastAsiaTheme="minorEastAsia"/>
          </w:rPr>
          <w:fldChar w:fldCharType="begin"/>
        </w:r>
        <w:r w:rsidR="008A2E9B" w:rsidDel="00C05AEE">
          <w:rPr>
            <w:rFonts w:eastAsiaTheme="minorEastAsia"/>
          </w:rPr>
          <w:delInstrText xml:space="preserve"> ADDIN ZOTERO_ITEM CSL_CITATION {"citationID":"EZ16i7EI","properties":{"formattedCitation":"(cf. Sullivan-Toole et al., 2022)","plainCitation":"(cf. Sullivan-Toole et al., 2022)","noteIndex":0},"citationItems":[{"id":1382,"uris":["http://zotero.org/groups/5499539/items/8KXDKE8W"],"itemData":{"id":1382,"type":"article-journal","container-title":"Computational Psychiatry (Cambridge, Mass.)","issue":"1","note":"publisher: NIH Public Access","page":"189","title":"Enhancing the psychometric properties of the iowa gambling task using full generative modeling","volume":"6","author":[{"family":"Sullivan-Toole","given":"Holly"},{"family":"Haines","given":"Nathaniel"},{"family":"Dale","given":"Kristina"},{"family":"Olino","given":"Thomas M."}],"issued":{"date-parts":[["2022"]]}},"label":"page","prefix":"cf. "}],"schema":"https://github.com/citation-style-language/schema/raw/master/csl-citation.json"} </w:delInstrText>
        </w:r>
        <w:r w:rsidR="008A2E9B" w:rsidDel="00C05AEE">
          <w:rPr>
            <w:rFonts w:eastAsiaTheme="minorEastAsia"/>
          </w:rPr>
          <w:fldChar w:fldCharType="separate"/>
        </w:r>
        <w:r w:rsidR="008A2E9B" w:rsidRPr="008A2E9B" w:rsidDel="00C05AEE">
          <w:rPr>
            <w:rFonts w:eastAsiaTheme="minorEastAsia" w:cs="Times"/>
          </w:rPr>
          <w:delText>(cf. Sullivan-Toole et al., 2022)</w:delText>
        </w:r>
        <w:r w:rsidR="008A2E9B" w:rsidDel="00C05AEE">
          <w:rPr>
            <w:rFonts w:eastAsiaTheme="minorEastAsia"/>
          </w:rPr>
          <w:fldChar w:fldCharType="end"/>
        </w:r>
        <w:r w:rsidR="00A32303" w:rsidDel="00C05AEE">
          <w:rPr>
            <w:rFonts w:eastAsiaTheme="minorEastAsia"/>
          </w:rPr>
          <w:delText>.</w:delText>
        </w:r>
        <w:r w:rsidR="00A32303" w:rsidDel="00C05AEE">
          <w:delText xml:space="preserve"> </w:delText>
        </w:r>
        <w:r w:rsidR="00A32303" w:rsidDel="00C05AEE">
          <w:rPr>
            <w:rFonts w:eastAsiaTheme="minorEastAsia"/>
          </w:rPr>
          <w:delText xml:space="preserve">After fitting the models, we checked for convergence of target distributions visually with trace-plots and for each parameter numerically with </w:delText>
        </w:r>
      </w:del>
      <m:oMath>
        <m:acc>
          <m:accPr>
            <m:ctrlPr>
              <w:del w:id="441" w:author="Jeremy Haynes" w:date="2024-05-15T12:26:00Z" w16du:dateUtc="2024-05-15T16:26:00Z">
                <w:rPr>
                  <w:rFonts w:ascii="Cambria Math" w:eastAsiaTheme="minorEastAsia" w:hAnsi="Cambria Math"/>
                  <w:i/>
                </w:rPr>
              </w:del>
            </m:ctrlPr>
          </m:accPr>
          <m:e>
            <m:r>
              <w:del w:id="442" w:author="Jeremy Haynes" w:date="2024-05-15T12:26:00Z" w16du:dateUtc="2024-05-15T16:26:00Z">
                <w:rPr>
                  <w:rFonts w:ascii="Cambria Math" w:eastAsiaTheme="minorEastAsia" w:hAnsi="Cambria Math"/>
                </w:rPr>
                <m:t>R</m:t>
              </w:del>
            </m:r>
          </m:e>
        </m:acc>
      </m:oMath>
      <w:del w:id="443" w:author="Jeremy Haynes" w:date="2024-05-15T12:26:00Z" w16du:dateUtc="2024-05-15T16:26:00Z">
        <w:r w:rsidR="00A32303" w:rsidDel="00C05AEE">
          <w:rPr>
            <w:rFonts w:eastAsiaTheme="minorEastAsia"/>
          </w:rPr>
          <w:delText xml:space="preserve"> values</w:delText>
        </w:r>
        <w:r w:rsidR="008A2E9B" w:rsidDel="00C05AEE">
          <w:rPr>
            <w:rFonts w:eastAsiaTheme="minorEastAsia"/>
          </w:rPr>
          <w:delText xml:space="preserve"> </w:delText>
        </w:r>
        <w:r w:rsidR="008A2E9B" w:rsidDel="00C05AEE">
          <w:rPr>
            <w:rFonts w:eastAsiaTheme="minorEastAsia"/>
          </w:rPr>
          <w:fldChar w:fldCharType="begin"/>
        </w:r>
        <w:r w:rsidR="008A2E9B" w:rsidDel="00C05AEE">
          <w:rPr>
            <w:rFonts w:eastAsiaTheme="minorEastAsia"/>
          </w:rPr>
          <w:delInstrText xml:space="preserve"> ADDIN ZOTERO_ITEM CSL_CITATION {"citationID":"8gaww8by","properties":{"formattedCitation":"(Gelman &amp; Rubin, 1992)","plainCitation":"(Gelman &amp; Rubin, 1992)","noteIndex":0},"citationItems":[{"id":1383,"uris":["http://zotero.org/groups/5499539/items/Q3MXNIKI"],"itemData":{"id":1383,"type":"article-journal","container-title":"Statistical science","issue":"4","note":"ISBN: 0883-4237\npublisher: Institute of Mathematical Statistics","page":"457-472","title":"Inference from iterative simulation using multiple sequences","volume":"7","author":[{"family":"Gelman","given":"Andrew"},{"family":"Rubin","given":"Donald B."}],"issued":{"date-parts":[["1992"]]}}}],"schema":"https://github.com/citation-style-language/schema/raw/master/csl-citation.json"} </w:delInstrText>
        </w:r>
        <w:r w:rsidR="008A2E9B" w:rsidDel="00C05AEE">
          <w:rPr>
            <w:rFonts w:eastAsiaTheme="minorEastAsia"/>
          </w:rPr>
          <w:fldChar w:fldCharType="separate"/>
        </w:r>
        <w:r w:rsidR="008A2E9B" w:rsidRPr="008A2E9B" w:rsidDel="00C05AEE">
          <w:rPr>
            <w:rFonts w:eastAsiaTheme="minorEastAsia" w:cs="Times"/>
          </w:rPr>
          <w:delText>(Gelman &amp; Rubin, 1992)</w:delText>
        </w:r>
        <w:r w:rsidR="008A2E9B" w:rsidDel="00C05AEE">
          <w:rPr>
            <w:rFonts w:eastAsiaTheme="minorEastAsia"/>
          </w:rPr>
          <w:fldChar w:fldCharType="end"/>
        </w:r>
        <w:r w:rsidR="00A32303" w:rsidDel="00C05AEE">
          <w:rPr>
            <w:rFonts w:eastAsiaTheme="minorEastAsia"/>
          </w:rPr>
          <w:delText xml:space="preserve">. </w:delText>
        </w:r>
      </w:del>
      <m:oMath>
        <m:acc>
          <m:accPr>
            <m:ctrlPr>
              <w:del w:id="444" w:author="Jeremy Haynes" w:date="2024-05-15T12:26:00Z" w16du:dateUtc="2024-05-15T16:26:00Z">
                <w:rPr>
                  <w:rFonts w:ascii="Cambria Math" w:eastAsiaTheme="minorEastAsia" w:hAnsi="Cambria Math"/>
                  <w:i/>
                </w:rPr>
              </w:del>
            </m:ctrlPr>
          </m:accPr>
          <m:e>
            <m:r>
              <w:del w:id="445" w:author="Jeremy Haynes" w:date="2024-05-15T12:26:00Z" w16du:dateUtc="2024-05-15T16:26:00Z">
                <w:rPr>
                  <w:rFonts w:ascii="Cambria Math" w:eastAsiaTheme="minorEastAsia" w:hAnsi="Cambria Math"/>
                </w:rPr>
                <m:t>R</m:t>
              </w:del>
            </m:r>
          </m:e>
        </m:acc>
      </m:oMath>
      <w:del w:id="446" w:author="Jeremy Haynes" w:date="2024-05-15T12:26:00Z" w16du:dateUtc="2024-05-15T16:26:00Z">
        <w:r w:rsidR="00A32303" w:rsidDel="00C05AEE">
          <w:rPr>
            <w:rFonts w:eastAsiaTheme="minorEastAsia"/>
          </w:rPr>
          <w:delText xml:space="preserve"> values were all below 1.1, indicating that the variance between chains did not outweigh the variance within chains (i.e., convergence). We performed posterior predictive checks by simulating data from the model and visually inspected how well the model fit the data by comparing simulated data with the </w:delText>
        </w:r>
        <w:r w:rsidR="00A32303" w:rsidRPr="00CB1DCD" w:rsidDel="00C05AEE">
          <w:rPr>
            <w:rFonts w:eastAsiaTheme="minorEastAsia"/>
          </w:rPr>
          <w:delText xml:space="preserve">observed data. </w:delText>
        </w:r>
        <w:commentRangeStart w:id="447"/>
        <w:r w:rsidR="00A32303" w:rsidRPr="00CB1DCD" w:rsidDel="00C05AEE">
          <w:rPr>
            <w:rFonts w:eastAsiaTheme="minorEastAsia"/>
          </w:rPr>
          <w:delText xml:space="preserve">Finally, we performed parameter recovery diagnostics which showed adequate recovery of all parameters. </w:delText>
        </w:r>
        <w:commentRangeEnd w:id="447"/>
        <w:r w:rsidR="00BD5070" w:rsidDel="00C05AEE">
          <w:rPr>
            <w:rStyle w:val="CommentReference"/>
          </w:rPr>
          <w:commentReference w:id="447"/>
        </w:r>
        <w:r w:rsidR="00A32303" w:rsidRPr="00CB1DCD" w:rsidDel="00C05AEE">
          <w:rPr>
            <w:rFonts w:eastAsiaTheme="minorEastAsia"/>
          </w:rPr>
          <w:delText>Parameter recovery diagnostics are displayed in the supplement.</w:delText>
        </w:r>
        <w:r w:rsidR="00A32303" w:rsidRPr="00CB1DCD" w:rsidDel="00C05AEE">
          <w:delText xml:space="preserve"> </w:delText>
        </w:r>
        <w:r w:rsidR="00A32303" w:rsidRPr="00CB1DCD" w:rsidDel="00C05AEE">
          <w:rPr>
            <w:rFonts w:eastAsiaTheme="minorEastAsia"/>
          </w:rPr>
          <w:delText>Our data and code are avail</w:delText>
        </w:r>
        <w:r w:rsidR="00A32303" w:rsidDel="00C05AEE">
          <w:rPr>
            <w:rFonts w:eastAsiaTheme="minorEastAsia"/>
          </w:rPr>
          <w:delText xml:space="preserve">able at </w:delText>
        </w:r>
        <w:r w:rsidDel="00C05AEE">
          <w:fldChar w:fldCharType="begin"/>
        </w:r>
        <w:r w:rsidDel="00C05AEE">
          <w:delInstrText>HYPERLINK "https://osf.io/fg7sj/?view_only=824d2a3583fe4d14a4b38b6d345a2ba2"</w:delInstrText>
        </w:r>
        <w:r w:rsidDel="00C05AEE">
          <w:fldChar w:fldCharType="separate"/>
        </w:r>
        <w:r w:rsidR="00DA0D5D" w:rsidRPr="00DF6BA1" w:rsidDel="00C05AEE">
          <w:rPr>
            <w:rStyle w:val="Hyperlink"/>
            <w:rFonts w:eastAsiaTheme="minorEastAsia"/>
          </w:rPr>
          <w:delText>https://osf.io/fg7sj/?view_only=824d2a3583fe4d14a4b38b6d345a2ba2</w:delText>
        </w:r>
        <w:r w:rsidDel="00C05AEE">
          <w:rPr>
            <w:rStyle w:val="Hyperlink"/>
            <w:rFonts w:eastAsiaTheme="minorEastAsia"/>
          </w:rPr>
          <w:fldChar w:fldCharType="end"/>
        </w:r>
        <w:r w:rsidR="00A32303" w:rsidDel="00C05AEE">
          <w:rPr>
            <w:rFonts w:eastAsiaTheme="minorEastAsia"/>
          </w:rPr>
          <w:delText>.</w:delText>
        </w:r>
      </w:del>
    </w:p>
    <w:p w14:paraId="3D3EBACC" w14:textId="57ECC7F8" w:rsidR="00621F7A" w:rsidRPr="002105CA" w:rsidDel="00C05AEE" w:rsidRDefault="002105CA" w:rsidP="001B034A">
      <w:pPr>
        <w:pStyle w:val="Heading4"/>
        <w:rPr>
          <w:del w:id="448" w:author="Jeremy Haynes" w:date="2024-05-15T12:26:00Z" w16du:dateUtc="2024-05-15T16:26:00Z"/>
        </w:rPr>
      </w:pPr>
      <w:del w:id="449" w:author="Jeremy Haynes" w:date="2024-05-15T12:26:00Z" w16du:dateUtc="2024-05-15T16:26:00Z">
        <w:r w:rsidDel="00C05AEE">
          <w:lastRenderedPageBreak/>
          <w:delText>2.4.</w:delText>
        </w:r>
        <w:r w:rsidR="00E6786E" w:rsidDel="00C05AEE">
          <w:delText>1</w:delText>
        </w:r>
        <w:r w:rsidDel="00C05AEE">
          <w:delText xml:space="preserve"> </w:delText>
        </w:r>
        <w:r w:rsidR="002A2B00" w:rsidDel="00C05AEE">
          <w:delText>Play-or-Pass ORL Model</w:delText>
        </w:r>
      </w:del>
    </w:p>
    <w:p w14:paraId="2A90F0C3" w14:textId="74C44A48" w:rsidR="00621F7A" w:rsidDel="00C05AEE" w:rsidRDefault="00621F7A" w:rsidP="00621F7A">
      <w:pPr>
        <w:spacing w:line="480" w:lineRule="auto"/>
        <w:ind w:firstLine="720"/>
        <w:rPr>
          <w:del w:id="450" w:author="Jeremy Haynes" w:date="2024-05-15T12:26:00Z" w16du:dateUtc="2024-05-15T16:26:00Z"/>
        </w:rPr>
      </w:pPr>
      <w:del w:id="451" w:author="Jeremy Haynes" w:date="2024-05-15T12:26:00Z" w16du:dateUtc="2024-05-15T16:26:00Z">
        <w:r w:rsidDel="00C05AEE">
          <w:delText xml:space="preserve">For the computational model, we fit </w:delText>
        </w:r>
        <w:r w:rsidR="00BB6C18" w:rsidDel="00C05AEE">
          <w:delText xml:space="preserve">the </w:delText>
        </w:r>
        <w:r w:rsidR="000614EB" w:rsidDel="00C05AEE">
          <w:delText>P</w:delText>
        </w:r>
        <w:r w:rsidR="00BB6C18" w:rsidDel="00C05AEE">
          <w:delText>lay-or-</w:delText>
        </w:r>
        <w:r w:rsidR="000614EB" w:rsidDel="00C05AEE">
          <w:delText>P</w:delText>
        </w:r>
        <w:r w:rsidR="00BB6C18" w:rsidDel="00C05AEE">
          <w:delText>ass</w:delText>
        </w:r>
        <w:r w:rsidDel="00C05AEE">
          <w:delText xml:space="preserve"> Outcome-Representation Learning (</w:delText>
        </w:r>
        <w:r w:rsidR="00BB6C18" w:rsidDel="00C05AEE">
          <w:delText>PP-</w:delText>
        </w:r>
        <w:r w:rsidDel="00C05AEE">
          <w:delText>ORL) model</w:delText>
        </w:r>
        <w:r w:rsidR="0006216D" w:rsidDel="00C05AEE">
          <w:delText xml:space="preserve"> </w:delText>
        </w:r>
        <w:r w:rsidR="0006216D" w:rsidDel="00C05AEE">
          <w:fldChar w:fldCharType="begin"/>
        </w:r>
        <w:r w:rsidR="0006216D" w:rsidDel="00C05AEE">
          <w:delInstrText xml:space="preserve"> ADDIN ZOTERO_ITEM CSL_CITATION {"citationID":"JOY7pHgI","properties":{"formattedCitation":"(Haynes et al., under review)","plainCitation":"(Haynes et al., under review)","noteIndex":0},"citationItems":[{"id":1384,"uris":["http://zotero.org/groups/5499539/items/9T8G2IXI"],"itemData":{"id":1384,"type":"article-journal","container-title":"Cognitive, Affective, and Behavioral Neuroscience","title":"Test-Retest Reliability of the Play-or-Pass Version of the Iowa Gambling Task","author":[{"family":"Haynes","given":"Jeremy"},{"family":"Haines","given":"Nathaniel"},{"family":"Sullivan-Toole","given":"Holly"},{"family":"Olino","given":"Thomas M."}],"issued":{"literal":"under review"}}}],"schema":"https://github.com/citation-style-language/schema/raw/master/csl-citation.json"} </w:delInstrText>
        </w:r>
        <w:r w:rsidR="0006216D" w:rsidDel="00C05AEE">
          <w:fldChar w:fldCharType="separate"/>
        </w:r>
        <w:r w:rsidR="0006216D" w:rsidRPr="0006216D" w:rsidDel="00C05AEE">
          <w:rPr>
            <w:rFonts w:cs="Times"/>
          </w:rPr>
          <w:delText>(Haynes et al., under review)</w:delText>
        </w:r>
        <w:r w:rsidR="0006216D" w:rsidDel="00C05AEE">
          <w:fldChar w:fldCharType="end"/>
        </w:r>
        <w:r w:rsidR="00413F06" w:rsidDel="00C05AEE">
          <w:delText xml:space="preserve">, a reinforcement learning model extended from </w:delText>
        </w:r>
        <w:r w:rsidR="00B539CB" w:rsidDel="00C05AEE">
          <w:delText>Haines et al.</w:delText>
        </w:r>
        <w:r w:rsidR="00413F06" w:rsidDel="00C05AEE">
          <w:delText>’s</w:delText>
        </w:r>
        <w:r w:rsidR="00543F08" w:rsidDel="00C05AEE">
          <w:delText xml:space="preserve"> </w:delText>
        </w:r>
        <w:r w:rsidR="00543F08" w:rsidDel="00C05AEE">
          <w:fldChar w:fldCharType="begin"/>
        </w:r>
        <w:r w:rsidR="00543F08" w:rsidDel="00C05AEE">
          <w:delInstrText xml:space="preserve"> ADDIN ZOTERO_ITEM CSL_CITATION {"citationID":"xTQWeA6K","properties":{"formattedCitation":"(2018)","plainCitation":"(2018)","noteIndex":0},"citationItems":[{"id":1376,"uris":["http://zotero.org/groups/5499539/items/495U96LZ"],"itemData":{"id":1376,"type":"article-journal","container-title":"Cognitive science","issue":"8","note":"ISBN: 0364-0213\npublisher: Wiley Online Library","page":"2534-2561","title":"The outcome‐representation learning model: A novel reinforcement learning model of the iowa gambling task","volume":"42","author":[{"family":"Haines","given":"Nathaniel"},{"family":"Vassileva","given":"Jasmin"},{"family":"Ahn","given":"Woo-Young"}],"issued":{"date-parts":[["2018"]]}},"label":"page","suppress-author":true}],"schema":"https://github.com/citation-style-language/schema/raw/master/csl-citation.json"} </w:delInstrText>
        </w:r>
        <w:r w:rsidR="00543F08" w:rsidDel="00C05AEE">
          <w:fldChar w:fldCharType="separate"/>
        </w:r>
        <w:r w:rsidR="00543F08" w:rsidRPr="00543F08" w:rsidDel="00C05AEE">
          <w:rPr>
            <w:rFonts w:cs="Times"/>
          </w:rPr>
          <w:delText>(2018)</w:delText>
        </w:r>
        <w:r w:rsidR="00543F08" w:rsidDel="00C05AEE">
          <w:fldChar w:fldCharType="end"/>
        </w:r>
        <w:r w:rsidR="00543F08" w:rsidDel="00C05AEE">
          <w:delText xml:space="preserve"> </w:delText>
        </w:r>
        <w:r w:rsidR="00413F06" w:rsidDel="00C05AEE">
          <w:delText>ORL model</w:delText>
        </w:r>
        <w:r w:rsidR="00720276" w:rsidDel="00C05AEE">
          <w:delText xml:space="preserve"> developed</w:delText>
        </w:r>
        <w:r w:rsidR="00413F06" w:rsidDel="00C05AEE">
          <w:delText xml:space="preserve"> </w:delText>
        </w:r>
        <w:r w:rsidR="00B539CB" w:rsidDel="00C05AEE">
          <w:delText xml:space="preserve">for the original IGT. </w:delText>
        </w:r>
        <w:r w:rsidR="00086BDC" w:rsidDel="00C05AEE">
          <w:delText xml:space="preserve">In the PP-ORL, choices to play or pass are modeled as a function of the value of playing on that deck using a </w:delText>
        </w:r>
        <w:r w:rsidR="00E87A70" w:rsidDel="00C05AEE">
          <w:delText>Bernoulli</w:delText>
        </w:r>
        <w:r w:rsidR="00086BDC" w:rsidDel="00C05AEE">
          <w:delText xml:space="preserve"> likelihood function</w:delText>
        </w:r>
        <w:r w:rsidDel="00C05AEE">
          <w:delText>:</w:delText>
        </w:r>
      </w:del>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621F7A" w:rsidDel="00C05AEE" w14:paraId="282C5625" w14:textId="2F495840" w:rsidTr="000E7676">
        <w:trPr>
          <w:jc w:val="center"/>
          <w:del w:id="452" w:author="Jeremy Haynes" w:date="2024-05-15T12:26:00Z"/>
        </w:trPr>
        <w:tc>
          <w:tcPr>
            <w:tcW w:w="1440" w:type="dxa"/>
            <w:vAlign w:val="center"/>
          </w:tcPr>
          <w:p w14:paraId="15713BB7" w14:textId="2962950F" w:rsidR="00621F7A" w:rsidDel="00C05AEE" w:rsidRDefault="00621F7A" w:rsidP="000E7676">
            <w:pPr>
              <w:jc w:val="center"/>
              <w:rPr>
                <w:del w:id="453" w:author="Jeremy Haynes" w:date="2024-05-15T12:26:00Z" w16du:dateUtc="2024-05-15T16:26:00Z"/>
              </w:rPr>
            </w:pPr>
          </w:p>
        </w:tc>
        <w:tc>
          <w:tcPr>
            <w:tcW w:w="7920" w:type="dxa"/>
            <w:vAlign w:val="center"/>
          </w:tcPr>
          <w:p w14:paraId="340C8AE9" w14:textId="39B6E517" w:rsidR="00621F7A" w:rsidRPr="00895DC7" w:rsidDel="00C05AEE" w:rsidRDefault="00000000" w:rsidP="000E7676">
            <w:pPr>
              <w:spacing w:line="480" w:lineRule="auto"/>
              <w:ind w:firstLine="720"/>
              <w:jc w:val="center"/>
              <w:rPr>
                <w:del w:id="454" w:author="Jeremy Haynes" w:date="2024-05-15T12:26:00Z" w16du:dateUtc="2024-05-15T16:26:00Z"/>
                <w:i/>
              </w:rPr>
            </w:pPr>
            <m:oMathPara>
              <m:oMath>
                <m:sSub>
                  <m:sSubPr>
                    <m:ctrlPr>
                      <w:del w:id="455" w:author="Jeremy Haynes" w:date="2024-05-15T12:26:00Z" w16du:dateUtc="2024-05-15T16:26:00Z">
                        <w:rPr>
                          <w:rFonts w:ascii="Cambria Math" w:hAnsi="Cambria Math"/>
                          <w:i/>
                        </w:rPr>
                      </w:del>
                    </m:ctrlPr>
                  </m:sSubPr>
                  <m:e>
                    <m:r>
                      <w:del w:id="456" w:author="Jeremy Haynes" w:date="2024-05-15T12:26:00Z" w16du:dateUtc="2024-05-15T16:26:00Z">
                        <w:rPr>
                          <w:rFonts w:ascii="Cambria Math" w:hAnsi="Cambria Math"/>
                        </w:rPr>
                        <m:t>Y</m:t>
                      </w:del>
                    </m:r>
                  </m:e>
                  <m:sub>
                    <m:r>
                      <w:del w:id="457" w:author="Jeremy Haynes" w:date="2024-05-15T12:26:00Z" w16du:dateUtc="2024-05-15T16:26:00Z">
                        <w:rPr>
                          <w:rFonts w:ascii="Cambria Math" w:hAnsi="Cambria Math"/>
                        </w:rPr>
                        <m:t>j</m:t>
                      </w:del>
                    </m:r>
                  </m:sub>
                </m:sSub>
                <m:r>
                  <w:del w:id="458" w:author="Jeremy Haynes" w:date="2024-05-15T12:26:00Z" w16du:dateUtc="2024-05-15T16:26:00Z">
                    <w:rPr>
                      <w:rFonts w:ascii="Cambria Math" w:hAnsi="Cambria Math"/>
                    </w:rPr>
                    <m:t>(t)∼bernoulli</m:t>
                  </w:del>
                </m:r>
                <m:d>
                  <m:dPr>
                    <m:ctrlPr>
                      <w:del w:id="459" w:author="Jeremy Haynes" w:date="2024-05-15T12:26:00Z" w16du:dateUtc="2024-05-15T16:26:00Z">
                        <w:rPr>
                          <w:rFonts w:ascii="Cambria Math" w:hAnsi="Cambria Math"/>
                          <w:i/>
                        </w:rPr>
                      </w:del>
                    </m:ctrlPr>
                  </m:dPr>
                  <m:e>
                    <m:f>
                      <m:fPr>
                        <m:ctrlPr>
                          <w:del w:id="460" w:author="Jeremy Haynes" w:date="2024-05-15T12:26:00Z" w16du:dateUtc="2024-05-15T16:26:00Z">
                            <w:rPr>
                              <w:rFonts w:ascii="Cambria Math" w:hAnsi="Cambria Math"/>
                              <w:i/>
                            </w:rPr>
                          </w:del>
                        </m:ctrlPr>
                      </m:fPr>
                      <m:num>
                        <m:r>
                          <w:del w:id="461" w:author="Jeremy Haynes" w:date="2024-05-15T12:26:00Z" w16du:dateUtc="2024-05-15T16:26:00Z">
                            <w:rPr>
                              <w:rFonts w:ascii="Cambria Math" w:hAnsi="Cambria Math"/>
                            </w:rPr>
                            <m:t>1</m:t>
                          </w:del>
                        </m:r>
                      </m:num>
                      <m:den>
                        <m:r>
                          <w:del w:id="462" w:author="Jeremy Haynes" w:date="2024-05-15T12:26:00Z" w16du:dateUtc="2024-05-15T16:26:00Z">
                            <w:rPr>
                              <w:rFonts w:ascii="Cambria Math" w:hAnsi="Cambria Math"/>
                            </w:rPr>
                            <m:t>1+exp⁡(-</m:t>
                          </w:del>
                        </m:r>
                        <m:sSub>
                          <m:sSubPr>
                            <m:ctrlPr>
                              <w:del w:id="463" w:author="Jeremy Haynes" w:date="2024-05-15T12:26:00Z" w16du:dateUtc="2024-05-15T16:26:00Z">
                                <w:rPr>
                                  <w:rFonts w:ascii="Cambria Math" w:hAnsi="Cambria Math"/>
                                  <w:i/>
                                </w:rPr>
                              </w:del>
                            </m:ctrlPr>
                          </m:sSubPr>
                          <m:e>
                            <m:r>
                              <w:del w:id="464" w:author="Jeremy Haynes" w:date="2024-05-15T12:26:00Z" w16du:dateUtc="2024-05-15T16:26:00Z">
                                <w:rPr>
                                  <w:rFonts w:ascii="Cambria Math" w:hAnsi="Cambria Math"/>
                                </w:rPr>
                                <m:t>V</m:t>
                              </w:del>
                            </m:r>
                          </m:e>
                          <m:sub>
                            <m:r>
                              <w:del w:id="465" w:author="Jeremy Haynes" w:date="2024-05-15T12:26:00Z" w16du:dateUtc="2024-05-15T16:26:00Z">
                                <w:rPr>
                                  <w:rFonts w:ascii="Cambria Math" w:hAnsi="Cambria Math"/>
                                </w:rPr>
                                <m:t>j</m:t>
                              </w:del>
                            </m:r>
                          </m:sub>
                        </m:sSub>
                        <m:d>
                          <m:dPr>
                            <m:ctrlPr>
                              <w:del w:id="466" w:author="Jeremy Haynes" w:date="2024-05-15T12:26:00Z" w16du:dateUtc="2024-05-15T16:26:00Z">
                                <w:rPr>
                                  <w:rFonts w:ascii="Cambria Math" w:hAnsi="Cambria Math"/>
                                  <w:i/>
                                </w:rPr>
                              </w:del>
                            </m:ctrlPr>
                          </m:dPr>
                          <m:e>
                            <m:r>
                              <w:del w:id="467" w:author="Jeremy Haynes" w:date="2024-05-15T12:26:00Z" w16du:dateUtc="2024-05-15T16:26:00Z">
                                <w:rPr>
                                  <w:rFonts w:ascii="Cambria Math" w:hAnsi="Cambria Math"/>
                                </w:rPr>
                                <m:t>t</m:t>
                              </w:del>
                            </m:r>
                          </m:e>
                        </m:d>
                        <m:r>
                          <w:del w:id="468" w:author="Jeremy Haynes" w:date="2024-05-15T12:26:00Z" w16du:dateUtc="2024-05-15T16:26:00Z">
                            <w:rPr>
                              <w:rFonts w:ascii="Cambria Math" w:hAnsi="Cambria Math"/>
                            </w:rPr>
                            <m:t>)</m:t>
                          </w:del>
                        </m:r>
                      </m:den>
                    </m:f>
                  </m:e>
                </m:d>
              </m:oMath>
            </m:oMathPara>
          </w:p>
        </w:tc>
        <w:tc>
          <w:tcPr>
            <w:tcW w:w="1440" w:type="dxa"/>
            <w:vAlign w:val="center"/>
          </w:tcPr>
          <w:p w14:paraId="6039E5A8" w14:textId="6952F9E3" w:rsidR="00621F7A" w:rsidDel="00C05AEE" w:rsidRDefault="00621F7A" w:rsidP="000E7676">
            <w:pPr>
              <w:spacing w:line="480" w:lineRule="auto"/>
              <w:jc w:val="center"/>
              <w:rPr>
                <w:del w:id="469" w:author="Jeremy Haynes" w:date="2024-05-15T12:26:00Z" w16du:dateUtc="2024-05-15T16:26:00Z"/>
              </w:rPr>
            </w:pPr>
            <w:del w:id="470" w:author="Jeremy Haynes" w:date="2024-05-15T12:26:00Z" w16du:dateUtc="2024-05-15T16:26:00Z">
              <w:r w:rsidDel="00C05AEE">
                <w:delText xml:space="preserve">Equation </w:delText>
              </w:r>
              <w:r w:rsidR="004A6FB2" w:rsidDel="00C05AEE">
                <w:delText>3</w:delText>
              </w:r>
            </w:del>
          </w:p>
        </w:tc>
      </w:tr>
    </w:tbl>
    <w:p w14:paraId="47F18370" w14:textId="58AE8080" w:rsidR="00621F7A" w:rsidDel="00C05AEE" w:rsidRDefault="00621F7A" w:rsidP="00621F7A">
      <w:pPr>
        <w:spacing w:line="480" w:lineRule="auto"/>
        <w:rPr>
          <w:del w:id="471" w:author="Jeremy Haynes" w:date="2024-05-15T12:26:00Z" w16du:dateUtc="2024-05-15T16:26:00Z"/>
        </w:rPr>
      </w:pPr>
      <w:del w:id="472" w:author="Jeremy Haynes" w:date="2024-05-15T12:26:00Z" w16du:dateUtc="2024-05-15T16:26:00Z">
        <w:r w:rsidDel="00C05AEE">
          <w:delText xml:space="preserve">where </w:delText>
        </w:r>
      </w:del>
      <m:oMath>
        <m:sSub>
          <m:sSubPr>
            <m:ctrlPr>
              <w:del w:id="473" w:author="Jeremy Haynes" w:date="2024-05-15T12:26:00Z" w16du:dateUtc="2024-05-15T16:26:00Z">
                <w:rPr>
                  <w:rFonts w:ascii="Cambria Math" w:hAnsi="Cambria Math"/>
                  <w:i/>
                </w:rPr>
              </w:del>
            </m:ctrlPr>
          </m:sSubPr>
          <m:e>
            <m:r>
              <w:del w:id="474" w:author="Jeremy Haynes" w:date="2024-05-15T12:26:00Z" w16du:dateUtc="2024-05-15T16:26:00Z">
                <w:rPr>
                  <w:rFonts w:ascii="Cambria Math" w:hAnsi="Cambria Math"/>
                </w:rPr>
                <m:t>Y</m:t>
              </w:del>
            </m:r>
          </m:e>
          <m:sub>
            <m:r>
              <w:del w:id="475" w:author="Jeremy Haynes" w:date="2024-05-15T12:26:00Z" w16du:dateUtc="2024-05-15T16:26:00Z">
                <w:rPr>
                  <w:rFonts w:ascii="Cambria Math" w:hAnsi="Cambria Math"/>
                </w:rPr>
                <m:t>j</m:t>
              </w:del>
            </m:r>
          </m:sub>
        </m:sSub>
        <m:d>
          <m:dPr>
            <m:ctrlPr>
              <w:del w:id="476" w:author="Jeremy Haynes" w:date="2024-05-15T12:26:00Z" w16du:dateUtc="2024-05-15T16:26:00Z">
                <w:rPr>
                  <w:rFonts w:ascii="Cambria Math" w:hAnsi="Cambria Math"/>
                  <w:i/>
                </w:rPr>
              </w:del>
            </m:ctrlPr>
          </m:dPr>
          <m:e>
            <m:r>
              <w:del w:id="477" w:author="Jeremy Haynes" w:date="2024-05-15T12:26:00Z" w16du:dateUtc="2024-05-15T16:26:00Z">
                <w:rPr>
                  <w:rFonts w:ascii="Cambria Math" w:hAnsi="Cambria Math"/>
                </w:rPr>
                <m:t>t</m:t>
              </w:del>
            </m:r>
          </m:e>
        </m:d>
        <m:r>
          <w:del w:id="478" w:author="Jeremy Haynes" w:date="2024-05-15T12:26:00Z" w16du:dateUtc="2024-05-15T16:26:00Z">
            <w:rPr>
              <w:rFonts w:ascii="Cambria Math" w:hAnsi="Cambria Math"/>
            </w:rPr>
            <m:t xml:space="preserve"> </m:t>
          </w:del>
        </m:r>
      </m:oMath>
      <w:del w:id="479" w:author="Jeremy Haynes" w:date="2024-05-15T12:26:00Z" w16du:dateUtc="2024-05-15T16:26:00Z">
        <w:r w:rsidDel="00C05AEE">
          <w:delText xml:space="preserve">indicates whether </w:delText>
        </w:r>
        <w:r w:rsidR="00BB613C" w:rsidDel="00C05AEE">
          <w:delText>a</w:delText>
        </w:r>
        <w:r w:rsidDel="00C05AEE">
          <w:delText xml:space="preserve"> participant played (</w:delText>
        </w:r>
      </w:del>
      <m:oMath>
        <m:sSub>
          <m:sSubPr>
            <m:ctrlPr>
              <w:del w:id="480" w:author="Jeremy Haynes" w:date="2024-05-15T12:26:00Z" w16du:dateUtc="2024-05-15T16:26:00Z">
                <w:rPr>
                  <w:rFonts w:ascii="Cambria Math" w:hAnsi="Cambria Math"/>
                  <w:i/>
                </w:rPr>
              </w:del>
            </m:ctrlPr>
          </m:sSubPr>
          <m:e>
            <m:r>
              <w:del w:id="481" w:author="Jeremy Haynes" w:date="2024-05-15T12:26:00Z" w16du:dateUtc="2024-05-15T16:26:00Z">
                <w:rPr>
                  <w:rFonts w:ascii="Cambria Math" w:hAnsi="Cambria Math"/>
                </w:rPr>
                <m:t>Y</m:t>
              </w:del>
            </m:r>
          </m:e>
          <m:sub>
            <m:r>
              <w:del w:id="482" w:author="Jeremy Haynes" w:date="2024-05-15T12:26:00Z" w16du:dateUtc="2024-05-15T16:26:00Z">
                <w:rPr>
                  <w:rFonts w:ascii="Cambria Math" w:hAnsi="Cambria Math"/>
                </w:rPr>
                <m:t>j</m:t>
              </w:del>
            </m:r>
          </m:sub>
        </m:sSub>
        <m:d>
          <m:dPr>
            <m:ctrlPr>
              <w:del w:id="483" w:author="Jeremy Haynes" w:date="2024-05-15T12:26:00Z" w16du:dateUtc="2024-05-15T16:26:00Z">
                <w:rPr>
                  <w:rFonts w:ascii="Cambria Math" w:hAnsi="Cambria Math"/>
                  <w:i/>
                </w:rPr>
              </w:del>
            </m:ctrlPr>
          </m:dPr>
          <m:e>
            <m:r>
              <w:del w:id="484" w:author="Jeremy Haynes" w:date="2024-05-15T12:26:00Z" w16du:dateUtc="2024-05-15T16:26:00Z">
                <w:rPr>
                  <w:rFonts w:ascii="Cambria Math" w:hAnsi="Cambria Math"/>
                </w:rPr>
                <m:t>t</m:t>
              </w:del>
            </m:r>
          </m:e>
        </m:d>
        <m:r>
          <w:del w:id="485" w:author="Jeremy Haynes" w:date="2024-05-15T12:26:00Z" w16du:dateUtc="2024-05-15T16:26:00Z">
            <w:rPr>
              <w:rFonts w:ascii="Cambria Math" w:hAnsi="Cambria Math"/>
            </w:rPr>
            <m:t>=1</m:t>
          </w:del>
        </m:r>
      </m:oMath>
      <w:del w:id="486" w:author="Jeremy Haynes" w:date="2024-05-15T12:26:00Z" w16du:dateUtc="2024-05-15T16:26:00Z">
        <w:r w:rsidDel="00C05AEE">
          <w:delText>) versus passed (</w:delText>
        </w:r>
      </w:del>
      <m:oMath>
        <m:sSub>
          <m:sSubPr>
            <m:ctrlPr>
              <w:del w:id="487" w:author="Jeremy Haynes" w:date="2024-05-15T12:26:00Z" w16du:dateUtc="2024-05-15T16:26:00Z">
                <w:rPr>
                  <w:rFonts w:ascii="Cambria Math" w:hAnsi="Cambria Math"/>
                  <w:i/>
                </w:rPr>
              </w:del>
            </m:ctrlPr>
          </m:sSubPr>
          <m:e>
            <m:r>
              <w:del w:id="488" w:author="Jeremy Haynes" w:date="2024-05-15T12:26:00Z" w16du:dateUtc="2024-05-15T16:26:00Z">
                <w:rPr>
                  <w:rFonts w:ascii="Cambria Math" w:hAnsi="Cambria Math"/>
                </w:rPr>
                <m:t>Y</m:t>
              </w:del>
            </m:r>
          </m:e>
          <m:sub>
            <m:r>
              <w:del w:id="489" w:author="Jeremy Haynes" w:date="2024-05-15T12:26:00Z" w16du:dateUtc="2024-05-15T16:26:00Z">
                <w:rPr>
                  <w:rFonts w:ascii="Cambria Math" w:hAnsi="Cambria Math"/>
                </w:rPr>
                <m:t>j</m:t>
              </w:del>
            </m:r>
          </m:sub>
        </m:sSub>
        <m:d>
          <m:dPr>
            <m:ctrlPr>
              <w:del w:id="490" w:author="Jeremy Haynes" w:date="2024-05-15T12:26:00Z" w16du:dateUtc="2024-05-15T16:26:00Z">
                <w:rPr>
                  <w:rFonts w:ascii="Cambria Math" w:hAnsi="Cambria Math"/>
                  <w:i/>
                </w:rPr>
              </w:del>
            </m:ctrlPr>
          </m:dPr>
          <m:e>
            <m:r>
              <w:del w:id="491" w:author="Jeremy Haynes" w:date="2024-05-15T12:26:00Z" w16du:dateUtc="2024-05-15T16:26:00Z">
                <w:rPr>
                  <w:rFonts w:ascii="Cambria Math" w:hAnsi="Cambria Math"/>
                </w:rPr>
                <m:t>t</m:t>
              </w:del>
            </m:r>
          </m:e>
        </m:d>
        <m:r>
          <w:del w:id="492" w:author="Jeremy Haynes" w:date="2024-05-15T12:26:00Z" w16du:dateUtc="2024-05-15T16:26:00Z">
            <w:rPr>
              <w:rFonts w:ascii="Cambria Math" w:hAnsi="Cambria Math"/>
            </w:rPr>
            <m:t>=0</m:t>
          </w:del>
        </m:r>
      </m:oMath>
      <w:del w:id="493" w:author="Jeremy Haynes" w:date="2024-05-15T12:26:00Z" w16du:dateUtc="2024-05-15T16:26:00Z">
        <w:r w:rsidDel="00C05AEE">
          <w:delText xml:space="preserve">) when presented with deck </w:delText>
        </w:r>
        <w:r w:rsidRPr="676705A1" w:rsidDel="00C05AEE">
          <w:rPr>
            <w:i/>
            <w:iCs/>
          </w:rPr>
          <w:delText xml:space="preserve">j </w:delText>
        </w:r>
        <w:r w:rsidDel="00C05AEE">
          <w:delText xml:space="preserve">on trial </w:delText>
        </w:r>
        <w:r w:rsidRPr="676705A1" w:rsidDel="00C05AEE">
          <w:rPr>
            <w:i/>
            <w:iCs/>
          </w:rPr>
          <w:delText>t</w:delText>
        </w:r>
        <w:r w:rsidDel="00C05AEE">
          <w:delText xml:space="preserve">, and </w:delText>
        </w:r>
        <w:r w:rsidRPr="00137C89" w:rsidDel="00C05AEE">
          <w:rPr>
            <w:i/>
            <w:iCs/>
          </w:rPr>
          <w:delText>V</w:delText>
        </w:r>
        <w:r w:rsidRPr="00137C89" w:rsidDel="00C05AEE">
          <w:rPr>
            <w:i/>
            <w:iCs/>
            <w:vertAlign w:val="subscript"/>
          </w:rPr>
          <w:delText>j</w:delText>
        </w:r>
        <w:r w:rsidDel="00C05AEE">
          <w:delText>(</w:delText>
        </w:r>
        <w:r w:rsidRPr="676705A1" w:rsidDel="00C05AEE">
          <w:rPr>
            <w:i/>
            <w:iCs/>
          </w:rPr>
          <w:delText>t</w:delText>
        </w:r>
        <w:r w:rsidDel="00C05AEE">
          <w:delText xml:space="preserve">) is the value of playing when presented with deck </w:delText>
        </w:r>
        <w:r w:rsidRPr="676705A1" w:rsidDel="00C05AEE">
          <w:rPr>
            <w:i/>
            <w:iCs/>
          </w:rPr>
          <w:delText xml:space="preserve">j </w:delText>
        </w:r>
        <w:r w:rsidDel="00C05AEE">
          <w:delText xml:space="preserve">on trial </w:delText>
        </w:r>
        <w:r w:rsidRPr="676705A1" w:rsidDel="00C05AEE">
          <w:rPr>
            <w:i/>
            <w:iCs/>
          </w:rPr>
          <w:delText>t</w:delText>
        </w:r>
        <w:r w:rsidDel="00C05AEE">
          <w:delText xml:space="preserve">. This choice rule implies that the value of passing is always held constant at 0—only the value of playing is updated on a trial-by-trial basis. Specifically, after each choice, </w:delText>
        </w:r>
        <w:r w:rsidRPr="676705A1" w:rsidDel="00C05AEE">
          <w:rPr>
            <w:i/>
            <w:iCs/>
          </w:rPr>
          <w:delText>V</w:delText>
        </w:r>
        <w:r w:rsidRPr="676705A1" w:rsidDel="00C05AEE">
          <w:rPr>
            <w:i/>
            <w:iCs/>
            <w:vertAlign w:val="subscript"/>
          </w:rPr>
          <w:delText>j</w:delText>
        </w:r>
        <w:r w:rsidDel="00C05AEE">
          <w:delText xml:space="preserve"> is updated according to the following equation:</w:delText>
        </w:r>
      </w:del>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621F7A" w:rsidDel="00C05AEE" w14:paraId="614708A7" w14:textId="24AEE4C9" w:rsidTr="000E7676">
        <w:trPr>
          <w:jc w:val="center"/>
          <w:del w:id="494" w:author="Jeremy Haynes" w:date="2024-05-15T12:26:00Z"/>
        </w:trPr>
        <w:tc>
          <w:tcPr>
            <w:tcW w:w="1440" w:type="dxa"/>
          </w:tcPr>
          <w:p w14:paraId="174C29CB" w14:textId="39849A06" w:rsidR="00621F7A" w:rsidDel="00C05AEE" w:rsidRDefault="00621F7A" w:rsidP="000E7676">
            <w:pPr>
              <w:spacing w:line="480" w:lineRule="auto"/>
              <w:rPr>
                <w:del w:id="495" w:author="Jeremy Haynes" w:date="2024-05-15T12:26:00Z" w16du:dateUtc="2024-05-15T16:26:00Z"/>
              </w:rPr>
            </w:pPr>
          </w:p>
        </w:tc>
        <w:tc>
          <w:tcPr>
            <w:tcW w:w="7920" w:type="dxa"/>
          </w:tcPr>
          <w:p w14:paraId="5FEC1CDF" w14:textId="4CFB59F7" w:rsidR="00621F7A" w:rsidRPr="00A67875" w:rsidDel="00C05AEE" w:rsidRDefault="00000000" w:rsidP="000E7676">
            <w:pPr>
              <w:spacing w:line="480" w:lineRule="auto"/>
              <w:jc w:val="center"/>
              <w:rPr>
                <w:del w:id="496" w:author="Jeremy Haynes" w:date="2024-05-15T12:26:00Z" w16du:dateUtc="2024-05-15T16:26:00Z"/>
                <w:rFonts w:eastAsiaTheme="minorEastAsia"/>
              </w:rPr>
            </w:pPr>
            <m:oMathPara>
              <m:oMath>
                <m:sSub>
                  <m:sSubPr>
                    <m:ctrlPr>
                      <w:del w:id="497" w:author="Jeremy Haynes" w:date="2024-05-15T12:26:00Z" w16du:dateUtc="2024-05-15T16:26:00Z">
                        <w:rPr>
                          <w:rFonts w:ascii="Cambria Math" w:hAnsi="Cambria Math"/>
                          <w:i/>
                        </w:rPr>
                      </w:del>
                    </m:ctrlPr>
                  </m:sSubPr>
                  <m:e>
                    <m:r>
                      <w:del w:id="498" w:author="Jeremy Haynes" w:date="2024-05-15T12:26:00Z" w16du:dateUtc="2024-05-15T16:26:00Z">
                        <w:rPr>
                          <w:rFonts w:ascii="Cambria Math" w:hAnsi="Cambria Math"/>
                        </w:rPr>
                        <m:t>V</m:t>
                      </w:del>
                    </m:r>
                  </m:e>
                  <m:sub>
                    <m:r>
                      <w:del w:id="499" w:author="Jeremy Haynes" w:date="2024-05-15T12:26:00Z" w16du:dateUtc="2024-05-15T16:26:00Z">
                        <w:rPr>
                          <w:rFonts w:ascii="Cambria Math" w:hAnsi="Cambria Math"/>
                        </w:rPr>
                        <m:t>j</m:t>
                      </w:del>
                    </m:r>
                  </m:sub>
                </m:sSub>
                <m:d>
                  <m:dPr>
                    <m:ctrlPr>
                      <w:del w:id="500" w:author="Jeremy Haynes" w:date="2024-05-15T12:26:00Z" w16du:dateUtc="2024-05-15T16:26:00Z">
                        <w:rPr>
                          <w:rFonts w:ascii="Cambria Math" w:hAnsi="Cambria Math"/>
                          <w:i/>
                        </w:rPr>
                      </w:del>
                    </m:ctrlPr>
                  </m:dPr>
                  <m:e>
                    <m:r>
                      <w:del w:id="501" w:author="Jeremy Haynes" w:date="2024-05-15T12:26:00Z" w16du:dateUtc="2024-05-15T16:26:00Z">
                        <w:rPr>
                          <w:rFonts w:ascii="Cambria Math" w:hAnsi="Cambria Math"/>
                        </w:rPr>
                        <m:t>t+1</m:t>
                      </w:del>
                    </m:r>
                  </m:e>
                </m:d>
                <m:r>
                  <w:del w:id="502" w:author="Jeremy Haynes" w:date="2024-05-15T12:26:00Z" w16du:dateUtc="2024-05-15T16:26:00Z">
                    <w:rPr>
                      <w:rFonts w:ascii="Cambria Math" w:hAnsi="Cambria Math"/>
                    </w:rPr>
                    <m:t xml:space="preserve">= </m:t>
                  </w:del>
                </m:r>
                <m:sSub>
                  <m:sSubPr>
                    <m:ctrlPr>
                      <w:del w:id="503" w:author="Jeremy Haynes" w:date="2024-05-15T12:26:00Z" w16du:dateUtc="2024-05-15T16:26:00Z">
                        <w:rPr>
                          <w:rFonts w:ascii="Cambria Math" w:hAnsi="Cambria Math"/>
                          <w:i/>
                        </w:rPr>
                      </w:del>
                    </m:ctrlPr>
                  </m:sSubPr>
                  <m:e>
                    <m:r>
                      <w:del w:id="504" w:author="Jeremy Haynes" w:date="2024-05-15T12:26:00Z" w16du:dateUtc="2024-05-15T16:26:00Z">
                        <w:rPr>
                          <w:rFonts w:ascii="Cambria Math" w:hAnsi="Cambria Math"/>
                        </w:rPr>
                        <m:t>EV</m:t>
                      </w:del>
                    </m:r>
                  </m:e>
                  <m:sub>
                    <m:r>
                      <w:del w:id="505" w:author="Jeremy Haynes" w:date="2024-05-15T12:26:00Z" w16du:dateUtc="2024-05-15T16:26:00Z">
                        <w:rPr>
                          <w:rFonts w:ascii="Cambria Math" w:hAnsi="Cambria Math"/>
                        </w:rPr>
                        <m:t>j</m:t>
                      </w:del>
                    </m:r>
                  </m:sub>
                </m:sSub>
                <m:d>
                  <m:dPr>
                    <m:ctrlPr>
                      <w:del w:id="506" w:author="Jeremy Haynes" w:date="2024-05-15T12:26:00Z" w16du:dateUtc="2024-05-15T16:26:00Z">
                        <w:rPr>
                          <w:rFonts w:ascii="Cambria Math" w:hAnsi="Cambria Math"/>
                          <w:i/>
                        </w:rPr>
                      </w:del>
                    </m:ctrlPr>
                  </m:dPr>
                  <m:e>
                    <m:r>
                      <w:del w:id="507" w:author="Jeremy Haynes" w:date="2024-05-15T12:26:00Z" w16du:dateUtc="2024-05-15T16:26:00Z">
                        <w:rPr>
                          <w:rFonts w:ascii="Cambria Math" w:hAnsi="Cambria Math"/>
                        </w:rPr>
                        <m:t>t+1</m:t>
                      </w:del>
                    </m:r>
                  </m:e>
                </m:d>
                <m:r>
                  <w:del w:id="508" w:author="Jeremy Haynes" w:date="2024-05-15T12:26:00Z" w16du:dateUtc="2024-05-15T16:26:00Z">
                    <w:rPr>
                      <w:rFonts w:ascii="Cambria Math" w:hAnsi="Cambria Math"/>
                    </w:rPr>
                    <m:t>+</m:t>
                  </w:del>
                </m:r>
                <m:sSub>
                  <m:sSubPr>
                    <m:ctrlPr>
                      <w:del w:id="509" w:author="Jeremy Haynes" w:date="2024-05-15T12:26:00Z" w16du:dateUtc="2024-05-15T16:26:00Z">
                        <w:rPr>
                          <w:rFonts w:ascii="Cambria Math" w:hAnsi="Cambria Math"/>
                          <w:i/>
                        </w:rPr>
                      </w:del>
                    </m:ctrlPr>
                  </m:sSubPr>
                  <m:e>
                    <m:r>
                      <w:del w:id="510" w:author="Jeremy Haynes" w:date="2024-05-15T12:26:00Z" w16du:dateUtc="2024-05-15T16:26:00Z">
                        <w:rPr>
                          <w:rFonts w:ascii="Cambria Math" w:hAnsi="Cambria Math"/>
                        </w:rPr>
                        <m:t>EF</m:t>
                      </w:del>
                    </m:r>
                  </m:e>
                  <m:sub>
                    <m:r>
                      <w:del w:id="511" w:author="Jeremy Haynes" w:date="2024-05-15T12:26:00Z" w16du:dateUtc="2024-05-15T16:26:00Z">
                        <w:rPr>
                          <w:rFonts w:ascii="Cambria Math" w:hAnsi="Cambria Math"/>
                        </w:rPr>
                        <m:t>j</m:t>
                      </w:del>
                    </m:r>
                  </m:sub>
                </m:sSub>
                <m:d>
                  <m:dPr>
                    <m:ctrlPr>
                      <w:del w:id="512" w:author="Jeremy Haynes" w:date="2024-05-15T12:26:00Z" w16du:dateUtc="2024-05-15T16:26:00Z">
                        <w:rPr>
                          <w:rFonts w:ascii="Cambria Math" w:hAnsi="Cambria Math"/>
                          <w:i/>
                        </w:rPr>
                      </w:del>
                    </m:ctrlPr>
                  </m:dPr>
                  <m:e>
                    <m:r>
                      <w:del w:id="513" w:author="Jeremy Haynes" w:date="2024-05-15T12:26:00Z" w16du:dateUtc="2024-05-15T16:26:00Z">
                        <w:rPr>
                          <w:rFonts w:ascii="Cambria Math" w:hAnsi="Cambria Math"/>
                        </w:rPr>
                        <m:t>t+1</m:t>
                      </w:del>
                    </m:r>
                  </m:e>
                </m:d>
                <m:r>
                  <w:del w:id="514" w:author="Jeremy Haynes" w:date="2024-05-15T12:26:00Z" w16du:dateUtc="2024-05-15T16:26:00Z">
                    <w:rPr>
                      <w:rFonts w:ascii="Cambria Math" w:hAnsi="Cambria Math"/>
                    </w:rPr>
                    <m:t>∙βf+βb</m:t>
                  </w:del>
                </m:r>
              </m:oMath>
            </m:oMathPara>
          </w:p>
        </w:tc>
        <w:tc>
          <w:tcPr>
            <w:tcW w:w="1440" w:type="dxa"/>
          </w:tcPr>
          <w:p w14:paraId="001C85D6" w14:textId="1B40EC1D" w:rsidR="00621F7A" w:rsidDel="00C05AEE" w:rsidRDefault="00621F7A" w:rsidP="000E7676">
            <w:pPr>
              <w:spacing w:line="480" w:lineRule="auto"/>
              <w:rPr>
                <w:del w:id="515" w:author="Jeremy Haynes" w:date="2024-05-15T12:26:00Z" w16du:dateUtc="2024-05-15T16:26:00Z"/>
              </w:rPr>
            </w:pPr>
            <w:del w:id="516" w:author="Jeremy Haynes" w:date="2024-05-15T12:26:00Z" w16du:dateUtc="2024-05-15T16:26:00Z">
              <w:r w:rsidDel="00C05AEE">
                <w:delText xml:space="preserve">Equation </w:delText>
              </w:r>
              <w:r w:rsidR="00CB2307" w:rsidDel="00C05AEE">
                <w:delText>4</w:delText>
              </w:r>
            </w:del>
          </w:p>
        </w:tc>
      </w:tr>
    </w:tbl>
    <w:p w14:paraId="7D23EB6C" w14:textId="5DB89680" w:rsidR="00621F7A" w:rsidRPr="00FF45DD" w:rsidDel="00C05AEE" w:rsidRDefault="00621F7A" w:rsidP="00621F7A">
      <w:pPr>
        <w:spacing w:line="480" w:lineRule="auto"/>
        <w:rPr>
          <w:del w:id="517" w:author="Jeremy Haynes" w:date="2024-05-15T12:26:00Z" w16du:dateUtc="2024-05-15T16:26:00Z"/>
          <w:color w:val="77206D" w:themeColor="accent5" w:themeShade="BF"/>
        </w:rPr>
      </w:pPr>
      <w:del w:id="518" w:author="Jeremy Haynes" w:date="2024-05-15T12:26:00Z" w16du:dateUtc="2024-05-15T16:26:00Z">
        <w:r w:rsidDel="00C05AEE">
          <w:delText xml:space="preserve">where </w:delText>
        </w:r>
        <w:r w:rsidRPr="676705A1" w:rsidDel="00C05AEE">
          <w:rPr>
            <w:i/>
            <w:iCs/>
          </w:rPr>
          <w:delText>V</w:delText>
        </w:r>
        <w:r w:rsidRPr="676705A1" w:rsidDel="00C05AEE">
          <w:rPr>
            <w:i/>
            <w:iCs/>
            <w:vertAlign w:val="subscript"/>
          </w:rPr>
          <w:delText>j</w:delText>
        </w:r>
        <w:r w:rsidDel="00C05AEE">
          <w:delText>(</w:delText>
        </w:r>
        <w:r w:rsidRPr="676705A1" w:rsidDel="00C05AEE">
          <w:rPr>
            <w:i/>
            <w:iCs/>
          </w:rPr>
          <w:delText>t</w:delText>
        </w:r>
        <w:r w:rsidDel="00C05AEE">
          <w:delText xml:space="preserve"> + 1) is the value of playing on deck </w:delText>
        </w:r>
        <w:r w:rsidRPr="676705A1" w:rsidDel="00C05AEE">
          <w:rPr>
            <w:i/>
            <w:iCs/>
          </w:rPr>
          <w:delText>j</w:delText>
        </w:r>
        <w:r w:rsidDel="00C05AEE">
          <w:delText xml:space="preserve"> on the next trial (i.e., </w:delText>
        </w:r>
        <w:r w:rsidRPr="676705A1" w:rsidDel="00C05AEE">
          <w:rPr>
            <w:i/>
            <w:iCs/>
          </w:rPr>
          <w:delText>t</w:delText>
        </w:r>
        <w:r w:rsidDel="00C05AEE">
          <w:delText xml:space="preserve"> + 1), </w:delText>
        </w:r>
        <w:r w:rsidRPr="676705A1" w:rsidDel="00C05AEE">
          <w:rPr>
            <w:i/>
            <w:iCs/>
          </w:rPr>
          <w:delText>EV</w:delText>
        </w:r>
        <w:r w:rsidRPr="676705A1" w:rsidDel="00C05AEE">
          <w:rPr>
            <w:i/>
            <w:iCs/>
            <w:vertAlign w:val="subscript"/>
          </w:rPr>
          <w:delText>j</w:delText>
        </w:r>
        <w:r w:rsidDel="00C05AEE">
          <w:delText>(</w:delText>
        </w:r>
        <w:r w:rsidRPr="676705A1" w:rsidDel="00C05AEE">
          <w:rPr>
            <w:i/>
            <w:iCs/>
          </w:rPr>
          <w:delText>t</w:delText>
        </w:r>
        <w:r w:rsidDel="00C05AEE">
          <w:delText xml:space="preserve"> + 1) is the expected outcome value associated with playing or passing on deck </w:delText>
        </w:r>
        <w:r w:rsidRPr="676705A1" w:rsidDel="00C05AEE">
          <w:rPr>
            <w:i/>
            <w:iCs/>
          </w:rPr>
          <w:delText>j</w:delText>
        </w:r>
        <w:r w:rsidDel="00C05AEE">
          <w:delText xml:space="preserve"> in the next trial, </w:delText>
        </w:r>
        <w:r w:rsidRPr="676705A1" w:rsidDel="00C05AEE">
          <w:rPr>
            <w:i/>
            <w:iCs/>
          </w:rPr>
          <w:delText>EF</w:delText>
        </w:r>
        <w:r w:rsidRPr="676705A1" w:rsidDel="00C05AEE">
          <w:rPr>
            <w:i/>
            <w:iCs/>
            <w:vertAlign w:val="subscript"/>
          </w:rPr>
          <w:delText>j</w:delText>
        </w:r>
        <w:r w:rsidDel="00C05AEE">
          <w:delText>(</w:delText>
        </w:r>
        <w:r w:rsidRPr="676705A1" w:rsidDel="00C05AEE">
          <w:rPr>
            <w:i/>
            <w:iCs/>
          </w:rPr>
          <w:delText>t</w:delText>
        </w:r>
        <w:r w:rsidDel="00C05AEE">
          <w:delText xml:space="preserve"> + 1) is the expected win frequency of playing or passing on deck </w:delText>
        </w:r>
        <w:r w:rsidRPr="676705A1" w:rsidDel="00C05AEE">
          <w:rPr>
            <w:i/>
            <w:iCs/>
          </w:rPr>
          <w:delText>j</w:delText>
        </w:r>
        <w:r w:rsidDel="00C05AEE">
          <w:delText xml:space="preserve"> in the next trial, </w:delText>
        </w:r>
        <w:r w:rsidRPr="676705A1" w:rsidDel="00C05AEE">
          <w:rPr>
            <w:i/>
            <w:iCs/>
          </w:rPr>
          <w:delText>βf</w:delText>
        </w:r>
        <w:r w:rsidDel="00C05AEE">
          <w:delText xml:space="preserve"> is a free parameter describing sensitivity to win </w:delText>
        </w:r>
        <w:r w:rsidRPr="0018180D" w:rsidDel="00C05AEE">
          <w:delText xml:space="preserve">frequency, and </w:delText>
        </w:r>
        <w:r w:rsidRPr="0018180D" w:rsidDel="00C05AEE">
          <w:rPr>
            <w:i/>
            <w:iCs/>
          </w:rPr>
          <w:delText xml:space="preserve">βb </w:delText>
        </w:r>
        <w:r w:rsidRPr="0018180D" w:rsidDel="00C05AEE">
          <w:delText xml:space="preserve">is a free parameter describing bias towards playing (when positive) or passing (when negative), regardless of the deck.  </w:delText>
        </w:r>
      </w:del>
    </w:p>
    <w:p w14:paraId="660B8704" w14:textId="4710F1AE" w:rsidR="00621F7A" w:rsidDel="00C05AEE" w:rsidRDefault="00621F7A" w:rsidP="00621F7A">
      <w:pPr>
        <w:spacing w:line="480" w:lineRule="auto"/>
        <w:rPr>
          <w:del w:id="519" w:author="Jeremy Haynes" w:date="2024-05-15T12:26:00Z" w16du:dateUtc="2024-05-15T16:26:00Z"/>
        </w:rPr>
      </w:pPr>
      <w:del w:id="520" w:author="Jeremy Haynes" w:date="2024-05-15T12:26:00Z" w16du:dateUtc="2024-05-15T16:26:00Z">
        <w:r w:rsidDel="00C05AEE">
          <w:tab/>
          <w:delText>The expected outcome value (</w:delText>
        </w:r>
        <w:r w:rsidRPr="676705A1" w:rsidDel="00C05AEE">
          <w:rPr>
            <w:i/>
            <w:iCs/>
          </w:rPr>
          <w:delText>EV</w:delText>
        </w:r>
        <w:r w:rsidRPr="676705A1" w:rsidDel="00C05AEE">
          <w:rPr>
            <w:i/>
            <w:iCs/>
            <w:vertAlign w:val="subscript"/>
          </w:rPr>
          <w:delText>j</w:delText>
        </w:r>
        <w:r w:rsidDel="00C05AEE">
          <w:delText>) and expected win frequency (</w:delText>
        </w:r>
        <w:r w:rsidRPr="676705A1" w:rsidDel="00C05AEE">
          <w:rPr>
            <w:i/>
            <w:iCs/>
          </w:rPr>
          <w:delText>EF</w:delText>
        </w:r>
        <w:r w:rsidRPr="676705A1" w:rsidDel="00C05AEE">
          <w:rPr>
            <w:i/>
            <w:iCs/>
            <w:vertAlign w:val="subscript"/>
          </w:rPr>
          <w:delText>j</w:delText>
        </w:r>
        <w:r w:rsidDel="00C05AEE">
          <w:delText xml:space="preserve">) are updated from trial to trial based on the outcome received after playing on deck </w:delText>
        </w:r>
        <w:r w:rsidDel="00C05AEE">
          <w:rPr>
            <w:i/>
            <w:iCs/>
          </w:rPr>
          <w:delText>j</w:delText>
        </w:r>
        <w:r w:rsidDel="00C05AEE">
          <w:delText>. Specifically, the expected outcome value for the next trial is calculated by</w:delText>
        </w:r>
      </w:del>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621F7A" w:rsidDel="00C05AEE" w14:paraId="0BDF5E9C" w14:textId="6A634C7A" w:rsidTr="000E7676">
        <w:trPr>
          <w:jc w:val="center"/>
          <w:del w:id="521" w:author="Jeremy Haynes" w:date="2024-05-15T12:26:00Z"/>
        </w:trPr>
        <w:tc>
          <w:tcPr>
            <w:tcW w:w="1440" w:type="dxa"/>
          </w:tcPr>
          <w:p w14:paraId="63479D29" w14:textId="70148AC2" w:rsidR="00621F7A" w:rsidDel="00C05AEE" w:rsidRDefault="00621F7A" w:rsidP="000E7676">
            <w:pPr>
              <w:spacing w:line="480" w:lineRule="auto"/>
              <w:rPr>
                <w:del w:id="522" w:author="Jeremy Haynes" w:date="2024-05-15T12:26:00Z" w16du:dateUtc="2024-05-15T16:26:00Z"/>
              </w:rPr>
            </w:pPr>
          </w:p>
        </w:tc>
        <w:tc>
          <w:tcPr>
            <w:tcW w:w="7920" w:type="dxa"/>
            <w:vAlign w:val="center"/>
          </w:tcPr>
          <w:p w14:paraId="4D651FA3" w14:textId="0076A628" w:rsidR="00621F7A" w:rsidRPr="00A67875" w:rsidDel="00C05AEE" w:rsidRDefault="00000000" w:rsidP="000E7676">
            <w:pPr>
              <w:spacing w:line="480" w:lineRule="auto"/>
              <w:rPr>
                <w:del w:id="523" w:author="Jeremy Haynes" w:date="2024-05-15T12:26:00Z" w16du:dateUtc="2024-05-15T16:26:00Z"/>
                <w:rFonts w:eastAsiaTheme="minorEastAsia"/>
              </w:rPr>
            </w:pPr>
            <m:oMathPara>
              <m:oMath>
                <m:sSub>
                  <m:sSubPr>
                    <m:ctrlPr>
                      <w:del w:id="524" w:author="Jeremy Haynes" w:date="2024-05-15T12:26:00Z" w16du:dateUtc="2024-05-15T16:26:00Z">
                        <w:rPr>
                          <w:rFonts w:ascii="Cambria Math" w:hAnsi="Cambria Math"/>
                          <w:i/>
                        </w:rPr>
                      </w:del>
                    </m:ctrlPr>
                  </m:sSubPr>
                  <m:e>
                    <m:r>
                      <w:del w:id="525" w:author="Jeremy Haynes" w:date="2024-05-15T12:26:00Z" w16du:dateUtc="2024-05-15T16:26:00Z">
                        <w:rPr>
                          <w:rFonts w:ascii="Cambria Math" w:hAnsi="Cambria Math"/>
                        </w:rPr>
                        <m:t>EV</m:t>
                      </w:del>
                    </m:r>
                  </m:e>
                  <m:sub>
                    <m:r>
                      <w:del w:id="526" w:author="Jeremy Haynes" w:date="2024-05-15T12:26:00Z" w16du:dateUtc="2024-05-15T16:26:00Z">
                        <w:rPr>
                          <w:rFonts w:ascii="Cambria Math" w:hAnsi="Cambria Math"/>
                        </w:rPr>
                        <m:t>j</m:t>
                      </w:del>
                    </m:r>
                  </m:sub>
                </m:sSub>
                <m:d>
                  <m:dPr>
                    <m:ctrlPr>
                      <w:del w:id="527" w:author="Jeremy Haynes" w:date="2024-05-15T12:26:00Z" w16du:dateUtc="2024-05-15T16:26:00Z">
                        <w:rPr>
                          <w:rFonts w:ascii="Cambria Math" w:hAnsi="Cambria Math"/>
                          <w:i/>
                        </w:rPr>
                      </w:del>
                    </m:ctrlPr>
                  </m:dPr>
                  <m:e>
                    <m:r>
                      <w:del w:id="528" w:author="Jeremy Haynes" w:date="2024-05-15T12:26:00Z" w16du:dateUtc="2024-05-15T16:26:00Z">
                        <w:rPr>
                          <w:rFonts w:ascii="Cambria Math" w:hAnsi="Cambria Math"/>
                        </w:rPr>
                        <m:t>t+1</m:t>
                      </w:del>
                    </m:r>
                  </m:e>
                </m:d>
                <m:r>
                  <w:del w:id="529" w:author="Jeremy Haynes" w:date="2024-05-15T12:26:00Z" w16du:dateUtc="2024-05-15T16:26:00Z">
                    <w:rPr>
                      <w:rFonts w:ascii="Cambria Math" w:hAnsi="Cambria Math"/>
                    </w:rPr>
                    <m:t>=</m:t>
                  </w:del>
                </m:r>
                <m:d>
                  <m:dPr>
                    <m:begChr m:val="{"/>
                    <m:endChr m:val=""/>
                    <m:ctrlPr>
                      <w:del w:id="530" w:author="Jeremy Haynes" w:date="2024-05-15T12:26:00Z" w16du:dateUtc="2024-05-15T16:26:00Z">
                        <w:rPr>
                          <w:rFonts w:ascii="Cambria Math" w:hAnsi="Cambria Math"/>
                          <w:i/>
                        </w:rPr>
                      </w:del>
                    </m:ctrlPr>
                  </m:dPr>
                  <m:e>
                    <m:eqArr>
                      <m:eqArrPr>
                        <m:ctrlPr>
                          <w:del w:id="531" w:author="Jeremy Haynes" w:date="2024-05-15T12:26:00Z" w16du:dateUtc="2024-05-15T16:26:00Z">
                            <w:rPr>
                              <w:rFonts w:ascii="Cambria Math" w:hAnsi="Cambria Math"/>
                              <w:i/>
                            </w:rPr>
                          </w:del>
                        </m:ctrlPr>
                      </m:eqArrPr>
                      <m:e>
                        <m:sSub>
                          <m:sSubPr>
                            <m:ctrlPr>
                              <w:del w:id="532" w:author="Jeremy Haynes" w:date="2024-05-15T12:26:00Z" w16du:dateUtc="2024-05-15T16:26:00Z">
                                <w:rPr>
                                  <w:rFonts w:ascii="Cambria Math" w:hAnsi="Cambria Math"/>
                                  <w:i/>
                                </w:rPr>
                              </w:del>
                            </m:ctrlPr>
                          </m:sSubPr>
                          <m:e>
                            <m:r>
                              <w:del w:id="533" w:author="Jeremy Haynes" w:date="2024-05-15T12:26:00Z" w16du:dateUtc="2024-05-15T16:26:00Z">
                                <w:rPr>
                                  <w:rFonts w:ascii="Cambria Math" w:hAnsi="Cambria Math"/>
                                </w:rPr>
                                <m:t>EV</m:t>
                              </w:del>
                            </m:r>
                          </m:e>
                          <m:sub>
                            <m:r>
                              <w:del w:id="534" w:author="Jeremy Haynes" w:date="2024-05-15T12:26:00Z" w16du:dateUtc="2024-05-15T16:26:00Z">
                                <w:rPr>
                                  <w:rFonts w:ascii="Cambria Math" w:hAnsi="Cambria Math"/>
                                </w:rPr>
                                <m:t>j</m:t>
                              </w:del>
                            </m:r>
                          </m:sub>
                        </m:sSub>
                        <m:d>
                          <m:dPr>
                            <m:ctrlPr>
                              <w:del w:id="535" w:author="Jeremy Haynes" w:date="2024-05-15T12:26:00Z" w16du:dateUtc="2024-05-15T16:26:00Z">
                                <w:rPr>
                                  <w:rFonts w:ascii="Cambria Math" w:hAnsi="Cambria Math"/>
                                  <w:i/>
                                </w:rPr>
                              </w:del>
                            </m:ctrlPr>
                          </m:dPr>
                          <m:e>
                            <m:r>
                              <w:del w:id="536" w:author="Jeremy Haynes" w:date="2024-05-15T12:26:00Z" w16du:dateUtc="2024-05-15T16:26:00Z">
                                <w:rPr>
                                  <w:rFonts w:ascii="Cambria Math" w:hAnsi="Cambria Math"/>
                                </w:rPr>
                                <m:t>t</m:t>
                              </w:del>
                            </m:r>
                          </m:e>
                        </m:d>
                        <m:r>
                          <w:del w:id="537" w:author="Jeremy Haynes" w:date="2024-05-15T12:26:00Z" w16du:dateUtc="2024-05-15T16:26:00Z">
                            <w:rPr>
                              <w:rFonts w:ascii="Cambria Math" w:hAnsi="Cambria Math"/>
                            </w:rPr>
                            <m:t>+</m:t>
                          </w:del>
                        </m:r>
                        <m:sSub>
                          <m:sSubPr>
                            <m:ctrlPr>
                              <w:del w:id="538" w:author="Jeremy Haynes" w:date="2024-05-15T12:26:00Z" w16du:dateUtc="2024-05-15T16:26:00Z">
                                <w:rPr>
                                  <w:rFonts w:ascii="Cambria Math" w:hAnsi="Cambria Math"/>
                                  <w:i/>
                                </w:rPr>
                              </w:del>
                            </m:ctrlPr>
                          </m:sSubPr>
                          <m:e>
                            <m:r>
                              <w:del w:id="539" w:author="Jeremy Haynes" w:date="2024-05-15T12:26:00Z" w16du:dateUtc="2024-05-15T16:26:00Z">
                                <w:rPr>
                                  <w:rFonts w:ascii="Cambria Math" w:hAnsi="Cambria Math"/>
                                </w:rPr>
                                <m:t>A</m:t>
                              </w:del>
                            </m:r>
                          </m:e>
                          <m:sub>
                            <m:r>
                              <w:del w:id="540" w:author="Jeremy Haynes" w:date="2024-05-15T12:26:00Z" w16du:dateUtc="2024-05-15T16:26:00Z">
                                <w:rPr>
                                  <w:rFonts w:ascii="Cambria Math" w:hAnsi="Cambria Math"/>
                                </w:rPr>
                                <m:t>rew</m:t>
                              </w:del>
                            </m:r>
                          </m:sub>
                        </m:sSub>
                        <m:r>
                          <w:del w:id="541" w:author="Jeremy Haynes" w:date="2024-05-15T12:26:00Z" w16du:dateUtc="2024-05-15T16:26:00Z">
                            <w:rPr>
                              <w:rFonts w:ascii="Cambria Math" w:hAnsi="Cambria Math"/>
                            </w:rPr>
                            <m:t>∙(x</m:t>
                          </w:del>
                        </m:r>
                        <m:d>
                          <m:dPr>
                            <m:ctrlPr>
                              <w:del w:id="542" w:author="Jeremy Haynes" w:date="2024-05-15T12:26:00Z" w16du:dateUtc="2024-05-15T16:26:00Z">
                                <w:rPr>
                                  <w:rFonts w:ascii="Cambria Math" w:hAnsi="Cambria Math"/>
                                  <w:i/>
                                </w:rPr>
                              </w:del>
                            </m:ctrlPr>
                          </m:dPr>
                          <m:e>
                            <m:r>
                              <w:del w:id="543" w:author="Jeremy Haynes" w:date="2024-05-15T12:26:00Z" w16du:dateUtc="2024-05-15T16:26:00Z">
                                <w:rPr>
                                  <w:rFonts w:ascii="Cambria Math" w:hAnsi="Cambria Math"/>
                                </w:rPr>
                                <m:t>t</m:t>
                              </w:del>
                            </m:r>
                          </m:e>
                        </m:d>
                        <m:r>
                          <w:del w:id="544" w:author="Jeremy Haynes" w:date="2024-05-15T12:26:00Z" w16du:dateUtc="2024-05-15T16:26:00Z">
                            <w:rPr>
                              <w:rFonts w:ascii="Cambria Math" w:hAnsi="Cambria Math"/>
                            </w:rPr>
                            <m:t>-</m:t>
                          </w:del>
                        </m:r>
                        <m:sSub>
                          <m:sSubPr>
                            <m:ctrlPr>
                              <w:del w:id="545" w:author="Jeremy Haynes" w:date="2024-05-15T12:26:00Z" w16du:dateUtc="2024-05-15T16:26:00Z">
                                <w:rPr>
                                  <w:rFonts w:ascii="Cambria Math" w:hAnsi="Cambria Math"/>
                                  <w:i/>
                                </w:rPr>
                              </w:del>
                            </m:ctrlPr>
                          </m:sSubPr>
                          <m:e>
                            <m:r>
                              <w:del w:id="546" w:author="Jeremy Haynes" w:date="2024-05-15T12:26:00Z" w16du:dateUtc="2024-05-15T16:26:00Z">
                                <w:rPr>
                                  <w:rFonts w:ascii="Cambria Math" w:hAnsi="Cambria Math"/>
                                </w:rPr>
                                <m:t>EV</m:t>
                              </w:del>
                            </m:r>
                          </m:e>
                          <m:sub>
                            <m:r>
                              <w:del w:id="547" w:author="Jeremy Haynes" w:date="2024-05-15T12:26:00Z" w16du:dateUtc="2024-05-15T16:26:00Z">
                                <w:rPr>
                                  <w:rFonts w:ascii="Cambria Math" w:hAnsi="Cambria Math"/>
                                </w:rPr>
                                <m:t>j</m:t>
                              </w:del>
                            </m:r>
                          </m:sub>
                        </m:sSub>
                        <m:d>
                          <m:dPr>
                            <m:ctrlPr>
                              <w:del w:id="548" w:author="Jeremy Haynes" w:date="2024-05-15T12:26:00Z" w16du:dateUtc="2024-05-15T16:26:00Z">
                                <w:rPr>
                                  <w:rFonts w:ascii="Cambria Math" w:hAnsi="Cambria Math"/>
                                  <w:i/>
                                </w:rPr>
                              </w:del>
                            </m:ctrlPr>
                          </m:dPr>
                          <m:e>
                            <m:r>
                              <w:del w:id="549" w:author="Jeremy Haynes" w:date="2024-05-15T12:26:00Z" w16du:dateUtc="2024-05-15T16:26:00Z">
                                <w:rPr>
                                  <w:rFonts w:ascii="Cambria Math" w:hAnsi="Cambria Math"/>
                                </w:rPr>
                                <m:t>t</m:t>
                              </w:del>
                            </m:r>
                          </m:e>
                        </m:d>
                        <m:r>
                          <w:del w:id="550" w:author="Jeremy Haynes" w:date="2024-05-15T12:26:00Z" w16du:dateUtc="2024-05-15T16:26:00Z">
                            <w:rPr>
                              <w:rFonts w:ascii="Cambria Math" w:hAnsi="Cambria Math"/>
                            </w:rPr>
                            <m:t>)</m:t>
                          </w:del>
                        </m:r>
                      </m:e>
                      <m:e>
                        <m:sSub>
                          <m:sSubPr>
                            <m:ctrlPr>
                              <w:del w:id="551" w:author="Jeremy Haynes" w:date="2024-05-15T12:26:00Z" w16du:dateUtc="2024-05-15T16:26:00Z">
                                <w:rPr>
                                  <w:rFonts w:ascii="Cambria Math" w:hAnsi="Cambria Math"/>
                                  <w:i/>
                                </w:rPr>
                              </w:del>
                            </m:ctrlPr>
                          </m:sSubPr>
                          <m:e>
                            <m:r>
                              <w:del w:id="552" w:author="Jeremy Haynes" w:date="2024-05-15T12:26:00Z" w16du:dateUtc="2024-05-15T16:26:00Z">
                                <w:rPr>
                                  <w:rFonts w:ascii="Cambria Math" w:hAnsi="Cambria Math"/>
                                </w:rPr>
                                <m:t>EV</m:t>
                              </w:del>
                            </m:r>
                          </m:e>
                          <m:sub>
                            <m:r>
                              <w:del w:id="553" w:author="Jeremy Haynes" w:date="2024-05-15T12:26:00Z" w16du:dateUtc="2024-05-15T16:26:00Z">
                                <w:rPr>
                                  <w:rFonts w:ascii="Cambria Math" w:hAnsi="Cambria Math"/>
                                </w:rPr>
                                <m:t>j</m:t>
                              </w:del>
                            </m:r>
                          </m:sub>
                        </m:sSub>
                        <m:d>
                          <m:dPr>
                            <m:ctrlPr>
                              <w:del w:id="554" w:author="Jeremy Haynes" w:date="2024-05-15T12:26:00Z" w16du:dateUtc="2024-05-15T16:26:00Z">
                                <w:rPr>
                                  <w:rFonts w:ascii="Cambria Math" w:hAnsi="Cambria Math"/>
                                  <w:i/>
                                </w:rPr>
                              </w:del>
                            </m:ctrlPr>
                          </m:dPr>
                          <m:e>
                            <m:r>
                              <w:del w:id="555" w:author="Jeremy Haynes" w:date="2024-05-15T12:26:00Z" w16du:dateUtc="2024-05-15T16:26:00Z">
                                <w:rPr>
                                  <w:rFonts w:ascii="Cambria Math" w:hAnsi="Cambria Math"/>
                                </w:rPr>
                                <m:t>t</m:t>
                              </w:del>
                            </m:r>
                          </m:e>
                        </m:d>
                        <m:r>
                          <w:del w:id="556" w:author="Jeremy Haynes" w:date="2024-05-15T12:26:00Z" w16du:dateUtc="2024-05-15T16:26:00Z">
                            <w:rPr>
                              <w:rFonts w:ascii="Cambria Math" w:hAnsi="Cambria Math"/>
                            </w:rPr>
                            <m:t>+</m:t>
                          </w:del>
                        </m:r>
                        <m:sSub>
                          <m:sSubPr>
                            <m:ctrlPr>
                              <w:del w:id="557" w:author="Jeremy Haynes" w:date="2024-05-15T12:26:00Z" w16du:dateUtc="2024-05-15T16:26:00Z">
                                <w:rPr>
                                  <w:rFonts w:ascii="Cambria Math" w:hAnsi="Cambria Math"/>
                                  <w:i/>
                                </w:rPr>
                              </w:del>
                            </m:ctrlPr>
                          </m:sSubPr>
                          <m:e>
                            <m:r>
                              <w:del w:id="558" w:author="Jeremy Haynes" w:date="2024-05-15T12:26:00Z" w16du:dateUtc="2024-05-15T16:26:00Z">
                                <w:rPr>
                                  <w:rFonts w:ascii="Cambria Math" w:hAnsi="Cambria Math"/>
                                </w:rPr>
                                <m:t>A</m:t>
                              </w:del>
                            </m:r>
                          </m:e>
                          <m:sub>
                            <m:r>
                              <w:del w:id="559" w:author="Jeremy Haynes" w:date="2024-05-15T12:26:00Z" w16du:dateUtc="2024-05-15T16:26:00Z">
                                <w:rPr>
                                  <w:rFonts w:ascii="Cambria Math" w:hAnsi="Cambria Math"/>
                                </w:rPr>
                                <m:t>pun</m:t>
                              </w:del>
                            </m:r>
                          </m:sub>
                        </m:sSub>
                        <m:r>
                          <w:del w:id="560" w:author="Jeremy Haynes" w:date="2024-05-15T12:26:00Z" w16du:dateUtc="2024-05-15T16:26:00Z">
                            <w:rPr>
                              <w:rFonts w:ascii="Cambria Math" w:hAnsi="Cambria Math"/>
                            </w:rPr>
                            <m:t>∙(x</m:t>
                          </w:del>
                        </m:r>
                        <m:d>
                          <m:dPr>
                            <m:ctrlPr>
                              <w:del w:id="561" w:author="Jeremy Haynes" w:date="2024-05-15T12:26:00Z" w16du:dateUtc="2024-05-15T16:26:00Z">
                                <w:rPr>
                                  <w:rFonts w:ascii="Cambria Math" w:hAnsi="Cambria Math"/>
                                  <w:i/>
                                </w:rPr>
                              </w:del>
                            </m:ctrlPr>
                          </m:dPr>
                          <m:e>
                            <m:r>
                              <w:del w:id="562" w:author="Jeremy Haynes" w:date="2024-05-15T12:26:00Z" w16du:dateUtc="2024-05-15T16:26:00Z">
                                <w:rPr>
                                  <w:rFonts w:ascii="Cambria Math" w:hAnsi="Cambria Math"/>
                                </w:rPr>
                                <m:t>t</m:t>
                              </w:del>
                            </m:r>
                          </m:e>
                        </m:d>
                        <m:r>
                          <w:del w:id="563" w:author="Jeremy Haynes" w:date="2024-05-15T12:26:00Z" w16du:dateUtc="2024-05-15T16:26:00Z">
                            <w:rPr>
                              <w:rFonts w:ascii="Cambria Math" w:hAnsi="Cambria Math"/>
                            </w:rPr>
                            <m:t>-</m:t>
                          </w:del>
                        </m:r>
                        <m:sSub>
                          <m:sSubPr>
                            <m:ctrlPr>
                              <w:del w:id="564" w:author="Jeremy Haynes" w:date="2024-05-15T12:26:00Z" w16du:dateUtc="2024-05-15T16:26:00Z">
                                <w:rPr>
                                  <w:rFonts w:ascii="Cambria Math" w:hAnsi="Cambria Math"/>
                                  <w:i/>
                                </w:rPr>
                              </w:del>
                            </m:ctrlPr>
                          </m:sSubPr>
                          <m:e>
                            <m:r>
                              <w:del w:id="565" w:author="Jeremy Haynes" w:date="2024-05-15T12:26:00Z" w16du:dateUtc="2024-05-15T16:26:00Z">
                                <w:rPr>
                                  <w:rFonts w:ascii="Cambria Math" w:hAnsi="Cambria Math"/>
                                </w:rPr>
                                <m:t>EV</m:t>
                              </w:del>
                            </m:r>
                          </m:e>
                          <m:sub>
                            <m:r>
                              <w:del w:id="566" w:author="Jeremy Haynes" w:date="2024-05-15T12:26:00Z" w16du:dateUtc="2024-05-15T16:26:00Z">
                                <w:rPr>
                                  <w:rFonts w:ascii="Cambria Math" w:hAnsi="Cambria Math"/>
                                </w:rPr>
                                <m:t>j</m:t>
                              </w:del>
                            </m:r>
                          </m:sub>
                        </m:sSub>
                        <m:d>
                          <m:dPr>
                            <m:ctrlPr>
                              <w:del w:id="567" w:author="Jeremy Haynes" w:date="2024-05-15T12:26:00Z" w16du:dateUtc="2024-05-15T16:26:00Z">
                                <w:rPr>
                                  <w:rFonts w:ascii="Cambria Math" w:hAnsi="Cambria Math"/>
                                  <w:i/>
                                </w:rPr>
                              </w:del>
                            </m:ctrlPr>
                          </m:dPr>
                          <m:e>
                            <m:r>
                              <w:del w:id="568" w:author="Jeremy Haynes" w:date="2024-05-15T12:26:00Z" w16du:dateUtc="2024-05-15T16:26:00Z">
                                <w:rPr>
                                  <w:rFonts w:ascii="Cambria Math" w:hAnsi="Cambria Math"/>
                                </w:rPr>
                                <m:t>t</m:t>
                              </w:del>
                            </m:r>
                          </m:e>
                        </m:d>
                        <m:r>
                          <w:del w:id="569" w:author="Jeremy Haynes" w:date="2024-05-15T12:26:00Z" w16du:dateUtc="2024-05-15T16:26:00Z">
                            <w:rPr>
                              <w:rFonts w:ascii="Cambria Math" w:hAnsi="Cambria Math"/>
                            </w:rPr>
                            <m:t>)</m:t>
                          </w:del>
                        </m:r>
                        <m:ctrlPr>
                          <w:del w:id="570" w:author="Jeremy Haynes" w:date="2024-05-15T12:26:00Z" w16du:dateUtc="2024-05-15T16:26:00Z">
                            <w:rPr>
                              <w:rFonts w:ascii="Cambria Math" w:eastAsia="Cambria Math" w:hAnsi="Cambria Math" w:cs="Cambria Math"/>
                              <w:i/>
                            </w:rPr>
                          </w:del>
                        </m:ctrlPr>
                      </m:e>
                      <m:e>
                        <m:sSub>
                          <m:sSubPr>
                            <m:ctrlPr>
                              <w:del w:id="571" w:author="Jeremy Haynes" w:date="2024-05-15T12:26:00Z" w16du:dateUtc="2024-05-15T16:26:00Z">
                                <w:rPr>
                                  <w:rFonts w:ascii="Cambria Math" w:hAnsi="Cambria Math"/>
                                  <w:i/>
                                </w:rPr>
                              </w:del>
                            </m:ctrlPr>
                          </m:sSubPr>
                          <m:e>
                            <m:r>
                              <w:del w:id="572" w:author="Jeremy Haynes" w:date="2024-05-15T12:26:00Z" w16du:dateUtc="2024-05-15T16:26:00Z">
                                <w:rPr>
                                  <w:rFonts w:ascii="Cambria Math" w:hAnsi="Cambria Math"/>
                                </w:rPr>
                                <m:t>EV</m:t>
                              </w:del>
                            </m:r>
                          </m:e>
                          <m:sub>
                            <m:r>
                              <w:del w:id="573" w:author="Jeremy Haynes" w:date="2024-05-15T12:26:00Z" w16du:dateUtc="2024-05-15T16:26:00Z">
                                <w:rPr>
                                  <w:rFonts w:ascii="Cambria Math" w:hAnsi="Cambria Math"/>
                                </w:rPr>
                                <m:t>j</m:t>
                              </w:del>
                            </m:r>
                          </m:sub>
                        </m:sSub>
                        <m:d>
                          <m:dPr>
                            <m:ctrlPr>
                              <w:del w:id="574" w:author="Jeremy Haynes" w:date="2024-05-15T12:26:00Z" w16du:dateUtc="2024-05-15T16:26:00Z">
                                <w:rPr>
                                  <w:rFonts w:ascii="Cambria Math" w:hAnsi="Cambria Math"/>
                                  <w:i/>
                                </w:rPr>
                              </w:del>
                            </m:ctrlPr>
                          </m:dPr>
                          <m:e>
                            <m:r>
                              <w:del w:id="575" w:author="Jeremy Haynes" w:date="2024-05-15T12:26:00Z" w16du:dateUtc="2024-05-15T16:26:00Z">
                                <w:rPr>
                                  <w:rFonts w:ascii="Cambria Math" w:hAnsi="Cambria Math"/>
                                </w:rPr>
                                <m:t>t</m:t>
                              </w:del>
                            </m:r>
                          </m:e>
                        </m:d>
                      </m:e>
                    </m:eqArr>
                  </m:e>
                </m:d>
                <m:r>
                  <w:del w:id="576" w:author="Jeremy Haynes" w:date="2024-05-15T12:26:00Z" w16du:dateUtc="2024-05-15T16:26:00Z">
                    <w:rPr>
                      <w:rFonts w:ascii="Cambria Math" w:hAnsi="Cambria Math"/>
                    </w:rPr>
                    <m:t xml:space="preserve">      </m:t>
                  </w:del>
                </m:r>
                <m:eqArr>
                  <m:eqArrPr>
                    <m:ctrlPr>
                      <w:del w:id="577" w:author="Jeremy Haynes" w:date="2024-05-15T12:26:00Z" w16du:dateUtc="2024-05-15T16:26:00Z">
                        <w:rPr>
                          <w:rFonts w:ascii="Cambria Math" w:hAnsi="Cambria Math"/>
                          <w:i/>
                        </w:rPr>
                      </w:del>
                    </m:ctrlPr>
                  </m:eqArrPr>
                  <m:e>
                    <m:r>
                      <w:del w:id="578" w:author="Jeremy Haynes" w:date="2024-05-15T12:26:00Z" w16du:dateUtc="2024-05-15T16:26:00Z">
                        <w:rPr>
                          <w:rFonts w:ascii="Cambria Math" w:hAnsi="Cambria Math"/>
                        </w:rPr>
                        <m:t xml:space="preserve">if </m:t>
                      </w:del>
                    </m:r>
                    <m:sSub>
                      <m:sSubPr>
                        <m:ctrlPr>
                          <w:del w:id="579" w:author="Jeremy Haynes" w:date="2024-05-15T12:26:00Z" w16du:dateUtc="2024-05-15T16:26:00Z">
                            <w:rPr>
                              <w:rFonts w:ascii="Cambria Math" w:hAnsi="Cambria Math"/>
                              <w:i/>
                            </w:rPr>
                          </w:del>
                        </m:ctrlPr>
                      </m:sSubPr>
                      <m:e>
                        <m:r>
                          <w:del w:id="580" w:author="Jeremy Haynes" w:date="2024-05-15T12:26:00Z" w16du:dateUtc="2024-05-15T16:26:00Z">
                            <w:rPr>
                              <w:rFonts w:ascii="Cambria Math" w:hAnsi="Cambria Math"/>
                            </w:rPr>
                            <m:t>Y</m:t>
                          </w:del>
                        </m:r>
                      </m:e>
                      <m:sub>
                        <m:r>
                          <w:del w:id="581" w:author="Jeremy Haynes" w:date="2024-05-15T12:26:00Z" w16du:dateUtc="2024-05-15T16:26:00Z">
                            <w:rPr>
                              <w:rFonts w:ascii="Cambria Math" w:hAnsi="Cambria Math"/>
                            </w:rPr>
                            <m:t>j</m:t>
                          </w:del>
                        </m:r>
                      </m:sub>
                    </m:sSub>
                    <m:d>
                      <m:dPr>
                        <m:ctrlPr>
                          <w:del w:id="582" w:author="Jeremy Haynes" w:date="2024-05-15T12:26:00Z" w16du:dateUtc="2024-05-15T16:26:00Z">
                            <w:rPr>
                              <w:rFonts w:ascii="Cambria Math" w:hAnsi="Cambria Math"/>
                              <w:i/>
                            </w:rPr>
                          </w:del>
                        </m:ctrlPr>
                      </m:dPr>
                      <m:e>
                        <m:r>
                          <w:del w:id="583" w:author="Jeremy Haynes" w:date="2024-05-15T12:26:00Z" w16du:dateUtc="2024-05-15T16:26:00Z">
                            <w:rPr>
                              <w:rFonts w:ascii="Cambria Math" w:hAnsi="Cambria Math"/>
                            </w:rPr>
                            <m:t>t</m:t>
                          </w:del>
                        </m:r>
                      </m:e>
                    </m:d>
                    <m:r>
                      <w:del w:id="584" w:author="Jeremy Haynes" w:date="2024-05-15T12:26:00Z" w16du:dateUtc="2024-05-15T16:26:00Z">
                        <w:rPr>
                          <w:rFonts w:ascii="Cambria Math" w:hAnsi="Cambria Math"/>
                        </w:rPr>
                        <m:t xml:space="preserve">=1 </m:t>
                      </w:del>
                    </m:r>
                    <m:r>
                      <w:del w:id="585" w:author="Jeremy Haynes" w:date="2024-05-15T12:26:00Z" w16du:dateUtc="2024-05-15T16:26:00Z">
                        <m:rPr>
                          <m:sty m:val="p"/>
                        </m:rPr>
                        <w:rPr>
                          <w:rFonts w:ascii="Cambria Math" w:hAnsi="Cambria Math"/>
                        </w:rPr>
                        <m:t>and</m:t>
                      </w:del>
                    </m:r>
                    <m:r>
                      <w:del w:id="586" w:author="Jeremy Haynes" w:date="2024-05-15T12:26:00Z" w16du:dateUtc="2024-05-15T16:26:00Z">
                        <w:rPr>
                          <w:rFonts w:ascii="Cambria Math" w:hAnsi="Cambria Math"/>
                        </w:rPr>
                        <m:t xml:space="preserve"> x</m:t>
                      </w:del>
                    </m:r>
                    <m:d>
                      <m:dPr>
                        <m:ctrlPr>
                          <w:del w:id="587" w:author="Jeremy Haynes" w:date="2024-05-15T12:26:00Z" w16du:dateUtc="2024-05-15T16:26:00Z">
                            <w:rPr>
                              <w:rFonts w:ascii="Cambria Math" w:hAnsi="Cambria Math"/>
                              <w:i/>
                            </w:rPr>
                          </w:del>
                        </m:ctrlPr>
                      </m:dPr>
                      <m:e>
                        <m:r>
                          <w:del w:id="588" w:author="Jeremy Haynes" w:date="2024-05-15T12:26:00Z" w16du:dateUtc="2024-05-15T16:26:00Z">
                            <w:rPr>
                              <w:rFonts w:ascii="Cambria Math" w:hAnsi="Cambria Math"/>
                            </w:rPr>
                            <m:t>t</m:t>
                          </w:del>
                        </m:r>
                      </m:e>
                    </m:d>
                    <m:r>
                      <w:del w:id="589" w:author="Jeremy Haynes" w:date="2024-05-15T12:26:00Z" w16du:dateUtc="2024-05-15T16:26:00Z">
                        <w:rPr>
                          <w:rFonts w:ascii="Cambria Math" w:hAnsi="Cambria Math"/>
                        </w:rPr>
                        <m:t>≥0</m:t>
                      </w:del>
                    </m:r>
                  </m:e>
                  <m:e>
                    <m:r>
                      <w:del w:id="590" w:author="Jeremy Haynes" w:date="2024-05-15T12:26:00Z" w16du:dateUtc="2024-05-15T16:26:00Z">
                        <w:rPr>
                          <w:rFonts w:ascii="Cambria Math" w:hAnsi="Cambria Math"/>
                        </w:rPr>
                        <m:t xml:space="preserve">if </m:t>
                      </w:del>
                    </m:r>
                    <m:sSub>
                      <m:sSubPr>
                        <m:ctrlPr>
                          <w:del w:id="591" w:author="Jeremy Haynes" w:date="2024-05-15T12:26:00Z" w16du:dateUtc="2024-05-15T16:26:00Z">
                            <w:rPr>
                              <w:rFonts w:ascii="Cambria Math" w:hAnsi="Cambria Math"/>
                              <w:i/>
                            </w:rPr>
                          </w:del>
                        </m:ctrlPr>
                      </m:sSubPr>
                      <m:e>
                        <m:r>
                          <w:del w:id="592" w:author="Jeremy Haynes" w:date="2024-05-15T12:26:00Z" w16du:dateUtc="2024-05-15T16:26:00Z">
                            <w:rPr>
                              <w:rFonts w:ascii="Cambria Math" w:hAnsi="Cambria Math"/>
                            </w:rPr>
                            <m:t>Y</m:t>
                          </w:del>
                        </m:r>
                      </m:e>
                      <m:sub>
                        <m:r>
                          <w:del w:id="593" w:author="Jeremy Haynes" w:date="2024-05-15T12:26:00Z" w16du:dateUtc="2024-05-15T16:26:00Z">
                            <w:rPr>
                              <w:rFonts w:ascii="Cambria Math" w:hAnsi="Cambria Math"/>
                            </w:rPr>
                            <m:t>j</m:t>
                          </w:del>
                        </m:r>
                      </m:sub>
                    </m:sSub>
                    <m:d>
                      <m:dPr>
                        <m:ctrlPr>
                          <w:del w:id="594" w:author="Jeremy Haynes" w:date="2024-05-15T12:26:00Z" w16du:dateUtc="2024-05-15T16:26:00Z">
                            <w:rPr>
                              <w:rFonts w:ascii="Cambria Math" w:hAnsi="Cambria Math"/>
                              <w:i/>
                            </w:rPr>
                          </w:del>
                        </m:ctrlPr>
                      </m:dPr>
                      <m:e>
                        <m:r>
                          <w:del w:id="595" w:author="Jeremy Haynes" w:date="2024-05-15T12:26:00Z" w16du:dateUtc="2024-05-15T16:26:00Z">
                            <w:rPr>
                              <w:rFonts w:ascii="Cambria Math" w:hAnsi="Cambria Math"/>
                            </w:rPr>
                            <m:t>t</m:t>
                          </w:del>
                        </m:r>
                      </m:e>
                    </m:d>
                    <m:r>
                      <w:del w:id="596" w:author="Jeremy Haynes" w:date="2024-05-15T12:26:00Z" w16du:dateUtc="2024-05-15T16:26:00Z">
                        <w:rPr>
                          <w:rFonts w:ascii="Cambria Math" w:hAnsi="Cambria Math"/>
                        </w:rPr>
                        <m:t xml:space="preserve">=1 </m:t>
                      </w:del>
                    </m:r>
                    <m:r>
                      <w:del w:id="597" w:author="Jeremy Haynes" w:date="2024-05-15T12:26:00Z" w16du:dateUtc="2024-05-15T16:26:00Z">
                        <m:rPr>
                          <m:sty m:val="p"/>
                        </m:rPr>
                        <w:rPr>
                          <w:rFonts w:ascii="Cambria Math" w:hAnsi="Cambria Math"/>
                        </w:rPr>
                        <m:t>and</m:t>
                      </w:del>
                    </m:r>
                    <m:r>
                      <w:del w:id="598" w:author="Jeremy Haynes" w:date="2024-05-15T12:26:00Z" w16du:dateUtc="2024-05-15T16:26:00Z">
                        <w:rPr>
                          <w:rFonts w:ascii="Cambria Math" w:hAnsi="Cambria Math"/>
                        </w:rPr>
                        <m:t xml:space="preserve"> x</m:t>
                      </w:del>
                    </m:r>
                    <m:d>
                      <m:dPr>
                        <m:ctrlPr>
                          <w:del w:id="599" w:author="Jeremy Haynes" w:date="2024-05-15T12:26:00Z" w16du:dateUtc="2024-05-15T16:26:00Z">
                            <w:rPr>
                              <w:rFonts w:ascii="Cambria Math" w:hAnsi="Cambria Math"/>
                              <w:i/>
                            </w:rPr>
                          </w:del>
                        </m:ctrlPr>
                      </m:dPr>
                      <m:e>
                        <m:r>
                          <w:del w:id="600" w:author="Jeremy Haynes" w:date="2024-05-15T12:26:00Z" w16du:dateUtc="2024-05-15T16:26:00Z">
                            <w:rPr>
                              <w:rFonts w:ascii="Cambria Math" w:hAnsi="Cambria Math"/>
                            </w:rPr>
                            <m:t>t</m:t>
                          </w:del>
                        </m:r>
                      </m:e>
                    </m:d>
                    <m:r>
                      <w:del w:id="601" w:author="Jeremy Haynes" w:date="2024-05-15T12:26:00Z" w16du:dateUtc="2024-05-15T16:26:00Z">
                        <w:rPr>
                          <w:rFonts w:ascii="Cambria Math" w:hAnsi="Cambria Math"/>
                        </w:rPr>
                        <m:t>&lt;0</m:t>
                      </w:del>
                    </m:r>
                    <m:ctrlPr>
                      <w:del w:id="602" w:author="Jeremy Haynes" w:date="2024-05-15T12:26:00Z" w16du:dateUtc="2024-05-15T16:26:00Z">
                        <w:rPr>
                          <w:rFonts w:ascii="Cambria Math" w:eastAsia="Cambria Math" w:hAnsi="Cambria Math" w:cs="Cambria Math"/>
                          <w:i/>
                        </w:rPr>
                      </w:del>
                    </m:ctrlPr>
                  </m:e>
                  <m:e>
                    <m:r>
                      <w:del w:id="603" w:author="Jeremy Haynes" w:date="2024-05-15T12:26:00Z" w16du:dateUtc="2024-05-15T16:26:00Z">
                        <w:rPr>
                          <w:rFonts w:ascii="Cambria Math" w:hAnsi="Cambria Math"/>
                        </w:rPr>
                        <m:t xml:space="preserve">if </m:t>
                      </w:del>
                    </m:r>
                    <m:sSub>
                      <m:sSubPr>
                        <m:ctrlPr>
                          <w:del w:id="604" w:author="Jeremy Haynes" w:date="2024-05-15T12:26:00Z" w16du:dateUtc="2024-05-15T16:26:00Z">
                            <w:rPr>
                              <w:rFonts w:ascii="Cambria Math" w:hAnsi="Cambria Math"/>
                              <w:i/>
                            </w:rPr>
                          </w:del>
                        </m:ctrlPr>
                      </m:sSubPr>
                      <m:e>
                        <m:r>
                          <w:del w:id="605" w:author="Jeremy Haynes" w:date="2024-05-15T12:26:00Z" w16du:dateUtc="2024-05-15T16:26:00Z">
                            <w:rPr>
                              <w:rFonts w:ascii="Cambria Math" w:hAnsi="Cambria Math"/>
                            </w:rPr>
                            <m:t>Y</m:t>
                          </w:del>
                        </m:r>
                      </m:e>
                      <m:sub>
                        <m:r>
                          <w:del w:id="606" w:author="Jeremy Haynes" w:date="2024-05-15T12:26:00Z" w16du:dateUtc="2024-05-15T16:26:00Z">
                            <w:rPr>
                              <w:rFonts w:ascii="Cambria Math" w:hAnsi="Cambria Math"/>
                            </w:rPr>
                            <m:t>j</m:t>
                          </w:del>
                        </m:r>
                      </m:sub>
                    </m:sSub>
                    <m:d>
                      <m:dPr>
                        <m:ctrlPr>
                          <w:del w:id="607" w:author="Jeremy Haynes" w:date="2024-05-15T12:26:00Z" w16du:dateUtc="2024-05-15T16:26:00Z">
                            <w:rPr>
                              <w:rFonts w:ascii="Cambria Math" w:hAnsi="Cambria Math"/>
                              <w:i/>
                            </w:rPr>
                          </w:del>
                        </m:ctrlPr>
                      </m:dPr>
                      <m:e>
                        <m:r>
                          <w:del w:id="608" w:author="Jeremy Haynes" w:date="2024-05-15T12:26:00Z" w16du:dateUtc="2024-05-15T16:26:00Z">
                            <w:rPr>
                              <w:rFonts w:ascii="Cambria Math" w:hAnsi="Cambria Math"/>
                            </w:rPr>
                            <m:t>t</m:t>
                          </w:del>
                        </m:r>
                      </m:e>
                    </m:d>
                    <m:r>
                      <w:del w:id="609" w:author="Jeremy Haynes" w:date="2024-05-15T12:26:00Z" w16du:dateUtc="2024-05-15T16:26:00Z">
                        <w:rPr>
                          <w:rFonts w:ascii="Cambria Math" w:hAnsi="Cambria Math"/>
                        </w:rPr>
                        <m:t>=0</m:t>
                      </w:del>
                    </m:r>
                  </m:e>
                </m:eqArr>
              </m:oMath>
            </m:oMathPara>
          </w:p>
        </w:tc>
        <w:tc>
          <w:tcPr>
            <w:tcW w:w="1440" w:type="dxa"/>
            <w:vAlign w:val="center"/>
          </w:tcPr>
          <w:p w14:paraId="3B7B7FB7" w14:textId="1D4B3CAC" w:rsidR="00621F7A" w:rsidDel="00C05AEE" w:rsidRDefault="00621F7A" w:rsidP="000E7676">
            <w:pPr>
              <w:spacing w:line="480" w:lineRule="auto"/>
              <w:rPr>
                <w:del w:id="610" w:author="Jeremy Haynes" w:date="2024-05-15T12:26:00Z" w16du:dateUtc="2024-05-15T16:26:00Z"/>
              </w:rPr>
            </w:pPr>
            <w:del w:id="611" w:author="Jeremy Haynes" w:date="2024-05-15T12:26:00Z" w16du:dateUtc="2024-05-15T16:26:00Z">
              <w:r w:rsidDel="00C05AEE">
                <w:delText xml:space="preserve">Equation </w:delText>
              </w:r>
              <w:r w:rsidR="00CB2307" w:rsidDel="00C05AEE">
                <w:delText>5</w:delText>
              </w:r>
            </w:del>
          </w:p>
        </w:tc>
      </w:tr>
    </w:tbl>
    <w:p w14:paraId="133D32F5" w14:textId="36A502F1" w:rsidR="00621F7A" w:rsidDel="00C05AEE" w:rsidRDefault="00621F7A" w:rsidP="00621F7A">
      <w:pPr>
        <w:spacing w:line="480" w:lineRule="auto"/>
        <w:rPr>
          <w:del w:id="612" w:author="Jeremy Haynes" w:date="2024-05-15T12:26:00Z" w16du:dateUtc="2024-05-15T16:26:00Z"/>
        </w:rPr>
      </w:pPr>
      <w:del w:id="613" w:author="Jeremy Haynes" w:date="2024-05-15T12:26:00Z" w16du:dateUtc="2024-05-15T16:26:00Z">
        <w:r w:rsidDel="00C05AEE">
          <w:delText xml:space="preserve">where </w:delText>
        </w:r>
        <w:r w:rsidDel="00C05AEE">
          <w:rPr>
            <w:i/>
            <w:iCs/>
          </w:rPr>
          <w:delText>EV</w:delText>
        </w:r>
        <w:r w:rsidDel="00C05AEE">
          <w:rPr>
            <w:i/>
            <w:iCs/>
            <w:vertAlign w:val="subscript"/>
          </w:rPr>
          <w:delText>j</w:delText>
        </w:r>
        <w:r w:rsidDel="00C05AEE">
          <w:delText>(</w:delText>
        </w:r>
        <w:r w:rsidDel="00C05AEE">
          <w:rPr>
            <w:i/>
            <w:iCs/>
          </w:rPr>
          <w:delText>t</w:delText>
        </w:r>
        <w:r w:rsidDel="00C05AEE">
          <w:delText xml:space="preserve">) is the expected outcome value of playing on deck </w:delText>
        </w:r>
        <w:r w:rsidDel="00C05AEE">
          <w:rPr>
            <w:i/>
            <w:iCs/>
          </w:rPr>
          <w:delText>j</w:delText>
        </w:r>
        <w:r w:rsidDel="00C05AEE">
          <w:delText xml:space="preserve"> in the current trial (i.e., </w:delText>
        </w:r>
        <w:r w:rsidDel="00C05AEE">
          <w:rPr>
            <w:i/>
            <w:iCs/>
          </w:rPr>
          <w:delText>t</w:delText>
        </w:r>
        <w:r w:rsidDel="00C05AEE">
          <w:delText xml:space="preserve">), </w:delText>
        </w:r>
        <w:r w:rsidDel="00C05AEE">
          <w:rPr>
            <w:i/>
            <w:iCs/>
          </w:rPr>
          <w:delText>x</w:delText>
        </w:r>
        <w:r w:rsidDel="00C05AEE">
          <w:delText>(</w:delText>
        </w:r>
        <w:r w:rsidDel="00C05AEE">
          <w:rPr>
            <w:i/>
            <w:iCs/>
          </w:rPr>
          <w:delText>t</w:delText>
        </w:r>
        <w:r w:rsidDel="00C05AEE">
          <w:delText xml:space="preserve">) is the amount of the gain or loss, </w:delText>
        </w:r>
        <w:r w:rsidDel="00C05AEE">
          <w:rPr>
            <w:i/>
            <w:iCs/>
          </w:rPr>
          <w:delText>A</w:delText>
        </w:r>
        <w:r w:rsidDel="00C05AEE">
          <w:rPr>
            <w:i/>
            <w:iCs/>
            <w:vertAlign w:val="subscript"/>
          </w:rPr>
          <w:delText>rew</w:delText>
        </w:r>
        <w:r w:rsidDel="00C05AEE">
          <w:delText xml:space="preserve"> is a free parameter describing learning rate for gains (i.e., when </w:delText>
        </w:r>
        <w:r w:rsidDel="00C05AEE">
          <w:rPr>
            <w:i/>
            <w:iCs/>
          </w:rPr>
          <w:delText>x</w:delText>
        </w:r>
        <w:r w:rsidDel="00C05AEE">
          <w:delText>(</w:delText>
        </w:r>
        <w:r w:rsidDel="00C05AEE">
          <w:rPr>
            <w:i/>
            <w:iCs/>
          </w:rPr>
          <w:delText>t</w:delText>
        </w:r>
        <w:r w:rsidDel="00C05AEE">
          <w:delText xml:space="preserve">) &gt; 0), and </w:delText>
        </w:r>
        <w:r w:rsidDel="00C05AEE">
          <w:rPr>
            <w:i/>
            <w:iCs/>
          </w:rPr>
          <w:delText>A</w:delText>
        </w:r>
        <w:r w:rsidDel="00C05AEE">
          <w:rPr>
            <w:i/>
            <w:iCs/>
            <w:vertAlign w:val="subscript"/>
          </w:rPr>
          <w:delText>pun</w:delText>
        </w:r>
        <w:r w:rsidDel="00C05AEE">
          <w:delText xml:space="preserve"> is a free parameter describing learning rate for losses (i.e., when </w:delText>
        </w:r>
        <w:r w:rsidDel="00C05AEE">
          <w:rPr>
            <w:i/>
            <w:iCs/>
          </w:rPr>
          <w:delText>x</w:delText>
        </w:r>
        <w:r w:rsidDel="00C05AEE">
          <w:delText>(</w:delText>
        </w:r>
        <w:r w:rsidDel="00C05AEE">
          <w:rPr>
            <w:i/>
            <w:iCs/>
          </w:rPr>
          <w:delText>t</w:delText>
        </w:r>
        <w:r w:rsidDel="00C05AEE">
          <w:delText>) &lt; 0). The expected win frequency for the next trial is calculated by</w:delText>
        </w:r>
      </w:del>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1440"/>
      </w:tblGrid>
      <w:tr w:rsidR="00DA3D16" w:rsidDel="00C05AEE" w14:paraId="63254E4C" w14:textId="4D7D575C" w:rsidTr="00EA58C7">
        <w:trPr>
          <w:jc w:val="center"/>
          <w:del w:id="614" w:author="Jeremy Haynes" w:date="2024-05-15T12:26:00Z"/>
        </w:trPr>
        <w:tc>
          <w:tcPr>
            <w:tcW w:w="9360" w:type="dxa"/>
          </w:tcPr>
          <w:p w14:paraId="6AC78D34" w14:textId="42779113" w:rsidR="00DA3D16" w:rsidRPr="00A67875" w:rsidDel="00C05AEE" w:rsidRDefault="00000000" w:rsidP="000E7676">
            <w:pPr>
              <w:spacing w:line="480" w:lineRule="auto"/>
              <w:rPr>
                <w:del w:id="615" w:author="Jeremy Haynes" w:date="2024-05-15T12:26:00Z" w16du:dateUtc="2024-05-15T16:26:00Z"/>
                <w:rFonts w:eastAsiaTheme="minorEastAsia"/>
              </w:rPr>
            </w:pPr>
            <m:oMathPara>
              <m:oMath>
                <m:sSub>
                  <m:sSubPr>
                    <m:ctrlPr>
                      <w:del w:id="616" w:author="Jeremy Haynes" w:date="2024-05-15T12:26:00Z" w16du:dateUtc="2024-05-15T16:26:00Z">
                        <w:rPr>
                          <w:rFonts w:ascii="Cambria Math" w:hAnsi="Cambria Math"/>
                          <w:i/>
                        </w:rPr>
                      </w:del>
                    </m:ctrlPr>
                  </m:sSubPr>
                  <m:e>
                    <m:r>
                      <w:del w:id="617" w:author="Jeremy Haynes" w:date="2024-05-15T12:26:00Z" w16du:dateUtc="2024-05-15T16:26:00Z">
                        <w:rPr>
                          <w:rFonts w:ascii="Cambria Math" w:hAnsi="Cambria Math"/>
                        </w:rPr>
                        <m:t>EF</m:t>
                      </w:del>
                    </m:r>
                  </m:e>
                  <m:sub>
                    <m:r>
                      <w:del w:id="618" w:author="Jeremy Haynes" w:date="2024-05-15T12:26:00Z" w16du:dateUtc="2024-05-15T16:26:00Z">
                        <w:rPr>
                          <w:rFonts w:ascii="Cambria Math" w:hAnsi="Cambria Math"/>
                        </w:rPr>
                        <m:t>j</m:t>
                      </w:del>
                    </m:r>
                  </m:sub>
                </m:sSub>
                <m:d>
                  <m:dPr>
                    <m:ctrlPr>
                      <w:del w:id="619" w:author="Jeremy Haynes" w:date="2024-05-15T12:26:00Z" w16du:dateUtc="2024-05-15T16:26:00Z">
                        <w:rPr>
                          <w:rFonts w:ascii="Cambria Math" w:hAnsi="Cambria Math"/>
                          <w:i/>
                        </w:rPr>
                      </w:del>
                    </m:ctrlPr>
                  </m:dPr>
                  <m:e>
                    <m:r>
                      <w:del w:id="620" w:author="Jeremy Haynes" w:date="2024-05-15T12:26:00Z" w16du:dateUtc="2024-05-15T16:26:00Z">
                        <w:rPr>
                          <w:rFonts w:ascii="Cambria Math" w:hAnsi="Cambria Math"/>
                        </w:rPr>
                        <m:t>t+1</m:t>
                      </w:del>
                    </m:r>
                  </m:e>
                </m:d>
                <m:r>
                  <w:del w:id="621" w:author="Jeremy Haynes" w:date="2024-05-15T12:26:00Z" w16du:dateUtc="2024-05-15T16:26:00Z">
                    <w:rPr>
                      <w:rFonts w:ascii="Cambria Math" w:hAnsi="Cambria Math"/>
                    </w:rPr>
                    <m:t>=</m:t>
                  </w:del>
                </m:r>
                <m:d>
                  <m:dPr>
                    <m:begChr m:val="{"/>
                    <m:endChr m:val=""/>
                    <m:ctrlPr>
                      <w:del w:id="622" w:author="Jeremy Haynes" w:date="2024-05-15T12:26:00Z" w16du:dateUtc="2024-05-15T16:26:00Z">
                        <w:rPr>
                          <w:rFonts w:ascii="Cambria Math" w:hAnsi="Cambria Math"/>
                          <w:i/>
                        </w:rPr>
                      </w:del>
                    </m:ctrlPr>
                  </m:dPr>
                  <m:e>
                    <m:eqArr>
                      <m:eqArrPr>
                        <m:ctrlPr>
                          <w:del w:id="623" w:author="Jeremy Haynes" w:date="2024-05-15T12:26:00Z" w16du:dateUtc="2024-05-15T16:26:00Z">
                            <w:rPr>
                              <w:rFonts w:ascii="Cambria Math" w:hAnsi="Cambria Math"/>
                              <w:i/>
                            </w:rPr>
                          </w:del>
                        </m:ctrlPr>
                      </m:eqArrPr>
                      <m:e>
                        <m:sSub>
                          <m:sSubPr>
                            <m:ctrlPr>
                              <w:del w:id="624" w:author="Jeremy Haynes" w:date="2024-05-15T12:26:00Z" w16du:dateUtc="2024-05-15T16:26:00Z">
                                <w:rPr>
                                  <w:rFonts w:ascii="Cambria Math" w:hAnsi="Cambria Math"/>
                                  <w:i/>
                                </w:rPr>
                              </w:del>
                            </m:ctrlPr>
                          </m:sSubPr>
                          <m:e>
                            <m:r>
                              <w:del w:id="625" w:author="Jeremy Haynes" w:date="2024-05-15T12:26:00Z" w16du:dateUtc="2024-05-15T16:26:00Z">
                                <w:rPr>
                                  <w:rFonts w:ascii="Cambria Math" w:hAnsi="Cambria Math"/>
                                </w:rPr>
                                <m:t>EF</m:t>
                              </w:del>
                            </m:r>
                          </m:e>
                          <m:sub>
                            <m:r>
                              <w:del w:id="626" w:author="Jeremy Haynes" w:date="2024-05-15T12:26:00Z" w16du:dateUtc="2024-05-15T16:26:00Z">
                                <w:rPr>
                                  <w:rFonts w:ascii="Cambria Math" w:hAnsi="Cambria Math"/>
                                </w:rPr>
                                <m:t>j</m:t>
                              </w:del>
                            </m:r>
                          </m:sub>
                        </m:sSub>
                        <m:d>
                          <m:dPr>
                            <m:ctrlPr>
                              <w:del w:id="627" w:author="Jeremy Haynes" w:date="2024-05-15T12:26:00Z" w16du:dateUtc="2024-05-15T16:26:00Z">
                                <w:rPr>
                                  <w:rFonts w:ascii="Cambria Math" w:hAnsi="Cambria Math"/>
                                  <w:i/>
                                </w:rPr>
                              </w:del>
                            </m:ctrlPr>
                          </m:dPr>
                          <m:e>
                            <m:r>
                              <w:del w:id="628" w:author="Jeremy Haynes" w:date="2024-05-15T12:26:00Z" w16du:dateUtc="2024-05-15T16:26:00Z">
                                <w:rPr>
                                  <w:rFonts w:ascii="Cambria Math" w:hAnsi="Cambria Math"/>
                                </w:rPr>
                                <m:t>t</m:t>
                              </w:del>
                            </m:r>
                          </m:e>
                        </m:d>
                        <m:r>
                          <w:del w:id="629" w:author="Jeremy Haynes" w:date="2024-05-15T12:26:00Z" w16du:dateUtc="2024-05-15T16:26:00Z">
                            <w:rPr>
                              <w:rFonts w:ascii="Cambria Math" w:hAnsi="Cambria Math"/>
                            </w:rPr>
                            <m:t>+</m:t>
                          </w:del>
                        </m:r>
                        <m:sSub>
                          <m:sSubPr>
                            <m:ctrlPr>
                              <w:del w:id="630" w:author="Jeremy Haynes" w:date="2024-05-15T12:26:00Z" w16du:dateUtc="2024-05-15T16:26:00Z">
                                <w:rPr>
                                  <w:rFonts w:ascii="Cambria Math" w:hAnsi="Cambria Math"/>
                                  <w:i/>
                                </w:rPr>
                              </w:del>
                            </m:ctrlPr>
                          </m:sSubPr>
                          <m:e>
                            <m:r>
                              <w:del w:id="631" w:author="Jeremy Haynes" w:date="2024-05-15T12:26:00Z" w16du:dateUtc="2024-05-15T16:26:00Z">
                                <w:rPr>
                                  <w:rFonts w:ascii="Cambria Math" w:hAnsi="Cambria Math"/>
                                </w:rPr>
                                <m:t>A</m:t>
                              </w:del>
                            </m:r>
                          </m:e>
                          <m:sub>
                            <m:r>
                              <w:del w:id="632" w:author="Jeremy Haynes" w:date="2024-05-15T12:26:00Z" w16du:dateUtc="2024-05-15T16:26:00Z">
                                <w:rPr>
                                  <w:rFonts w:ascii="Cambria Math" w:hAnsi="Cambria Math"/>
                                </w:rPr>
                                <m:t>rew</m:t>
                              </w:del>
                            </m:r>
                          </m:sub>
                        </m:sSub>
                        <m:r>
                          <w:del w:id="633" w:author="Jeremy Haynes" w:date="2024-05-15T12:26:00Z" w16du:dateUtc="2024-05-15T16:26:00Z">
                            <w:rPr>
                              <w:rFonts w:ascii="Cambria Math" w:hAnsi="Cambria Math"/>
                            </w:rPr>
                            <m:t>∙(sgn</m:t>
                          </w:del>
                        </m:r>
                        <m:d>
                          <m:dPr>
                            <m:ctrlPr>
                              <w:del w:id="634" w:author="Jeremy Haynes" w:date="2024-05-15T12:26:00Z" w16du:dateUtc="2024-05-15T16:26:00Z">
                                <w:rPr>
                                  <w:rFonts w:ascii="Cambria Math" w:hAnsi="Cambria Math"/>
                                  <w:i/>
                                </w:rPr>
                              </w:del>
                            </m:ctrlPr>
                          </m:dPr>
                          <m:e>
                            <m:r>
                              <w:del w:id="635" w:author="Jeremy Haynes" w:date="2024-05-15T12:26:00Z" w16du:dateUtc="2024-05-15T16:26:00Z">
                                <w:rPr>
                                  <w:rFonts w:ascii="Cambria Math" w:hAnsi="Cambria Math"/>
                                </w:rPr>
                                <m:t>x</m:t>
                              </w:del>
                            </m:r>
                            <m:d>
                              <m:dPr>
                                <m:ctrlPr>
                                  <w:del w:id="636" w:author="Jeremy Haynes" w:date="2024-05-15T12:26:00Z" w16du:dateUtc="2024-05-15T16:26:00Z">
                                    <w:rPr>
                                      <w:rFonts w:ascii="Cambria Math" w:hAnsi="Cambria Math"/>
                                      <w:i/>
                                    </w:rPr>
                                  </w:del>
                                </m:ctrlPr>
                              </m:dPr>
                              <m:e>
                                <m:r>
                                  <w:del w:id="637" w:author="Jeremy Haynes" w:date="2024-05-15T12:26:00Z" w16du:dateUtc="2024-05-15T16:26:00Z">
                                    <w:rPr>
                                      <w:rFonts w:ascii="Cambria Math" w:hAnsi="Cambria Math"/>
                                    </w:rPr>
                                    <m:t>t</m:t>
                                  </w:del>
                                </m:r>
                              </m:e>
                            </m:d>
                          </m:e>
                        </m:d>
                        <m:r>
                          <w:del w:id="638" w:author="Jeremy Haynes" w:date="2024-05-15T12:26:00Z" w16du:dateUtc="2024-05-15T16:26:00Z">
                            <w:rPr>
                              <w:rFonts w:ascii="Cambria Math" w:hAnsi="Cambria Math"/>
                            </w:rPr>
                            <m:t>-</m:t>
                          </w:del>
                        </m:r>
                        <m:sSub>
                          <m:sSubPr>
                            <m:ctrlPr>
                              <w:del w:id="639" w:author="Jeremy Haynes" w:date="2024-05-15T12:26:00Z" w16du:dateUtc="2024-05-15T16:26:00Z">
                                <w:rPr>
                                  <w:rFonts w:ascii="Cambria Math" w:hAnsi="Cambria Math"/>
                                  <w:i/>
                                </w:rPr>
                              </w:del>
                            </m:ctrlPr>
                          </m:sSubPr>
                          <m:e>
                            <m:r>
                              <w:del w:id="640" w:author="Jeremy Haynes" w:date="2024-05-15T12:26:00Z" w16du:dateUtc="2024-05-15T16:26:00Z">
                                <w:rPr>
                                  <w:rFonts w:ascii="Cambria Math" w:hAnsi="Cambria Math"/>
                                </w:rPr>
                                <m:t>EF</m:t>
                              </w:del>
                            </m:r>
                          </m:e>
                          <m:sub>
                            <m:r>
                              <w:del w:id="641" w:author="Jeremy Haynes" w:date="2024-05-15T12:26:00Z" w16du:dateUtc="2024-05-15T16:26:00Z">
                                <w:rPr>
                                  <w:rFonts w:ascii="Cambria Math" w:hAnsi="Cambria Math"/>
                                </w:rPr>
                                <m:t>j</m:t>
                              </w:del>
                            </m:r>
                          </m:sub>
                        </m:sSub>
                        <m:d>
                          <m:dPr>
                            <m:ctrlPr>
                              <w:del w:id="642" w:author="Jeremy Haynes" w:date="2024-05-15T12:26:00Z" w16du:dateUtc="2024-05-15T16:26:00Z">
                                <w:rPr>
                                  <w:rFonts w:ascii="Cambria Math" w:hAnsi="Cambria Math"/>
                                  <w:i/>
                                </w:rPr>
                              </w:del>
                            </m:ctrlPr>
                          </m:dPr>
                          <m:e>
                            <m:r>
                              <w:del w:id="643" w:author="Jeremy Haynes" w:date="2024-05-15T12:26:00Z" w16du:dateUtc="2024-05-15T16:26:00Z">
                                <w:rPr>
                                  <w:rFonts w:ascii="Cambria Math" w:hAnsi="Cambria Math"/>
                                </w:rPr>
                                <m:t>t</m:t>
                              </w:del>
                            </m:r>
                          </m:e>
                        </m:d>
                        <m:r>
                          <w:del w:id="644" w:author="Jeremy Haynes" w:date="2024-05-15T12:26:00Z" w16du:dateUtc="2024-05-15T16:26:00Z">
                            <w:rPr>
                              <w:rFonts w:ascii="Cambria Math" w:hAnsi="Cambria Math"/>
                            </w:rPr>
                            <m:t>)</m:t>
                          </w:del>
                        </m:r>
                      </m:e>
                      <m:e>
                        <m:sSub>
                          <m:sSubPr>
                            <m:ctrlPr>
                              <w:del w:id="645" w:author="Jeremy Haynes" w:date="2024-05-15T12:26:00Z" w16du:dateUtc="2024-05-15T16:26:00Z">
                                <w:rPr>
                                  <w:rFonts w:ascii="Cambria Math" w:hAnsi="Cambria Math"/>
                                  <w:i/>
                                </w:rPr>
                              </w:del>
                            </m:ctrlPr>
                          </m:sSubPr>
                          <m:e>
                            <m:r>
                              <w:del w:id="646" w:author="Jeremy Haynes" w:date="2024-05-15T12:26:00Z" w16du:dateUtc="2024-05-15T16:26:00Z">
                                <w:rPr>
                                  <w:rFonts w:ascii="Cambria Math" w:hAnsi="Cambria Math"/>
                                </w:rPr>
                                <m:t>EF</m:t>
                              </w:del>
                            </m:r>
                          </m:e>
                          <m:sub>
                            <m:r>
                              <w:del w:id="647" w:author="Jeremy Haynes" w:date="2024-05-15T12:26:00Z" w16du:dateUtc="2024-05-15T16:26:00Z">
                                <w:rPr>
                                  <w:rFonts w:ascii="Cambria Math" w:hAnsi="Cambria Math"/>
                                </w:rPr>
                                <m:t>j</m:t>
                              </w:del>
                            </m:r>
                          </m:sub>
                        </m:sSub>
                        <m:d>
                          <m:dPr>
                            <m:ctrlPr>
                              <w:del w:id="648" w:author="Jeremy Haynes" w:date="2024-05-15T12:26:00Z" w16du:dateUtc="2024-05-15T16:26:00Z">
                                <w:rPr>
                                  <w:rFonts w:ascii="Cambria Math" w:hAnsi="Cambria Math"/>
                                  <w:i/>
                                </w:rPr>
                              </w:del>
                            </m:ctrlPr>
                          </m:dPr>
                          <m:e>
                            <m:r>
                              <w:del w:id="649" w:author="Jeremy Haynes" w:date="2024-05-15T12:26:00Z" w16du:dateUtc="2024-05-15T16:26:00Z">
                                <w:rPr>
                                  <w:rFonts w:ascii="Cambria Math" w:hAnsi="Cambria Math"/>
                                </w:rPr>
                                <m:t>t</m:t>
                              </w:del>
                            </m:r>
                          </m:e>
                        </m:d>
                        <m:r>
                          <w:del w:id="650" w:author="Jeremy Haynes" w:date="2024-05-15T12:26:00Z" w16du:dateUtc="2024-05-15T16:26:00Z">
                            <w:rPr>
                              <w:rFonts w:ascii="Cambria Math" w:hAnsi="Cambria Math"/>
                            </w:rPr>
                            <m:t>+</m:t>
                          </w:del>
                        </m:r>
                        <m:sSub>
                          <m:sSubPr>
                            <m:ctrlPr>
                              <w:del w:id="651" w:author="Jeremy Haynes" w:date="2024-05-15T12:26:00Z" w16du:dateUtc="2024-05-15T16:26:00Z">
                                <w:rPr>
                                  <w:rFonts w:ascii="Cambria Math" w:hAnsi="Cambria Math"/>
                                  <w:i/>
                                </w:rPr>
                              </w:del>
                            </m:ctrlPr>
                          </m:sSubPr>
                          <m:e>
                            <m:r>
                              <w:del w:id="652" w:author="Jeremy Haynes" w:date="2024-05-15T12:26:00Z" w16du:dateUtc="2024-05-15T16:26:00Z">
                                <w:rPr>
                                  <w:rFonts w:ascii="Cambria Math" w:hAnsi="Cambria Math"/>
                                </w:rPr>
                                <m:t>A</m:t>
                              </w:del>
                            </m:r>
                          </m:e>
                          <m:sub>
                            <m:r>
                              <w:del w:id="653" w:author="Jeremy Haynes" w:date="2024-05-15T12:26:00Z" w16du:dateUtc="2024-05-15T16:26:00Z">
                                <w:rPr>
                                  <w:rFonts w:ascii="Cambria Math" w:hAnsi="Cambria Math"/>
                                </w:rPr>
                                <m:t>pun</m:t>
                              </w:del>
                            </m:r>
                          </m:sub>
                        </m:sSub>
                        <m:r>
                          <w:del w:id="654" w:author="Jeremy Haynes" w:date="2024-05-15T12:26:00Z" w16du:dateUtc="2024-05-15T16:26:00Z">
                            <w:rPr>
                              <w:rFonts w:ascii="Cambria Math" w:hAnsi="Cambria Math"/>
                            </w:rPr>
                            <m:t>∙(sgn</m:t>
                          </w:del>
                        </m:r>
                        <m:d>
                          <m:dPr>
                            <m:ctrlPr>
                              <w:del w:id="655" w:author="Jeremy Haynes" w:date="2024-05-15T12:26:00Z" w16du:dateUtc="2024-05-15T16:26:00Z">
                                <w:rPr>
                                  <w:rFonts w:ascii="Cambria Math" w:hAnsi="Cambria Math"/>
                                  <w:i/>
                                </w:rPr>
                              </w:del>
                            </m:ctrlPr>
                          </m:dPr>
                          <m:e>
                            <m:r>
                              <w:del w:id="656" w:author="Jeremy Haynes" w:date="2024-05-15T12:26:00Z" w16du:dateUtc="2024-05-15T16:26:00Z">
                                <w:rPr>
                                  <w:rFonts w:ascii="Cambria Math" w:hAnsi="Cambria Math"/>
                                </w:rPr>
                                <m:t>x</m:t>
                              </w:del>
                            </m:r>
                            <m:d>
                              <m:dPr>
                                <m:ctrlPr>
                                  <w:del w:id="657" w:author="Jeremy Haynes" w:date="2024-05-15T12:26:00Z" w16du:dateUtc="2024-05-15T16:26:00Z">
                                    <w:rPr>
                                      <w:rFonts w:ascii="Cambria Math" w:hAnsi="Cambria Math"/>
                                      <w:i/>
                                    </w:rPr>
                                  </w:del>
                                </m:ctrlPr>
                              </m:dPr>
                              <m:e>
                                <m:r>
                                  <w:del w:id="658" w:author="Jeremy Haynes" w:date="2024-05-15T12:26:00Z" w16du:dateUtc="2024-05-15T16:26:00Z">
                                    <w:rPr>
                                      <w:rFonts w:ascii="Cambria Math" w:hAnsi="Cambria Math"/>
                                    </w:rPr>
                                    <m:t>t</m:t>
                                  </w:del>
                                </m:r>
                              </m:e>
                            </m:d>
                          </m:e>
                        </m:d>
                        <m:r>
                          <w:del w:id="659" w:author="Jeremy Haynes" w:date="2024-05-15T12:26:00Z" w16du:dateUtc="2024-05-15T16:26:00Z">
                            <w:rPr>
                              <w:rFonts w:ascii="Cambria Math" w:hAnsi="Cambria Math"/>
                            </w:rPr>
                            <m:t>-</m:t>
                          </w:del>
                        </m:r>
                        <m:sSub>
                          <m:sSubPr>
                            <m:ctrlPr>
                              <w:del w:id="660" w:author="Jeremy Haynes" w:date="2024-05-15T12:26:00Z" w16du:dateUtc="2024-05-15T16:26:00Z">
                                <w:rPr>
                                  <w:rFonts w:ascii="Cambria Math" w:hAnsi="Cambria Math"/>
                                  <w:i/>
                                </w:rPr>
                              </w:del>
                            </m:ctrlPr>
                          </m:sSubPr>
                          <m:e>
                            <m:r>
                              <w:del w:id="661" w:author="Jeremy Haynes" w:date="2024-05-15T12:26:00Z" w16du:dateUtc="2024-05-15T16:26:00Z">
                                <w:rPr>
                                  <w:rFonts w:ascii="Cambria Math" w:hAnsi="Cambria Math"/>
                                </w:rPr>
                                <m:t>EF</m:t>
                              </w:del>
                            </m:r>
                          </m:e>
                          <m:sub>
                            <m:r>
                              <w:del w:id="662" w:author="Jeremy Haynes" w:date="2024-05-15T12:26:00Z" w16du:dateUtc="2024-05-15T16:26:00Z">
                                <w:rPr>
                                  <w:rFonts w:ascii="Cambria Math" w:hAnsi="Cambria Math"/>
                                </w:rPr>
                                <m:t>j</m:t>
                              </w:del>
                            </m:r>
                          </m:sub>
                        </m:sSub>
                        <m:d>
                          <m:dPr>
                            <m:ctrlPr>
                              <w:del w:id="663" w:author="Jeremy Haynes" w:date="2024-05-15T12:26:00Z" w16du:dateUtc="2024-05-15T16:26:00Z">
                                <w:rPr>
                                  <w:rFonts w:ascii="Cambria Math" w:hAnsi="Cambria Math"/>
                                  <w:i/>
                                </w:rPr>
                              </w:del>
                            </m:ctrlPr>
                          </m:dPr>
                          <m:e>
                            <m:r>
                              <w:del w:id="664" w:author="Jeremy Haynes" w:date="2024-05-15T12:26:00Z" w16du:dateUtc="2024-05-15T16:26:00Z">
                                <w:rPr>
                                  <w:rFonts w:ascii="Cambria Math" w:hAnsi="Cambria Math"/>
                                </w:rPr>
                                <m:t>t</m:t>
                              </w:del>
                            </m:r>
                          </m:e>
                        </m:d>
                        <m:r>
                          <w:del w:id="665" w:author="Jeremy Haynes" w:date="2024-05-15T12:26:00Z" w16du:dateUtc="2024-05-15T16:26:00Z">
                            <w:rPr>
                              <w:rFonts w:ascii="Cambria Math" w:hAnsi="Cambria Math"/>
                            </w:rPr>
                            <m:t>)</m:t>
                          </w:del>
                        </m:r>
                        <m:ctrlPr>
                          <w:del w:id="666" w:author="Jeremy Haynes" w:date="2024-05-15T12:26:00Z" w16du:dateUtc="2024-05-15T16:26:00Z">
                            <w:rPr>
                              <w:rFonts w:ascii="Cambria Math" w:eastAsia="Cambria Math" w:hAnsi="Cambria Math" w:cs="Cambria Math"/>
                              <w:i/>
                            </w:rPr>
                          </w:del>
                        </m:ctrlPr>
                      </m:e>
                      <m:e>
                        <m:sSub>
                          <m:sSubPr>
                            <m:ctrlPr>
                              <w:del w:id="667" w:author="Jeremy Haynes" w:date="2024-05-15T12:26:00Z" w16du:dateUtc="2024-05-15T16:26:00Z">
                                <w:rPr>
                                  <w:rFonts w:ascii="Cambria Math" w:hAnsi="Cambria Math"/>
                                  <w:i/>
                                </w:rPr>
                              </w:del>
                            </m:ctrlPr>
                          </m:sSubPr>
                          <m:e>
                            <m:r>
                              <w:del w:id="668" w:author="Jeremy Haynes" w:date="2024-05-15T12:26:00Z" w16du:dateUtc="2024-05-15T16:26:00Z">
                                <w:rPr>
                                  <w:rFonts w:ascii="Cambria Math" w:hAnsi="Cambria Math"/>
                                </w:rPr>
                                <m:t>EF</m:t>
                              </w:del>
                            </m:r>
                          </m:e>
                          <m:sub>
                            <m:r>
                              <w:del w:id="669" w:author="Jeremy Haynes" w:date="2024-05-15T12:26:00Z" w16du:dateUtc="2024-05-15T16:26:00Z">
                                <w:rPr>
                                  <w:rFonts w:ascii="Cambria Math" w:hAnsi="Cambria Math"/>
                                </w:rPr>
                                <m:t>j</m:t>
                              </w:del>
                            </m:r>
                          </m:sub>
                        </m:sSub>
                        <m:d>
                          <m:dPr>
                            <m:ctrlPr>
                              <w:del w:id="670" w:author="Jeremy Haynes" w:date="2024-05-15T12:26:00Z" w16du:dateUtc="2024-05-15T16:26:00Z">
                                <w:rPr>
                                  <w:rFonts w:ascii="Cambria Math" w:hAnsi="Cambria Math"/>
                                  <w:i/>
                                </w:rPr>
                              </w:del>
                            </m:ctrlPr>
                          </m:dPr>
                          <m:e>
                            <m:r>
                              <w:del w:id="671" w:author="Jeremy Haynes" w:date="2024-05-15T12:26:00Z" w16du:dateUtc="2024-05-15T16:26:00Z">
                                <w:rPr>
                                  <w:rFonts w:ascii="Cambria Math" w:hAnsi="Cambria Math"/>
                                </w:rPr>
                                <m:t>t</m:t>
                              </w:del>
                            </m:r>
                          </m:e>
                        </m:d>
                      </m:e>
                    </m:eqArr>
                  </m:e>
                </m:d>
                <m:r>
                  <w:del w:id="672" w:author="Jeremy Haynes" w:date="2024-05-15T12:26:00Z" w16du:dateUtc="2024-05-15T16:26:00Z">
                    <w:rPr>
                      <w:rFonts w:ascii="Cambria Math" w:hAnsi="Cambria Math"/>
                    </w:rPr>
                    <m:t xml:space="preserve">       </m:t>
                  </w:del>
                </m:r>
                <m:eqArr>
                  <m:eqArrPr>
                    <m:ctrlPr>
                      <w:del w:id="673" w:author="Jeremy Haynes" w:date="2024-05-15T12:26:00Z" w16du:dateUtc="2024-05-15T16:26:00Z">
                        <w:rPr>
                          <w:rFonts w:ascii="Cambria Math" w:hAnsi="Cambria Math"/>
                          <w:i/>
                        </w:rPr>
                      </w:del>
                    </m:ctrlPr>
                  </m:eqArrPr>
                  <m:e>
                    <m:r>
                      <w:del w:id="674" w:author="Jeremy Haynes" w:date="2024-05-15T12:26:00Z" w16du:dateUtc="2024-05-15T16:26:00Z">
                        <w:rPr>
                          <w:rFonts w:ascii="Cambria Math" w:hAnsi="Cambria Math"/>
                        </w:rPr>
                        <m:t xml:space="preserve">if </m:t>
                      </w:del>
                    </m:r>
                    <m:sSub>
                      <m:sSubPr>
                        <m:ctrlPr>
                          <w:del w:id="675" w:author="Jeremy Haynes" w:date="2024-05-15T12:26:00Z" w16du:dateUtc="2024-05-15T16:26:00Z">
                            <w:rPr>
                              <w:rFonts w:ascii="Cambria Math" w:hAnsi="Cambria Math"/>
                              <w:i/>
                            </w:rPr>
                          </w:del>
                        </m:ctrlPr>
                      </m:sSubPr>
                      <m:e>
                        <m:r>
                          <w:del w:id="676" w:author="Jeremy Haynes" w:date="2024-05-15T12:26:00Z" w16du:dateUtc="2024-05-15T16:26:00Z">
                            <w:rPr>
                              <w:rFonts w:ascii="Cambria Math" w:hAnsi="Cambria Math"/>
                            </w:rPr>
                            <m:t>Y</m:t>
                          </w:del>
                        </m:r>
                      </m:e>
                      <m:sub>
                        <m:r>
                          <w:del w:id="677" w:author="Jeremy Haynes" w:date="2024-05-15T12:26:00Z" w16du:dateUtc="2024-05-15T16:26:00Z">
                            <w:rPr>
                              <w:rFonts w:ascii="Cambria Math" w:hAnsi="Cambria Math"/>
                            </w:rPr>
                            <m:t>j</m:t>
                          </w:del>
                        </m:r>
                      </m:sub>
                    </m:sSub>
                    <m:d>
                      <m:dPr>
                        <m:ctrlPr>
                          <w:del w:id="678" w:author="Jeremy Haynes" w:date="2024-05-15T12:26:00Z" w16du:dateUtc="2024-05-15T16:26:00Z">
                            <w:rPr>
                              <w:rFonts w:ascii="Cambria Math" w:hAnsi="Cambria Math"/>
                              <w:i/>
                            </w:rPr>
                          </w:del>
                        </m:ctrlPr>
                      </m:dPr>
                      <m:e>
                        <m:r>
                          <w:del w:id="679" w:author="Jeremy Haynes" w:date="2024-05-15T12:26:00Z" w16du:dateUtc="2024-05-15T16:26:00Z">
                            <w:rPr>
                              <w:rFonts w:ascii="Cambria Math" w:hAnsi="Cambria Math"/>
                            </w:rPr>
                            <m:t>t</m:t>
                          </w:del>
                        </m:r>
                      </m:e>
                    </m:d>
                    <m:r>
                      <w:del w:id="680" w:author="Jeremy Haynes" w:date="2024-05-15T12:26:00Z" w16du:dateUtc="2024-05-15T16:26:00Z">
                        <w:rPr>
                          <w:rFonts w:ascii="Cambria Math" w:hAnsi="Cambria Math"/>
                        </w:rPr>
                        <m:t xml:space="preserve">=1 </m:t>
                      </w:del>
                    </m:r>
                    <m:r>
                      <w:del w:id="681" w:author="Jeremy Haynes" w:date="2024-05-15T12:26:00Z" w16du:dateUtc="2024-05-15T16:26:00Z">
                        <m:rPr>
                          <m:sty m:val="p"/>
                        </m:rPr>
                        <w:rPr>
                          <w:rFonts w:ascii="Cambria Math" w:hAnsi="Cambria Math"/>
                        </w:rPr>
                        <m:t>and</m:t>
                      </w:del>
                    </m:r>
                    <m:r>
                      <w:del w:id="682" w:author="Jeremy Haynes" w:date="2024-05-15T12:26:00Z" w16du:dateUtc="2024-05-15T16:26:00Z">
                        <w:rPr>
                          <w:rFonts w:ascii="Cambria Math" w:hAnsi="Cambria Math"/>
                        </w:rPr>
                        <m:t xml:space="preserve"> x</m:t>
                      </w:del>
                    </m:r>
                    <m:d>
                      <m:dPr>
                        <m:ctrlPr>
                          <w:del w:id="683" w:author="Jeremy Haynes" w:date="2024-05-15T12:26:00Z" w16du:dateUtc="2024-05-15T16:26:00Z">
                            <w:rPr>
                              <w:rFonts w:ascii="Cambria Math" w:hAnsi="Cambria Math"/>
                              <w:i/>
                            </w:rPr>
                          </w:del>
                        </m:ctrlPr>
                      </m:dPr>
                      <m:e>
                        <m:r>
                          <w:del w:id="684" w:author="Jeremy Haynes" w:date="2024-05-15T12:26:00Z" w16du:dateUtc="2024-05-15T16:26:00Z">
                            <w:rPr>
                              <w:rFonts w:ascii="Cambria Math" w:hAnsi="Cambria Math"/>
                            </w:rPr>
                            <m:t>t</m:t>
                          </w:del>
                        </m:r>
                      </m:e>
                    </m:d>
                    <m:r>
                      <w:del w:id="685" w:author="Jeremy Haynes" w:date="2024-05-15T12:26:00Z" w16du:dateUtc="2024-05-15T16:26:00Z">
                        <w:rPr>
                          <w:rFonts w:ascii="Cambria Math" w:hAnsi="Cambria Math"/>
                        </w:rPr>
                        <m:t>≥0</m:t>
                      </w:del>
                    </m:r>
                  </m:e>
                  <m:e>
                    <m:r>
                      <w:del w:id="686" w:author="Jeremy Haynes" w:date="2024-05-15T12:26:00Z" w16du:dateUtc="2024-05-15T16:26:00Z">
                        <w:rPr>
                          <w:rFonts w:ascii="Cambria Math" w:hAnsi="Cambria Math"/>
                        </w:rPr>
                        <m:t xml:space="preserve">if </m:t>
                      </w:del>
                    </m:r>
                    <m:sSub>
                      <m:sSubPr>
                        <m:ctrlPr>
                          <w:del w:id="687" w:author="Jeremy Haynes" w:date="2024-05-15T12:26:00Z" w16du:dateUtc="2024-05-15T16:26:00Z">
                            <w:rPr>
                              <w:rFonts w:ascii="Cambria Math" w:hAnsi="Cambria Math"/>
                              <w:i/>
                            </w:rPr>
                          </w:del>
                        </m:ctrlPr>
                      </m:sSubPr>
                      <m:e>
                        <m:r>
                          <w:del w:id="688" w:author="Jeremy Haynes" w:date="2024-05-15T12:26:00Z" w16du:dateUtc="2024-05-15T16:26:00Z">
                            <w:rPr>
                              <w:rFonts w:ascii="Cambria Math" w:hAnsi="Cambria Math"/>
                            </w:rPr>
                            <m:t>Y</m:t>
                          </w:del>
                        </m:r>
                      </m:e>
                      <m:sub>
                        <m:r>
                          <w:del w:id="689" w:author="Jeremy Haynes" w:date="2024-05-15T12:26:00Z" w16du:dateUtc="2024-05-15T16:26:00Z">
                            <w:rPr>
                              <w:rFonts w:ascii="Cambria Math" w:hAnsi="Cambria Math"/>
                            </w:rPr>
                            <m:t>j</m:t>
                          </w:del>
                        </m:r>
                      </m:sub>
                    </m:sSub>
                    <m:d>
                      <m:dPr>
                        <m:ctrlPr>
                          <w:del w:id="690" w:author="Jeremy Haynes" w:date="2024-05-15T12:26:00Z" w16du:dateUtc="2024-05-15T16:26:00Z">
                            <w:rPr>
                              <w:rFonts w:ascii="Cambria Math" w:hAnsi="Cambria Math"/>
                              <w:i/>
                            </w:rPr>
                          </w:del>
                        </m:ctrlPr>
                      </m:dPr>
                      <m:e>
                        <m:r>
                          <w:del w:id="691" w:author="Jeremy Haynes" w:date="2024-05-15T12:26:00Z" w16du:dateUtc="2024-05-15T16:26:00Z">
                            <w:rPr>
                              <w:rFonts w:ascii="Cambria Math" w:hAnsi="Cambria Math"/>
                            </w:rPr>
                            <m:t>t</m:t>
                          </w:del>
                        </m:r>
                      </m:e>
                    </m:d>
                    <m:r>
                      <w:del w:id="692" w:author="Jeremy Haynes" w:date="2024-05-15T12:26:00Z" w16du:dateUtc="2024-05-15T16:26:00Z">
                        <w:rPr>
                          <w:rFonts w:ascii="Cambria Math" w:hAnsi="Cambria Math"/>
                        </w:rPr>
                        <m:t xml:space="preserve">=1 </m:t>
                      </w:del>
                    </m:r>
                    <m:r>
                      <w:del w:id="693" w:author="Jeremy Haynes" w:date="2024-05-15T12:26:00Z" w16du:dateUtc="2024-05-15T16:26:00Z">
                        <m:rPr>
                          <m:sty m:val="p"/>
                        </m:rPr>
                        <w:rPr>
                          <w:rFonts w:ascii="Cambria Math" w:hAnsi="Cambria Math"/>
                        </w:rPr>
                        <m:t>and</m:t>
                      </w:del>
                    </m:r>
                    <m:r>
                      <w:del w:id="694" w:author="Jeremy Haynes" w:date="2024-05-15T12:26:00Z" w16du:dateUtc="2024-05-15T16:26:00Z">
                        <w:rPr>
                          <w:rFonts w:ascii="Cambria Math" w:hAnsi="Cambria Math"/>
                        </w:rPr>
                        <m:t xml:space="preserve"> x</m:t>
                      </w:del>
                    </m:r>
                    <m:d>
                      <m:dPr>
                        <m:ctrlPr>
                          <w:del w:id="695" w:author="Jeremy Haynes" w:date="2024-05-15T12:26:00Z" w16du:dateUtc="2024-05-15T16:26:00Z">
                            <w:rPr>
                              <w:rFonts w:ascii="Cambria Math" w:hAnsi="Cambria Math"/>
                              <w:i/>
                            </w:rPr>
                          </w:del>
                        </m:ctrlPr>
                      </m:dPr>
                      <m:e>
                        <m:r>
                          <w:del w:id="696" w:author="Jeremy Haynes" w:date="2024-05-15T12:26:00Z" w16du:dateUtc="2024-05-15T16:26:00Z">
                            <w:rPr>
                              <w:rFonts w:ascii="Cambria Math" w:hAnsi="Cambria Math"/>
                            </w:rPr>
                            <m:t>t</m:t>
                          </w:del>
                        </m:r>
                      </m:e>
                    </m:d>
                    <m:r>
                      <w:del w:id="697" w:author="Jeremy Haynes" w:date="2024-05-15T12:26:00Z" w16du:dateUtc="2024-05-15T16:26:00Z">
                        <w:rPr>
                          <w:rFonts w:ascii="Cambria Math" w:hAnsi="Cambria Math"/>
                        </w:rPr>
                        <m:t>&lt;0</m:t>
                      </w:del>
                    </m:r>
                    <m:ctrlPr>
                      <w:del w:id="698" w:author="Jeremy Haynes" w:date="2024-05-15T12:26:00Z" w16du:dateUtc="2024-05-15T16:26:00Z">
                        <w:rPr>
                          <w:rFonts w:ascii="Cambria Math" w:eastAsia="Cambria Math" w:hAnsi="Cambria Math" w:cs="Cambria Math"/>
                          <w:i/>
                        </w:rPr>
                      </w:del>
                    </m:ctrlPr>
                  </m:e>
                  <m:e>
                    <m:r>
                      <w:del w:id="699" w:author="Jeremy Haynes" w:date="2024-05-15T12:26:00Z" w16du:dateUtc="2024-05-15T16:26:00Z">
                        <w:rPr>
                          <w:rFonts w:ascii="Cambria Math" w:hAnsi="Cambria Math"/>
                        </w:rPr>
                        <m:t xml:space="preserve">if </m:t>
                      </w:del>
                    </m:r>
                    <m:sSub>
                      <m:sSubPr>
                        <m:ctrlPr>
                          <w:del w:id="700" w:author="Jeremy Haynes" w:date="2024-05-15T12:26:00Z" w16du:dateUtc="2024-05-15T16:26:00Z">
                            <w:rPr>
                              <w:rFonts w:ascii="Cambria Math" w:hAnsi="Cambria Math"/>
                              <w:i/>
                            </w:rPr>
                          </w:del>
                        </m:ctrlPr>
                      </m:sSubPr>
                      <m:e>
                        <m:r>
                          <w:del w:id="701" w:author="Jeremy Haynes" w:date="2024-05-15T12:26:00Z" w16du:dateUtc="2024-05-15T16:26:00Z">
                            <w:rPr>
                              <w:rFonts w:ascii="Cambria Math" w:hAnsi="Cambria Math"/>
                            </w:rPr>
                            <m:t>Y</m:t>
                          </w:del>
                        </m:r>
                      </m:e>
                      <m:sub>
                        <m:r>
                          <w:del w:id="702" w:author="Jeremy Haynes" w:date="2024-05-15T12:26:00Z" w16du:dateUtc="2024-05-15T16:26:00Z">
                            <w:rPr>
                              <w:rFonts w:ascii="Cambria Math" w:hAnsi="Cambria Math"/>
                            </w:rPr>
                            <m:t>j</m:t>
                          </w:del>
                        </m:r>
                      </m:sub>
                    </m:sSub>
                    <m:d>
                      <m:dPr>
                        <m:ctrlPr>
                          <w:del w:id="703" w:author="Jeremy Haynes" w:date="2024-05-15T12:26:00Z" w16du:dateUtc="2024-05-15T16:26:00Z">
                            <w:rPr>
                              <w:rFonts w:ascii="Cambria Math" w:hAnsi="Cambria Math"/>
                              <w:i/>
                            </w:rPr>
                          </w:del>
                        </m:ctrlPr>
                      </m:dPr>
                      <m:e>
                        <m:r>
                          <w:del w:id="704" w:author="Jeremy Haynes" w:date="2024-05-15T12:26:00Z" w16du:dateUtc="2024-05-15T16:26:00Z">
                            <w:rPr>
                              <w:rFonts w:ascii="Cambria Math" w:hAnsi="Cambria Math"/>
                            </w:rPr>
                            <m:t>t</m:t>
                          </w:del>
                        </m:r>
                      </m:e>
                    </m:d>
                    <m:r>
                      <w:del w:id="705" w:author="Jeremy Haynes" w:date="2024-05-15T12:26:00Z" w16du:dateUtc="2024-05-15T16:26:00Z">
                        <w:rPr>
                          <w:rFonts w:ascii="Cambria Math" w:hAnsi="Cambria Math"/>
                        </w:rPr>
                        <m:t>=0</m:t>
                      </w:del>
                    </m:r>
                  </m:e>
                </m:eqArr>
              </m:oMath>
            </m:oMathPara>
          </w:p>
        </w:tc>
        <w:tc>
          <w:tcPr>
            <w:tcW w:w="1440" w:type="dxa"/>
            <w:vAlign w:val="center"/>
          </w:tcPr>
          <w:p w14:paraId="0480FAE1" w14:textId="3D64577E" w:rsidR="00DA3D16" w:rsidDel="00C05AEE" w:rsidRDefault="00DA3D16" w:rsidP="000E7676">
            <w:pPr>
              <w:spacing w:line="480" w:lineRule="auto"/>
              <w:rPr>
                <w:del w:id="706" w:author="Jeremy Haynes" w:date="2024-05-15T12:26:00Z" w16du:dateUtc="2024-05-15T16:26:00Z"/>
              </w:rPr>
            </w:pPr>
            <w:del w:id="707" w:author="Jeremy Haynes" w:date="2024-05-15T12:26:00Z" w16du:dateUtc="2024-05-15T16:26:00Z">
              <w:r w:rsidDel="00C05AEE">
                <w:delText xml:space="preserve">Equation </w:delText>
              </w:r>
              <w:r w:rsidR="00CB2307" w:rsidDel="00C05AEE">
                <w:delText>6</w:delText>
              </w:r>
            </w:del>
          </w:p>
        </w:tc>
      </w:tr>
    </w:tbl>
    <w:p w14:paraId="29399B2B" w14:textId="2B9D21A0" w:rsidR="00621F7A" w:rsidDel="00C05AEE" w:rsidRDefault="00621F7A" w:rsidP="00621F7A">
      <w:pPr>
        <w:spacing w:line="480" w:lineRule="auto"/>
        <w:rPr>
          <w:del w:id="708" w:author="Jeremy Haynes" w:date="2024-05-15T12:26:00Z" w16du:dateUtc="2024-05-15T16:26:00Z"/>
        </w:rPr>
      </w:pPr>
      <w:del w:id="709" w:author="Jeremy Haynes" w:date="2024-05-15T12:26:00Z" w16du:dateUtc="2024-05-15T16:26:00Z">
        <w:r w:rsidDel="00C05AEE">
          <w:delText xml:space="preserve">where </w:delText>
        </w:r>
        <w:r w:rsidDel="00C05AEE">
          <w:rPr>
            <w:i/>
            <w:iCs/>
          </w:rPr>
          <w:delText>EF</w:delText>
        </w:r>
        <w:r w:rsidDel="00C05AEE">
          <w:rPr>
            <w:i/>
            <w:iCs/>
            <w:vertAlign w:val="subscript"/>
          </w:rPr>
          <w:delText>j</w:delText>
        </w:r>
        <w:r w:rsidDel="00C05AEE">
          <w:delText>(</w:delText>
        </w:r>
        <w:r w:rsidDel="00C05AEE">
          <w:rPr>
            <w:i/>
            <w:iCs/>
          </w:rPr>
          <w:delText>t</w:delText>
        </w:r>
        <w:r w:rsidDel="00C05AEE">
          <w:delText xml:space="preserve">) is the expected win frequency of playing on deck </w:delText>
        </w:r>
        <w:r w:rsidDel="00C05AEE">
          <w:rPr>
            <w:i/>
            <w:iCs/>
          </w:rPr>
          <w:delText>j</w:delText>
        </w:r>
        <w:r w:rsidDel="00C05AEE">
          <w:delText xml:space="preserve"> in the current trial, </w:delText>
        </w:r>
        <w:r w:rsidDel="00C05AEE">
          <w:rPr>
            <w:i/>
            <w:iCs/>
          </w:rPr>
          <w:delText>A</w:delText>
        </w:r>
        <w:r w:rsidDel="00C05AEE">
          <w:rPr>
            <w:i/>
            <w:iCs/>
            <w:vertAlign w:val="subscript"/>
          </w:rPr>
          <w:delText>rew</w:delText>
        </w:r>
        <w:r w:rsidDel="00C05AEE">
          <w:delText xml:space="preserve"> and </w:delText>
        </w:r>
        <w:r w:rsidDel="00C05AEE">
          <w:rPr>
            <w:i/>
            <w:iCs/>
          </w:rPr>
          <w:delText>A</w:delText>
        </w:r>
        <w:r w:rsidDel="00C05AEE">
          <w:rPr>
            <w:i/>
            <w:iCs/>
            <w:vertAlign w:val="subscript"/>
          </w:rPr>
          <w:delText>pun</w:delText>
        </w:r>
        <w:r w:rsidDel="00C05AEE">
          <w:delText xml:space="preserve"> are as described above, and the </w:delText>
        </w:r>
        <w:r w:rsidDel="00C05AEE">
          <w:rPr>
            <w:i/>
            <w:iCs/>
          </w:rPr>
          <w:delText>sgn</w:delText>
        </w:r>
        <w:r w:rsidDel="00C05AEE">
          <w:delText>(</w:delText>
        </w:r>
        <w:r w:rsidRPr="00A86912" w:rsidDel="00C05AEE">
          <w:rPr>
            <w:i/>
            <w:iCs/>
          </w:rPr>
          <w:delText>x</w:delText>
        </w:r>
        <w:r w:rsidDel="00C05AEE">
          <w:delText>(</w:delText>
        </w:r>
        <w:r w:rsidDel="00C05AEE">
          <w:rPr>
            <w:i/>
            <w:iCs/>
          </w:rPr>
          <w:delText>t</w:delText>
        </w:r>
        <w:r w:rsidDel="00C05AEE">
          <w:delText>)) term refers to the sign of the outcome (using the signum function).</w:delText>
        </w:r>
        <w:r w:rsidRPr="00D02E1B" w:rsidDel="00C05AEE">
          <w:rPr>
            <w:rStyle w:val="FootnoteReference"/>
            <w:rFonts w:eastAsiaTheme="majorEastAsia"/>
          </w:rPr>
          <w:footnoteReference w:id="1"/>
        </w:r>
        <w:r w:rsidDel="00C05AEE">
          <w:delText xml:space="preserve"> In addition to updating the expected win frequency of the current deck, the expected win frequencies for playing on the other decks are also updated according to the following fictive updating rule:</w:delText>
        </w:r>
      </w:del>
    </w:p>
    <w:tbl>
      <w:tblPr>
        <w:tblStyle w:val="TableGrid"/>
        <w:tblW w:w="10396"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8"/>
        <w:gridCol w:w="1348"/>
      </w:tblGrid>
      <w:tr w:rsidR="006118ED" w:rsidDel="00C05AEE" w14:paraId="0D3F9B98" w14:textId="2E5C5305" w:rsidTr="005C017B">
        <w:trPr>
          <w:jc w:val="center"/>
          <w:del w:id="712" w:author="Jeremy Haynes" w:date="2024-05-15T12:26:00Z"/>
        </w:trPr>
        <w:tc>
          <w:tcPr>
            <w:tcW w:w="9048" w:type="dxa"/>
          </w:tcPr>
          <w:p w14:paraId="5606D3E7" w14:textId="23C8835A" w:rsidR="006118ED" w:rsidRPr="00A67875" w:rsidDel="00C05AEE" w:rsidRDefault="00000000" w:rsidP="000E7676">
            <w:pPr>
              <w:spacing w:line="480" w:lineRule="auto"/>
              <w:rPr>
                <w:del w:id="713" w:author="Jeremy Haynes" w:date="2024-05-15T12:26:00Z" w16du:dateUtc="2024-05-15T16:26:00Z"/>
                <w:rFonts w:eastAsiaTheme="minorEastAsia"/>
              </w:rPr>
            </w:pPr>
            <m:oMathPara>
              <m:oMath>
                <m:sSub>
                  <m:sSubPr>
                    <m:ctrlPr>
                      <w:del w:id="714" w:author="Jeremy Haynes" w:date="2024-05-15T12:26:00Z" w16du:dateUtc="2024-05-15T16:26:00Z">
                        <w:rPr>
                          <w:rFonts w:ascii="Cambria Math" w:hAnsi="Cambria Math"/>
                          <w:i/>
                        </w:rPr>
                      </w:del>
                    </m:ctrlPr>
                  </m:sSubPr>
                  <m:e>
                    <m:r>
                      <w:del w:id="715" w:author="Jeremy Haynes" w:date="2024-05-15T12:26:00Z" w16du:dateUtc="2024-05-15T16:26:00Z">
                        <w:rPr>
                          <w:rFonts w:ascii="Cambria Math" w:hAnsi="Cambria Math"/>
                        </w:rPr>
                        <m:t>EF</m:t>
                      </w:del>
                    </m:r>
                  </m:e>
                  <m:sub>
                    <m:r>
                      <w:del w:id="716" w:author="Jeremy Haynes" w:date="2024-05-15T12:26:00Z" w16du:dateUtc="2024-05-15T16:26:00Z">
                        <w:rPr>
                          <w:rFonts w:ascii="Cambria Math" w:hAnsi="Cambria Math"/>
                        </w:rPr>
                        <m:t>'j</m:t>
                      </w:del>
                    </m:r>
                  </m:sub>
                </m:sSub>
                <m:d>
                  <m:dPr>
                    <m:ctrlPr>
                      <w:del w:id="717" w:author="Jeremy Haynes" w:date="2024-05-15T12:26:00Z" w16du:dateUtc="2024-05-15T16:26:00Z">
                        <w:rPr>
                          <w:rFonts w:ascii="Cambria Math" w:hAnsi="Cambria Math"/>
                          <w:i/>
                        </w:rPr>
                      </w:del>
                    </m:ctrlPr>
                  </m:dPr>
                  <m:e>
                    <m:r>
                      <w:del w:id="718" w:author="Jeremy Haynes" w:date="2024-05-15T12:26:00Z" w16du:dateUtc="2024-05-15T16:26:00Z">
                        <w:rPr>
                          <w:rFonts w:ascii="Cambria Math" w:hAnsi="Cambria Math"/>
                        </w:rPr>
                        <m:t>t+1</m:t>
                      </w:del>
                    </m:r>
                  </m:e>
                </m:d>
                <m:r>
                  <w:del w:id="719" w:author="Jeremy Haynes" w:date="2024-05-15T12:26:00Z" w16du:dateUtc="2024-05-15T16:26:00Z">
                    <w:rPr>
                      <w:rFonts w:ascii="Cambria Math" w:hAnsi="Cambria Math"/>
                    </w:rPr>
                    <m:t>=</m:t>
                  </w:del>
                </m:r>
                <m:d>
                  <m:dPr>
                    <m:begChr m:val="{"/>
                    <m:endChr m:val=""/>
                    <m:ctrlPr>
                      <w:del w:id="720" w:author="Jeremy Haynes" w:date="2024-05-15T12:26:00Z" w16du:dateUtc="2024-05-15T16:26:00Z">
                        <w:rPr>
                          <w:rFonts w:ascii="Cambria Math" w:hAnsi="Cambria Math"/>
                          <w:i/>
                        </w:rPr>
                      </w:del>
                    </m:ctrlPr>
                  </m:dPr>
                  <m:e>
                    <m:eqArr>
                      <m:eqArrPr>
                        <m:ctrlPr>
                          <w:del w:id="721" w:author="Jeremy Haynes" w:date="2024-05-15T12:26:00Z" w16du:dateUtc="2024-05-15T16:26:00Z">
                            <w:rPr>
                              <w:rFonts w:ascii="Cambria Math" w:hAnsi="Cambria Math"/>
                              <w:i/>
                            </w:rPr>
                          </w:del>
                        </m:ctrlPr>
                      </m:eqArrPr>
                      <m:e>
                        <m:sSub>
                          <m:sSubPr>
                            <m:ctrlPr>
                              <w:del w:id="722" w:author="Jeremy Haynes" w:date="2024-05-15T12:26:00Z" w16du:dateUtc="2024-05-15T16:26:00Z">
                                <w:rPr>
                                  <w:rFonts w:ascii="Cambria Math" w:hAnsi="Cambria Math"/>
                                  <w:i/>
                                </w:rPr>
                              </w:del>
                            </m:ctrlPr>
                          </m:sSubPr>
                          <m:e>
                            <m:r>
                              <w:del w:id="723" w:author="Jeremy Haynes" w:date="2024-05-15T12:26:00Z" w16du:dateUtc="2024-05-15T16:26:00Z">
                                <w:rPr>
                                  <w:rFonts w:ascii="Cambria Math" w:hAnsi="Cambria Math"/>
                                </w:rPr>
                                <m:t>EF</m:t>
                              </w:del>
                            </m:r>
                          </m:e>
                          <m:sub>
                            <m:r>
                              <w:del w:id="724" w:author="Jeremy Haynes" w:date="2024-05-15T12:26:00Z" w16du:dateUtc="2024-05-15T16:26:00Z">
                                <w:rPr>
                                  <w:rFonts w:ascii="Cambria Math" w:hAnsi="Cambria Math"/>
                                </w:rPr>
                                <m:t>'j</m:t>
                              </w:del>
                            </m:r>
                          </m:sub>
                        </m:sSub>
                        <m:d>
                          <m:dPr>
                            <m:ctrlPr>
                              <w:del w:id="725" w:author="Jeremy Haynes" w:date="2024-05-15T12:26:00Z" w16du:dateUtc="2024-05-15T16:26:00Z">
                                <w:rPr>
                                  <w:rFonts w:ascii="Cambria Math" w:hAnsi="Cambria Math"/>
                                  <w:i/>
                                </w:rPr>
                              </w:del>
                            </m:ctrlPr>
                          </m:dPr>
                          <m:e>
                            <m:r>
                              <w:del w:id="726" w:author="Jeremy Haynes" w:date="2024-05-15T12:26:00Z" w16du:dateUtc="2024-05-15T16:26:00Z">
                                <w:rPr>
                                  <w:rFonts w:ascii="Cambria Math" w:hAnsi="Cambria Math"/>
                                </w:rPr>
                                <m:t>t</m:t>
                              </w:del>
                            </m:r>
                          </m:e>
                        </m:d>
                        <m:r>
                          <w:del w:id="727" w:author="Jeremy Haynes" w:date="2024-05-15T12:26:00Z" w16du:dateUtc="2024-05-15T16:26:00Z">
                            <w:rPr>
                              <w:rFonts w:ascii="Cambria Math" w:hAnsi="Cambria Math"/>
                            </w:rPr>
                            <m:t>+</m:t>
                          </w:del>
                        </m:r>
                        <m:sSub>
                          <m:sSubPr>
                            <m:ctrlPr>
                              <w:del w:id="728" w:author="Jeremy Haynes" w:date="2024-05-15T12:26:00Z" w16du:dateUtc="2024-05-15T16:26:00Z">
                                <w:rPr>
                                  <w:rFonts w:ascii="Cambria Math" w:hAnsi="Cambria Math"/>
                                  <w:i/>
                                </w:rPr>
                              </w:del>
                            </m:ctrlPr>
                          </m:sSubPr>
                          <m:e>
                            <m:r>
                              <w:del w:id="729" w:author="Jeremy Haynes" w:date="2024-05-15T12:26:00Z" w16du:dateUtc="2024-05-15T16:26:00Z">
                                <w:rPr>
                                  <w:rFonts w:ascii="Cambria Math" w:hAnsi="Cambria Math"/>
                                </w:rPr>
                                <m:t>A</m:t>
                              </w:del>
                            </m:r>
                          </m:e>
                          <m:sub>
                            <m:r>
                              <w:del w:id="730" w:author="Jeremy Haynes" w:date="2024-05-15T12:26:00Z" w16du:dateUtc="2024-05-15T16:26:00Z">
                                <w:rPr>
                                  <w:rFonts w:ascii="Cambria Math" w:hAnsi="Cambria Math"/>
                                </w:rPr>
                                <m:t>pun</m:t>
                              </w:del>
                            </m:r>
                          </m:sub>
                        </m:sSub>
                        <m:r>
                          <w:del w:id="731" w:author="Jeremy Haynes" w:date="2024-05-15T12:26:00Z" w16du:dateUtc="2024-05-15T16:26:00Z">
                            <w:rPr>
                              <w:rFonts w:ascii="Cambria Math" w:hAnsi="Cambria Math"/>
                            </w:rPr>
                            <m:t>∙</m:t>
                          </w:del>
                        </m:r>
                        <m:d>
                          <m:dPr>
                            <m:ctrlPr>
                              <w:del w:id="732" w:author="Jeremy Haynes" w:date="2024-05-15T12:26:00Z" w16du:dateUtc="2024-05-15T16:26:00Z">
                                <w:rPr>
                                  <w:rFonts w:ascii="Cambria Math" w:hAnsi="Cambria Math"/>
                                  <w:i/>
                                </w:rPr>
                              </w:del>
                            </m:ctrlPr>
                          </m:dPr>
                          <m:e>
                            <m:f>
                              <m:fPr>
                                <m:ctrlPr>
                                  <w:del w:id="733" w:author="Jeremy Haynes" w:date="2024-05-15T12:26:00Z" w16du:dateUtc="2024-05-15T16:26:00Z">
                                    <w:rPr>
                                      <w:rFonts w:ascii="Cambria Math" w:hAnsi="Cambria Math"/>
                                      <w:i/>
                                    </w:rPr>
                                  </w:del>
                                </m:ctrlPr>
                              </m:fPr>
                              <m:num>
                                <m:r>
                                  <w:del w:id="734" w:author="Jeremy Haynes" w:date="2024-05-15T12:26:00Z" w16du:dateUtc="2024-05-15T16:26:00Z">
                                    <w:rPr>
                                      <w:rFonts w:ascii="Cambria Math" w:hAnsi="Cambria Math"/>
                                    </w:rPr>
                                    <m:t>-sgn</m:t>
                                  </w:del>
                                </m:r>
                                <m:d>
                                  <m:dPr>
                                    <m:ctrlPr>
                                      <w:del w:id="735" w:author="Jeremy Haynes" w:date="2024-05-15T12:26:00Z" w16du:dateUtc="2024-05-15T16:26:00Z">
                                        <w:rPr>
                                          <w:rFonts w:ascii="Cambria Math" w:hAnsi="Cambria Math"/>
                                          <w:i/>
                                        </w:rPr>
                                      </w:del>
                                    </m:ctrlPr>
                                  </m:dPr>
                                  <m:e>
                                    <m:r>
                                      <w:del w:id="736" w:author="Jeremy Haynes" w:date="2024-05-15T12:26:00Z" w16du:dateUtc="2024-05-15T16:26:00Z">
                                        <w:rPr>
                                          <w:rFonts w:ascii="Cambria Math" w:hAnsi="Cambria Math"/>
                                        </w:rPr>
                                        <m:t>x</m:t>
                                      </w:del>
                                    </m:r>
                                    <m:d>
                                      <m:dPr>
                                        <m:ctrlPr>
                                          <w:del w:id="737" w:author="Jeremy Haynes" w:date="2024-05-15T12:26:00Z" w16du:dateUtc="2024-05-15T16:26:00Z">
                                            <w:rPr>
                                              <w:rFonts w:ascii="Cambria Math" w:hAnsi="Cambria Math"/>
                                              <w:i/>
                                            </w:rPr>
                                          </w:del>
                                        </m:ctrlPr>
                                      </m:dPr>
                                      <m:e>
                                        <m:r>
                                          <w:del w:id="738" w:author="Jeremy Haynes" w:date="2024-05-15T12:26:00Z" w16du:dateUtc="2024-05-15T16:26:00Z">
                                            <w:rPr>
                                              <w:rFonts w:ascii="Cambria Math" w:hAnsi="Cambria Math"/>
                                            </w:rPr>
                                            <m:t>t</m:t>
                                          </w:del>
                                        </m:r>
                                      </m:e>
                                    </m:d>
                                  </m:e>
                                </m:d>
                              </m:num>
                              <m:den>
                                <m:r>
                                  <w:del w:id="739" w:author="Jeremy Haynes" w:date="2024-05-15T12:26:00Z" w16du:dateUtc="2024-05-15T16:26:00Z">
                                    <w:rPr>
                                      <w:rFonts w:ascii="Cambria Math" w:hAnsi="Cambria Math"/>
                                    </w:rPr>
                                    <m:t>C</m:t>
                                  </w:del>
                                </m:r>
                              </m:den>
                            </m:f>
                            <m:r>
                              <w:del w:id="740" w:author="Jeremy Haynes" w:date="2024-05-15T12:26:00Z" w16du:dateUtc="2024-05-15T16:26:00Z">
                                <w:rPr>
                                  <w:rFonts w:ascii="Cambria Math" w:hAnsi="Cambria Math"/>
                                </w:rPr>
                                <m:t>-</m:t>
                              </w:del>
                            </m:r>
                            <m:sSub>
                              <m:sSubPr>
                                <m:ctrlPr>
                                  <w:del w:id="741" w:author="Jeremy Haynes" w:date="2024-05-15T12:26:00Z" w16du:dateUtc="2024-05-15T16:26:00Z">
                                    <w:rPr>
                                      <w:rFonts w:ascii="Cambria Math" w:hAnsi="Cambria Math"/>
                                      <w:i/>
                                    </w:rPr>
                                  </w:del>
                                </m:ctrlPr>
                              </m:sSubPr>
                              <m:e>
                                <m:r>
                                  <w:del w:id="742" w:author="Jeremy Haynes" w:date="2024-05-15T12:26:00Z" w16du:dateUtc="2024-05-15T16:26:00Z">
                                    <w:rPr>
                                      <w:rFonts w:ascii="Cambria Math" w:hAnsi="Cambria Math"/>
                                    </w:rPr>
                                    <m:t>EF</m:t>
                                  </w:del>
                                </m:r>
                              </m:e>
                              <m:sub>
                                <m:r>
                                  <w:del w:id="743" w:author="Jeremy Haynes" w:date="2024-05-15T12:26:00Z" w16du:dateUtc="2024-05-15T16:26:00Z">
                                    <w:rPr>
                                      <w:rFonts w:ascii="Cambria Math" w:hAnsi="Cambria Math"/>
                                    </w:rPr>
                                    <m:t>'j</m:t>
                                  </w:del>
                                </m:r>
                              </m:sub>
                            </m:sSub>
                            <m:d>
                              <m:dPr>
                                <m:ctrlPr>
                                  <w:del w:id="744" w:author="Jeremy Haynes" w:date="2024-05-15T12:26:00Z" w16du:dateUtc="2024-05-15T16:26:00Z">
                                    <w:rPr>
                                      <w:rFonts w:ascii="Cambria Math" w:hAnsi="Cambria Math"/>
                                      <w:i/>
                                    </w:rPr>
                                  </w:del>
                                </m:ctrlPr>
                              </m:dPr>
                              <m:e>
                                <m:r>
                                  <w:del w:id="745" w:author="Jeremy Haynes" w:date="2024-05-15T12:26:00Z" w16du:dateUtc="2024-05-15T16:26:00Z">
                                    <w:rPr>
                                      <w:rFonts w:ascii="Cambria Math" w:hAnsi="Cambria Math"/>
                                    </w:rPr>
                                    <m:t>t</m:t>
                                  </w:del>
                                </m:r>
                              </m:e>
                            </m:d>
                          </m:e>
                        </m:d>
                      </m:e>
                      <m:e>
                        <m:sSub>
                          <m:sSubPr>
                            <m:ctrlPr>
                              <w:del w:id="746" w:author="Jeremy Haynes" w:date="2024-05-15T12:26:00Z" w16du:dateUtc="2024-05-15T16:26:00Z">
                                <w:rPr>
                                  <w:rFonts w:ascii="Cambria Math" w:hAnsi="Cambria Math"/>
                                  <w:i/>
                                </w:rPr>
                              </w:del>
                            </m:ctrlPr>
                          </m:sSubPr>
                          <m:e>
                            <m:r>
                              <w:del w:id="747" w:author="Jeremy Haynes" w:date="2024-05-15T12:26:00Z" w16du:dateUtc="2024-05-15T16:26:00Z">
                                <w:rPr>
                                  <w:rFonts w:ascii="Cambria Math" w:hAnsi="Cambria Math"/>
                                </w:rPr>
                                <m:t>EF</m:t>
                              </w:del>
                            </m:r>
                          </m:e>
                          <m:sub>
                            <m:r>
                              <w:del w:id="748" w:author="Jeremy Haynes" w:date="2024-05-15T12:26:00Z" w16du:dateUtc="2024-05-15T16:26:00Z">
                                <w:rPr>
                                  <w:rFonts w:ascii="Cambria Math" w:hAnsi="Cambria Math"/>
                                </w:rPr>
                                <m:t>'j</m:t>
                              </w:del>
                            </m:r>
                          </m:sub>
                        </m:sSub>
                        <m:d>
                          <m:dPr>
                            <m:ctrlPr>
                              <w:del w:id="749" w:author="Jeremy Haynes" w:date="2024-05-15T12:26:00Z" w16du:dateUtc="2024-05-15T16:26:00Z">
                                <w:rPr>
                                  <w:rFonts w:ascii="Cambria Math" w:hAnsi="Cambria Math"/>
                                  <w:i/>
                                </w:rPr>
                              </w:del>
                            </m:ctrlPr>
                          </m:dPr>
                          <m:e>
                            <m:r>
                              <w:del w:id="750" w:author="Jeremy Haynes" w:date="2024-05-15T12:26:00Z" w16du:dateUtc="2024-05-15T16:26:00Z">
                                <w:rPr>
                                  <w:rFonts w:ascii="Cambria Math" w:hAnsi="Cambria Math"/>
                                </w:rPr>
                                <m:t>t</m:t>
                              </w:del>
                            </m:r>
                          </m:e>
                        </m:d>
                        <m:r>
                          <w:del w:id="751" w:author="Jeremy Haynes" w:date="2024-05-15T12:26:00Z" w16du:dateUtc="2024-05-15T16:26:00Z">
                            <w:rPr>
                              <w:rFonts w:ascii="Cambria Math" w:hAnsi="Cambria Math"/>
                            </w:rPr>
                            <m:t>+</m:t>
                          </w:del>
                        </m:r>
                        <m:sSub>
                          <m:sSubPr>
                            <m:ctrlPr>
                              <w:del w:id="752" w:author="Jeremy Haynes" w:date="2024-05-15T12:26:00Z" w16du:dateUtc="2024-05-15T16:26:00Z">
                                <w:rPr>
                                  <w:rFonts w:ascii="Cambria Math" w:hAnsi="Cambria Math"/>
                                  <w:i/>
                                </w:rPr>
                              </w:del>
                            </m:ctrlPr>
                          </m:sSubPr>
                          <m:e>
                            <m:r>
                              <w:del w:id="753" w:author="Jeremy Haynes" w:date="2024-05-15T12:26:00Z" w16du:dateUtc="2024-05-15T16:26:00Z">
                                <w:rPr>
                                  <w:rFonts w:ascii="Cambria Math" w:hAnsi="Cambria Math"/>
                                </w:rPr>
                                <m:t>A</m:t>
                              </w:del>
                            </m:r>
                          </m:e>
                          <m:sub>
                            <m:r>
                              <w:del w:id="754" w:author="Jeremy Haynes" w:date="2024-05-15T12:26:00Z" w16du:dateUtc="2024-05-15T16:26:00Z">
                                <w:rPr>
                                  <w:rFonts w:ascii="Cambria Math" w:hAnsi="Cambria Math"/>
                                </w:rPr>
                                <m:t>rew</m:t>
                              </w:del>
                            </m:r>
                          </m:sub>
                        </m:sSub>
                        <m:r>
                          <w:del w:id="755" w:author="Jeremy Haynes" w:date="2024-05-15T12:26:00Z" w16du:dateUtc="2024-05-15T16:26:00Z">
                            <w:rPr>
                              <w:rFonts w:ascii="Cambria Math" w:hAnsi="Cambria Math"/>
                            </w:rPr>
                            <m:t>∙</m:t>
                          </w:del>
                        </m:r>
                        <m:d>
                          <m:dPr>
                            <m:ctrlPr>
                              <w:del w:id="756" w:author="Jeremy Haynes" w:date="2024-05-15T12:26:00Z" w16du:dateUtc="2024-05-15T16:26:00Z">
                                <w:rPr>
                                  <w:rFonts w:ascii="Cambria Math" w:hAnsi="Cambria Math"/>
                                  <w:i/>
                                </w:rPr>
                              </w:del>
                            </m:ctrlPr>
                          </m:dPr>
                          <m:e>
                            <m:f>
                              <m:fPr>
                                <m:ctrlPr>
                                  <w:del w:id="757" w:author="Jeremy Haynes" w:date="2024-05-15T12:26:00Z" w16du:dateUtc="2024-05-15T16:26:00Z">
                                    <w:rPr>
                                      <w:rFonts w:ascii="Cambria Math" w:hAnsi="Cambria Math"/>
                                      <w:i/>
                                    </w:rPr>
                                  </w:del>
                                </m:ctrlPr>
                              </m:fPr>
                              <m:num>
                                <m:r>
                                  <w:del w:id="758" w:author="Jeremy Haynes" w:date="2024-05-15T12:26:00Z" w16du:dateUtc="2024-05-15T16:26:00Z">
                                    <w:rPr>
                                      <w:rFonts w:ascii="Cambria Math" w:hAnsi="Cambria Math"/>
                                    </w:rPr>
                                    <m:t>-sgn</m:t>
                                  </w:del>
                                </m:r>
                                <m:d>
                                  <m:dPr>
                                    <m:ctrlPr>
                                      <w:del w:id="759" w:author="Jeremy Haynes" w:date="2024-05-15T12:26:00Z" w16du:dateUtc="2024-05-15T16:26:00Z">
                                        <w:rPr>
                                          <w:rFonts w:ascii="Cambria Math" w:hAnsi="Cambria Math"/>
                                          <w:i/>
                                        </w:rPr>
                                      </w:del>
                                    </m:ctrlPr>
                                  </m:dPr>
                                  <m:e>
                                    <m:r>
                                      <w:del w:id="760" w:author="Jeremy Haynes" w:date="2024-05-15T12:26:00Z" w16du:dateUtc="2024-05-15T16:26:00Z">
                                        <w:rPr>
                                          <w:rFonts w:ascii="Cambria Math" w:hAnsi="Cambria Math"/>
                                        </w:rPr>
                                        <m:t>x</m:t>
                                      </w:del>
                                    </m:r>
                                    <m:d>
                                      <m:dPr>
                                        <m:ctrlPr>
                                          <w:del w:id="761" w:author="Jeremy Haynes" w:date="2024-05-15T12:26:00Z" w16du:dateUtc="2024-05-15T16:26:00Z">
                                            <w:rPr>
                                              <w:rFonts w:ascii="Cambria Math" w:hAnsi="Cambria Math"/>
                                              <w:i/>
                                            </w:rPr>
                                          </w:del>
                                        </m:ctrlPr>
                                      </m:dPr>
                                      <m:e>
                                        <m:r>
                                          <w:del w:id="762" w:author="Jeremy Haynes" w:date="2024-05-15T12:26:00Z" w16du:dateUtc="2024-05-15T16:26:00Z">
                                            <w:rPr>
                                              <w:rFonts w:ascii="Cambria Math" w:hAnsi="Cambria Math"/>
                                            </w:rPr>
                                            <m:t>t</m:t>
                                          </w:del>
                                        </m:r>
                                      </m:e>
                                    </m:d>
                                  </m:e>
                                </m:d>
                              </m:num>
                              <m:den>
                                <m:r>
                                  <w:del w:id="763" w:author="Jeremy Haynes" w:date="2024-05-15T12:26:00Z" w16du:dateUtc="2024-05-15T16:26:00Z">
                                    <w:rPr>
                                      <w:rFonts w:ascii="Cambria Math" w:hAnsi="Cambria Math"/>
                                    </w:rPr>
                                    <m:t>C</m:t>
                                  </w:del>
                                </m:r>
                              </m:den>
                            </m:f>
                            <m:r>
                              <w:del w:id="764" w:author="Jeremy Haynes" w:date="2024-05-15T12:26:00Z" w16du:dateUtc="2024-05-15T16:26:00Z">
                                <w:rPr>
                                  <w:rFonts w:ascii="Cambria Math" w:hAnsi="Cambria Math"/>
                                </w:rPr>
                                <m:t>-</m:t>
                              </w:del>
                            </m:r>
                            <m:sSub>
                              <m:sSubPr>
                                <m:ctrlPr>
                                  <w:del w:id="765" w:author="Jeremy Haynes" w:date="2024-05-15T12:26:00Z" w16du:dateUtc="2024-05-15T16:26:00Z">
                                    <w:rPr>
                                      <w:rFonts w:ascii="Cambria Math" w:hAnsi="Cambria Math"/>
                                      <w:i/>
                                    </w:rPr>
                                  </w:del>
                                </m:ctrlPr>
                              </m:sSubPr>
                              <m:e>
                                <m:r>
                                  <w:del w:id="766" w:author="Jeremy Haynes" w:date="2024-05-15T12:26:00Z" w16du:dateUtc="2024-05-15T16:26:00Z">
                                    <w:rPr>
                                      <w:rFonts w:ascii="Cambria Math" w:hAnsi="Cambria Math"/>
                                    </w:rPr>
                                    <m:t>EF</m:t>
                                  </w:del>
                                </m:r>
                              </m:e>
                              <m:sub>
                                <m:r>
                                  <w:del w:id="767" w:author="Jeremy Haynes" w:date="2024-05-15T12:26:00Z" w16du:dateUtc="2024-05-15T16:26:00Z">
                                    <w:rPr>
                                      <w:rFonts w:ascii="Cambria Math" w:hAnsi="Cambria Math"/>
                                    </w:rPr>
                                    <m:t>'j</m:t>
                                  </w:del>
                                </m:r>
                              </m:sub>
                            </m:sSub>
                            <m:d>
                              <m:dPr>
                                <m:ctrlPr>
                                  <w:del w:id="768" w:author="Jeremy Haynes" w:date="2024-05-15T12:26:00Z" w16du:dateUtc="2024-05-15T16:26:00Z">
                                    <w:rPr>
                                      <w:rFonts w:ascii="Cambria Math" w:hAnsi="Cambria Math"/>
                                      <w:i/>
                                    </w:rPr>
                                  </w:del>
                                </m:ctrlPr>
                              </m:dPr>
                              <m:e>
                                <m:r>
                                  <w:del w:id="769" w:author="Jeremy Haynes" w:date="2024-05-15T12:26:00Z" w16du:dateUtc="2024-05-15T16:26:00Z">
                                    <w:rPr>
                                      <w:rFonts w:ascii="Cambria Math" w:hAnsi="Cambria Math"/>
                                    </w:rPr>
                                    <m:t>t</m:t>
                                  </w:del>
                                </m:r>
                              </m:e>
                            </m:d>
                          </m:e>
                        </m:d>
                        <m:ctrlPr>
                          <w:del w:id="770" w:author="Jeremy Haynes" w:date="2024-05-15T12:26:00Z" w16du:dateUtc="2024-05-15T16:26:00Z">
                            <w:rPr>
                              <w:rFonts w:ascii="Cambria Math" w:eastAsia="Cambria Math" w:hAnsi="Cambria Math" w:cs="Cambria Math"/>
                              <w:i/>
                            </w:rPr>
                          </w:del>
                        </m:ctrlPr>
                      </m:e>
                      <m:e>
                        <m:sSub>
                          <m:sSubPr>
                            <m:ctrlPr>
                              <w:del w:id="771" w:author="Jeremy Haynes" w:date="2024-05-15T12:26:00Z" w16du:dateUtc="2024-05-15T16:26:00Z">
                                <w:rPr>
                                  <w:rFonts w:ascii="Cambria Math" w:hAnsi="Cambria Math"/>
                                  <w:i/>
                                </w:rPr>
                              </w:del>
                            </m:ctrlPr>
                          </m:sSubPr>
                          <m:e>
                            <m:r>
                              <w:del w:id="772" w:author="Jeremy Haynes" w:date="2024-05-15T12:26:00Z" w16du:dateUtc="2024-05-15T16:26:00Z">
                                <w:rPr>
                                  <w:rFonts w:ascii="Cambria Math" w:hAnsi="Cambria Math"/>
                                </w:rPr>
                                <m:t>EF</m:t>
                              </w:del>
                            </m:r>
                          </m:e>
                          <m:sub>
                            <m:r>
                              <w:del w:id="773" w:author="Jeremy Haynes" w:date="2024-05-15T12:26:00Z" w16du:dateUtc="2024-05-15T16:26:00Z">
                                <w:rPr>
                                  <w:rFonts w:ascii="Cambria Math" w:hAnsi="Cambria Math"/>
                                </w:rPr>
                                <m:t>'j</m:t>
                              </w:del>
                            </m:r>
                          </m:sub>
                        </m:sSub>
                        <m:d>
                          <m:dPr>
                            <m:ctrlPr>
                              <w:del w:id="774" w:author="Jeremy Haynes" w:date="2024-05-15T12:26:00Z" w16du:dateUtc="2024-05-15T16:26:00Z">
                                <w:rPr>
                                  <w:rFonts w:ascii="Cambria Math" w:hAnsi="Cambria Math"/>
                                  <w:i/>
                                </w:rPr>
                              </w:del>
                            </m:ctrlPr>
                          </m:dPr>
                          <m:e>
                            <m:r>
                              <w:del w:id="775" w:author="Jeremy Haynes" w:date="2024-05-15T12:26:00Z" w16du:dateUtc="2024-05-15T16:26:00Z">
                                <w:rPr>
                                  <w:rFonts w:ascii="Cambria Math" w:hAnsi="Cambria Math"/>
                                </w:rPr>
                                <m:t>t</m:t>
                              </w:del>
                            </m:r>
                          </m:e>
                        </m:d>
                      </m:e>
                    </m:eqArr>
                  </m:e>
                </m:d>
                <m:r>
                  <w:del w:id="776" w:author="Jeremy Haynes" w:date="2024-05-15T12:26:00Z" w16du:dateUtc="2024-05-15T16:26:00Z">
                    <w:rPr>
                      <w:rFonts w:ascii="Cambria Math" w:hAnsi="Cambria Math"/>
                    </w:rPr>
                    <m:t xml:space="preserve">      </m:t>
                  </w:del>
                </m:r>
                <m:eqArr>
                  <m:eqArrPr>
                    <m:ctrlPr>
                      <w:del w:id="777" w:author="Jeremy Haynes" w:date="2024-05-15T12:26:00Z" w16du:dateUtc="2024-05-15T16:26:00Z">
                        <w:rPr>
                          <w:rFonts w:ascii="Cambria Math" w:hAnsi="Cambria Math"/>
                          <w:i/>
                        </w:rPr>
                      </w:del>
                    </m:ctrlPr>
                  </m:eqArrPr>
                  <m:e>
                    <m:r>
                      <w:del w:id="778" w:author="Jeremy Haynes" w:date="2024-05-15T12:26:00Z" w16du:dateUtc="2024-05-15T16:26:00Z">
                        <w:rPr>
                          <w:rFonts w:ascii="Cambria Math" w:hAnsi="Cambria Math"/>
                        </w:rPr>
                        <m:t xml:space="preserve"> </m:t>
                      </w:del>
                    </m:r>
                  </m:e>
                  <m:e>
                    <m:r>
                      <w:del w:id="779" w:author="Jeremy Haynes" w:date="2024-05-15T12:26:00Z" w16du:dateUtc="2024-05-15T16:26:00Z">
                        <w:rPr>
                          <w:rFonts w:ascii="Cambria Math" w:hAnsi="Cambria Math"/>
                        </w:rPr>
                        <m:t xml:space="preserve">if </m:t>
                      </w:del>
                    </m:r>
                    <m:sSub>
                      <m:sSubPr>
                        <m:ctrlPr>
                          <w:del w:id="780" w:author="Jeremy Haynes" w:date="2024-05-15T12:26:00Z" w16du:dateUtc="2024-05-15T16:26:00Z">
                            <w:rPr>
                              <w:rFonts w:ascii="Cambria Math" w:hAnsi="Cambria Math"/>
                              <w:i/>
                            </w:rPr>
                          </w:del>
                        </m:ctrlPr>
                      </m:sSubPr>
                      <m:e>
                        <m:r>
                          <w:del w:id="781" w:author="Jeremy Haynes" w:date="2024-05-15T12:26:00Z" w16du:dateUtc="2024-05-15T16:26:00Z">
                            <w:rPr>
                              <w:rFonts w:ascii="Cambria Math" w:hAnsi="Cambria Math"/>
                            </w:rPr>
                            <m:t>Y</m:t>
                          </w:del>
                        </m:r>
                      </m:e>
                      <m:sub>
                        <m:r>
                          <w:del w:id="782" w:author="Jeremy Haynes" w:date="2024-05-15T12:26:00Z" w16du:dateUtc="2024-05-15T16:26:00Z">
                            <w:rPr>
                              <w:rFonts w:ascii="Cambria Math" w:hAnsi="Cambria Math"/>
                            </w:rPr>
                            <m:t>j</m:t>
                          </w:del>
                        </m:r>
                      </m:sub>
                    </m:sSub>
                    <m:d>
                      <m:dPr>
                        <m:ctrlPr>
                          <w:del w:id="783" w:author="Jeremy Haynes" w:date="2024-05-15T12:26:00Z" w16du:dateUtc="2024-05-15T16:26:00Z">
                            <w:rPr>
                              <w:rFonts w:ascii="Cambria Math" w:hAnsi="Cambria Math"/>
                              <w:i/>
                            </w:rPr>
                          </w:del>
                        </m:ctrlPr>
                      </m:dPr>
                      <m:e>
                        <m:r>
                          <w:del w:id="784" w:author="Jeremy Haynes" w:date="2024-05-15T12:26:00Z" w16du:dateUtc="2024-05-15T16:26:00Z">
                            <w:rPr>
                              <w:rFonts w:ascii="Cambria Math" w:hAnsi="Cambria Math"/>
                            </w:rPr>
                            <m:t>t</m:t>
                          </w:del>
                        </m:r>
                      </m:e>
                    </m:d>
                    <m:r>
                      <w:del w:id="785" w:author="Jeremy Haynes" w:date="2024-05-15T12:26:00Z" w16du:dateUtc="2024-05-15T16:26:00Z">
                        <w:rPr>
                          <w:rFonts w:ascii="Cambria Math" w:hAnsi="Cambria Math"/>
                        </w:rPr>
                        <m:t xml:space="preserve">=1 </m:t>
                      </w:del>
                    </m:r>
                    <m:r>
                      <w:del w:id="786" w:author="Jeremy Haynes" w:date="2024-05-15T12:26:00Z" w16du:dateUtc="2024-05-15T16:26:00Z">
                        <m:rPr>
                          <m:sty m:val="p"/>
                        </m:rPr>
                        <w:rPr>
                          <w:rFonts w:ascii="Cambria Math" w:hAnsi="Cambria Math"/>
                        </w:rPr>
                        <m:t>and</m:t>
                      </w:del>
                    </m:r>
                    <m:r>
                      <w:del w:id="787" w:author="Jeremy Haynes" w:date="2024-05-15T12:26:00Z" w16du:dateUtc="2024-05-15T16:26:00Z">
                        <w:rPr>
                          <w:rFonts w:ascii="Cambria Math" w:hAnsi="Cambria Math"/>
                        </w:rPr>
                        <m:t xml:space="preserve"> x</m:t>
                      </w:del>
                    </m:r>
                    <m:d>
                      <m:dPr>
                        <m:ctrlPr>
                          <w:del w:id="788" w:author="Jeremy Haynes" w:date="2024-05-15T12:26:00Z" w16du:dateUtc="2024-05-15T16:26:00Z">
                            <w:rPr>
                              <w:rFonts w:ascii="Cambria Math" w:hAnsi="Cambria Math"/>
                              <w:i/>
                            </w:rPr>
                          </w:del>
                        </m:ctrlPr>
                      </m:dPr>
                      <m:e>
                        <m:r>
                          <w:del w:id="789" w:author="Jeremy Haynes" w:date="2024-05-15T12:26:00Z" w16du:dateUtc="2024-05-15T16:26:00Z">
                            <w:rPr>
                              <w:rFonts w:ascii="Cambria Math" w:hAnsi="Cambria Math"/>
                            </w:rPr>
                            <m:t>t</m:t>
                          </w:del>
                        </m:r>
                      </m:e>
                    </m:d>
                    <m:r>
                      <w:del w:id="790" w:author="Jeremy Haynes" w:date="2024-05-15T12:26:00Z" w16du:dateUtc="2024-05-15T16:26:00Z">
                        <w:rPr>
                          <w:rFonts w:ascii="Cambria Math" w:hAnsi="Cambria Math"/>
                        </w:rPr>
                        <m:t>&gt;0</m:t>
                      </w:del>
                    </m:r>
                    <m:ctrlPr>
                      <w:del w:id="791" w:author="Jeremy Haynes" w:date="2024-05-15T12:26:00Z" w16du:dateUtc="2024-05-15T16:26:00Z">
                        <w:rPr>
                          <w:rFonts w:ascii="Cambria Math" w:eastAsia="Cambria Math" w:hAnsi="Cambria Math" w:cs="Cambria Math"/>
                          <w:i/>
                        </w:rPr>
                      </w:del>
                    </m:ctrlPr>
                  </m:e>
                  <m:e>
                    <m:r>
                      <w:del w:id="792" w:author="Jeremy Haynes" w:date="2024-05-15T12:26:00Z" w16du:dateUtc="2024-05-15T16:26:00Z">
                        <w:rPr>
                          <w:rFonts w:ascii="Cambria Math" w:eastAsia="Cambria Math" w:hAnsi="Cambria Math" w:cs="Cambria Math"/>
                        </w:rPr>
                        <m:t xml:space="preserve"> </m:t>
                      </w:del>
                    </m:r>
                    <m:ctrlPr>
                      <w:del w:id="793" w:author="Jeremy Haynes" w:date="2024-05-15T12:26:00Z" w16du:dateUtc="2024-05-15T16:26:00Z">
                        <w:rPr>
                          <w:rFonts w:ascii="Cambria Math" w:eastAsia="Cambria Math" w:hAnsi="Cambria Math" w:cs="Cambria Math"/>
                          <w:i/>
                        </w:rPr>
                      </w:del>
                    </m:ctrlPr>
                  </m:e>
                  <m:e>
                    <m:r>
                      <w:del w:id="794" w:author="Jeremy Haynes" w:date="2024-05-15T12:26:00Z" w16du:dateUtc="2024-05-15T16:26:00Z">
                        <w:rPr>
                          <w:rFonts w:ascii="Cambria Math" w:eastAsia="Cambria Math" w:hAnsi="Cambria Math" w:cs="Cambria Math"/>
                        </w:rPr>
                        <m:t xml:space="preserve"> </m:t>
                      </w:del>
                    </m:r>
                    <m:ctrlPr>
                      <w:del w:id="795" w:author="Jeremy Haynes" w:date="2024-05-15T12:26:00Z" w16du:dateUtc="2024-05-15T16:26:00Z">
                        <w:rPr>
                          <w:rFonts w:ascii="Cambria Math" w:eastAsia="Cambria Math" w:hAnsi="Cambria Math" w:cs="Cambria Math"/>
                          <w:i/>
                        </w:rPr>
                      </w:del>
                    </m:ctrlPr>
                  </m:e>
                  <m:e>
                    <m:r>
                      <w:del w:id="796" w:author="Jeremy Haynes" w:date="2024-05-15T12:26:00Z" w16du:dateUtc="2024-05-15T16:26:00Z">
                        <w:rPr>
                          <w:rFonts w:ascii="Cambria Math" w:eastAsia="Cambria Math" w:hAnsi="Cambria Math" w:cs="Cambria Math"/>
                        </w:rPr>
                        <m:t xml:space="preserve"> </m:t>
                      </w:del>
                    </m:r>
                    <m:ctrlPr>
                      <w:del w:id="797" w:author="Jeremy Haynes" w:date="2024-05-15T12:26:00Z" w16du:dateUtc="2024-05-15T16:26:00Z">
                        <w:rPr>
                          <w:rFonts w:ascii="Cambria Math" w:eastAsia="Cambria Math" w:hAnsi="Cambria Math" w:cs="Cambria Math"/>
                          <w:i/>
                        </w:rPr>
                      </w:del>
                    </m:ctrlPr>
                  </m:e>
                  <m:e>
                    <m:r>
                      <w:del w:id="798" w:author="Jeremy Haynes" w:date="2024-05-15T12:26:00Z" w16du:dateUtc="2024-05-15T16:26:00Z">
                        <w:rPr>
                          <w:rFonts w:ascii="Cambria Math" w:hAnsi="Cambria Math"/>
                        </w:rPr>
                        <m:t xml:space="preserve">if </m:t>
                      </w:del>
                    </m:r>
                    <m:sSub>
                      <m:sSubPr>
                        <m:ctrlPr>
                          <w:del w:id="799" w:author="Jeremy Haynes" w:date="2024-05-15T12:26:00Z" w16du:dateUtc="2024-05-15T16:26:00Z">
                            <w:rPr>
                              <w:rFonts w:ascii="Cambria Math" w:hAnsi="Cambria Math"/>
                              <w:i/>
                            </w:rPr>
                          </w:del>
                        </m:ctrlPr>
                      </m:sSubPr>
                      <m:e>
                        <m:r>
                          <w:del w:id="800" w:author="Jeremy Haynes" w:date="2024-05-15T12:26:00Z" w16du:dateUtc="2024-05-15T16:26:00Z">
                            <w:rPr>
                              <w:rFonts w:ascii="Cambria Math" w:hAnsi="Cambria Math"/>
                            </w:rPr>
                            <m:t>Y</m:t>
                          </w:del>
                        </m:r>
                      </m:e>
                      <m:sub>
                        <m:r>
                          <w:del w:id="801" w:author="Jeremy Haynes" w:date="2024-05-15T12:26:00Z" w16du:dateUtc="2024-05-15T16:26:00Z">
                            <w:rPr>
                              <w:rFonts w:ascii="Cambria Math" w:hAnsi="Cambria Math"/>
                            </w:rPr>
                            <m:t>j</m:t>
                          </w:del>
                        </m:r>
                      </m:sub>
                    </m:sSub>
                    <m:d>
                      <m:dPr>
                        <m:ctrlPr>
                          <w:del w:id="802" w:author="Jeremy Haynes" w:date="2024-05-15T12:26:00Z" w16du:dateUtc="2024-05-15T16:26:00Z">
                            <w:rPr>
                              <w:rFonts w:ascii="Cambria Math" w:hAnsi="Cambria Math"/>
                              <w:i/>
                            </w:rPr>
                          </w:del>
                        </m:ctrlPr>
                      </m:dPr>
                      <m:e>
                        <m:r>
                          <w:del w:id="803" w:author="Jeremy Haynes" w:date="2024-05-15T12:26:00Z" w16du:dateUtc="2024-05-15T16:26:00Z">
                            <w:rPr>
                              <w:rFonts w:ascii="Cambria Math" w:hAnsi="Cambria Math"/>
                            </w:rPr>
                            <m:t>t</m:t>
                          </w:del>
                        </m:r>
                      </m:e>
                    </m:d>
                    <m:r>
                      <w:del w:id="804" w:author="Jeremy Haynes" w:date="2024-05-15T12:26:00Z" w16du:dateUtc="2024-05-15T16:26:00Z">
                        <w:rPr>
                          <w:rFonts w:ascii="Cambria Math" w:hAnsi="Cambria Math"/>
                        </w:rPr>
                        <m:t xml:space="preserve">=1 </m:t>
                      </w:del>
                    </m:r>
                    <m:r>
                      <w:del w:id="805" w:author="Jeremy Haynes" w:date="2024-05-15T12:26:00Z" w16du:dateUtc="2024-05-15T16:26:00Z">
                        <m:rPr>
                          <m:sty m:val="p"/>
                        </m:rPr>
                        <w:rPr>
                          <w:rFonts w:ascii="Cambria Math" w:hAnsi="Cambria Math"/>
                        </w:rPr>
                        <m:t>and</m:t>
                      </w:del>
                    </m:r>
                    <m:r>
                      <w:del w:id="806" w:author="Jeremy Haynes" w:date="2024-05-15T12:26:00Z" w16du:dateUtc="2024-05-15T16:26:00Z">
                        <w:rPr>
                          <w:rFonts w:ascii="Cambria Math" w:hAnsi="Cambria Math"/>
                        </w:rPr>
                        <m:t xml:space="preserve"> x</m:t>
                      </w:del>
                    </m:r>
                    <m:d>
                      <m:dPr>
                        <m:ctrlPr>
                          <w:del w:id="807" w:author="Jeremy Haynes" w:date="2024-05-15T12:26:00Z" w16du:dateUtc="2024-05-15T16:26:00Z">
                            <w:rPr>
                              <w:rFonts w:ascii="Cambria Math" w:hAnsi="Cambria Math"/>
                              <w:i/>
                            </w:rPr>
                          </w:del>
                        </m:ctrlPr>
                      </m:dPr>
                      <m:e>
                        <m:r>
                          <w:del w:id="808" w:author="Jeremy Haynes" w:date="2024-05-15T12:26:00Z" w16du:dateUtc="2024-05-15T16:26:00Z">
                            <w:rPr>
                              <w:rFonts w:ascii="Cambria Math" w:hAnsi="Cambria Math"/>
                            </w:rPr>
                            <m:t>t</m:t>
                          </w:del>
                        </m:r>
                      </m:e>
                    </m:d>
                    <m:r>
                      <w:del w:id="809" w:author="Jeremy Haynes" w:date="2024-05-15T12:26:00Z" w16du:dateUtc="2024-05-15T16:26:00Z">
                        <w:rPr>
                          <w:rFonts w:ascii="Cambria Math" w:hAnsi="Cambria Math"/>
                        </w:rPr>
                        <m:t>&lt;0</m:t>
                      </w:del>
                    </m:r>
                    <m:ctrlPr>
                      <w:del w:id="810" w:author="Jeremy Haynes" w:date="2024-05-15T12:26:00Z" w16du:dateUtc="2024-05-15T16:26:00Z">
                        <w:rPr>
                          <w:rFonts w:ascii="Cambria Math" w:eastAsia="Cambria Math" w:hAnsi="Cambria Math" w:cs="Cambria Math"/>
                          <w:i/>
                        </w:rPr>
                      </w:del>
                    </m:ctrlPr>
                  </m:e>
                  <m:e>
                    <m:r>
                      <w:del w:id="811" w:author="Jeremy Haynes" w:date="2024-05-15T12:26:00Z" w16du:dateUtc="2024-05-15T16:26:00Z">
                        <w:rPr>
                          <w:rFonts w:ascii="Cambria Math" w:eastAsia="Cambria Math" w:hAnsi="Cambria Math" w:cs="Cambria Math"/>
                        </w:rPr>
                        <m:t xml:space="preserve"> </m:t>
                      </w:del>
                    </m:r>
                    <m:ctrlPr>
                      <w:del w:id="812" w:author="Jeremy Haynes" w:date="2024-05-15T12:26:00Z" w16du:dateUtc="2024-05-15T16:26:00Z">
                        <w:rPr>
                          <w:rFonts w:ascii="Cambria Math" w:eastAsia="Cambria Math" w:hAnsi="Cambria Math" w:cs="Cambria Math"/>
                          <w:i/>
                        </w:rPr>
                      </w:del>
                    </m:ctrlPr>
                  </m:e>
                  <m:e>
                    <m:r>
                      <w:del w:id="813" w:author="Jeremy Haynes" w:date="2024-05-15T12:26:00Z" w16du:dateUtc="2024-05-15T16:26:00Z">
                        <w:rPr>
                          <w:rFonts w:ascii="Cambria Math" w:hAnsi="Cambria Math"/>
                        </w:rPr>
                        <m:t xml:space="preserve">if </m:t>
                      </w:del>
                    </m:r>
                    <m:sSub>
                      <m:sSubPr>
                        <m:ctrlPr>
                          <w:del w:id="814" w:author="Jeremy Haynes" w:date="2024-05-15T12:26:00Z" w16du:dateUtc="2024-05-15T16:26:00Z">
                            <w:rPr>
                              <w:rFonts w:ascii="Cambria Math" w:hAnsi="Cambria Math"/>
                              <w:i/>
                            </w:rPr>
                          </w:del>
                        </m:ctrlPr>
                      </m:sSubPr>
                      <m:e>
                        <m:r>
                          <w:del w:id="815" w:author="Jeremy Haynes" w:date="2024-05-15T12:26:00Z" w16du:dateUtc="2024-05-15T16:26:00Z">
                            <w:rPr>
                              <w:rFonts w:ascii="Cambria Math" w:hAnsi="Cambria Math"/>
                            </w:rPr>
                            <m:t>Y</m:t>
                          </w:del>
                        </m:r>
                      </m:e>
                      <m:sub>
                        <m:r>
                          <w:del w:id="816" w:author="Jeremy Haynes" w:date="2024-05-15T12:26:00Z" w16du:dateUtc="2024-05-15T16:26:00Z">
                            <w:rPr>
                              <w:rFonts w:ascii="Cambria Math" w:hAnsi="Cambria Math"/>
                            </w:rPr>
                            <m:t>j</m:t>
                          </w:del>
                        </m:r>
                      </m:sub>
                    </m:sSub>
                    <m:d>
                      <m:dPr>
                        <m:ctrlPr>
                          <w:del w:id="817" w:author="Jeremy Haynes" w:date="2024-05-15T12:26:00Z" w16du:dateUtc="2024-05-15T16:26:00Z">
                            <w:rPr>
                              <w:rFonts w:ascii="Cambria Math" w:hAnsi="Cambria Math"/>
                              <w:i/>
                            </w:rPr>
                          </w:del>
                        </m:ctrlPr>
                      </m:dPr>
                      <m:e>
                        <m:r>
                          <w:del w:id="818" w:author="Jeremy Haynes" w:date="2024-05-15T12:26:00Z" w16du:dateUtc="2024-05-15T16:26:00Z">
                            <w:rPr>
                              <w:rFonts w:ascii="Cambria Math" w:hAnsi="Cambria Math"/>
                            </w:rPr>
                            <m:t>t</m:t>
                          </w:del>
                        </m:r>
                      </m:e>
                    </m:d>
                    <m:r>
                      <w:del w:id="819" w:author="Jeremy Haynes" w:date="2024-05-15T12:26:00Z" w16du:dateUtc="2024-05-15T16:26:00Z">
                        <w:rPr>
                          <w:rFonts w:ascii="Cambria Math" w:hAnsi="Cambria Math"/>
                        </w:rPr>
                        <m:t>=0</m:t>
                      </w:del>
                    </m:r>
                  </m:e>
                </m:eqArr>
              </m:oMath>
            </m:oMathPara>
          </w:p>
        </w:tc>
        <w:tc>
          <w:tcPr>
            <w:tcW w:w="1348" w:type="dxa"/>
            <w:vAlign w:val="center"/>
          </w:tcPr>
          <w:p w14:paraId="5EFC39BB" w14:textId="131882BD" w:rsidR="006118ED" w:rsidDel="00C05AEE" w:rsidRDefault="006118ED" w:rsidP="000E7676">
            <w:pPr>
              <w:spacing w:line="480" w:lineRule="auto"/>
              <w:rPr>
                <w:del w:id="820" w:author="Jeremy Haynes" w:date="2024-05-15T12:26:00Z" w16du:dateUtc="2024-05-15T16:26:00Z"/>
              </w:rPr>
            </w:pPr>
            <w:del w:id="821" w:author="Jeremy Haynes" w:date="2024-05-15T12:26:00Z" w16du:dateUtc="2024-05-15T16:26:00Z">
              <w:r w:rsidDel="00C05AEE">
                <w:delText xml:space="preserve">Equation </w:delText>
              </w:r>
              <w:r w:rsidR="00CB2307" w:rsidDel="00C05AEE">
                <w:delText>7</w:delText>
              </w:r>
            </w:del>
          </w:p>
        </w:tc>
      </w:tr>
    </w:tbl>
    <w:p w14:paraId="5C40D5D5" w14:textId="21C8B605" w:rsidR="00621F7A" w:rsidDel="00C05AEE" w:rsidRDefault="00621F7A" w:rsidP="00621F7A">
      <w:pPr>
        <w:spacing w:line="480" w:lineRule="auto"/>
        <w:rPr>
          <w:del w:id="822" w:author="Jeremy Haynes" w:date="2024-05-15T12:26:00Z" w16du:dateUtc="2024-05-15T16:26:00Z"/>
        </w:rPr>
      </w:pPr>
      <w:del w:id="823" w:author="Jeremy Haynes" w:date="2024-05-15T12:26:00Z" w16du:dateUtc="2024-05-15T16:26:00Z">
        <w:r w:rsidDel="00C05AEE">
          <w:delText xml:space="preserve">where </w:delText>
        </w:r>
        <w:r w:rsidDel="00C05AEE">
          <w:rPr>
            <w:i/>
            <w:iCs/>
          </w:rPr>
          <w:delText>EF</w:delText>
        </w:r>
        <w:r w:rsidDel="00C05AEE">
          <w:rPr>
            <w:i/>
            <w:iCs/>
            <w:vertAlign w:val="subscript"/>
          </w:rPr>
          <w:delText>’j</w:delText>
        </w:r>
        <w:r w:rsidDel="00C05AEE">
          <w:delText>(</w:delText>
        </w:r>
        <w:r w:rsidDel="00C05AEE">
          <w:rPr>
            <w:i/>
            <w:iCs/>
          </w:rPr>
          <w:delText>t</w:delText>
        </w:r>
        <w:r w:rsidDel="00C05AEE">
          <w:delText xml:space="preserve">) is the expected win frequency of the other decks during the current trial, </w:delText>
        </w:r>
        <w:r w:rsidDel="00C05AEE">
          <w:rPr>
            <w:i/>
            <w:iCs/>
          </w:rPr>
          <w:delText>C</w:delText>
        </w:r>
        <w:r w:rsidDel="00C05AEE">
          <w:delText xml:space="preserve"> is the number of other decks available (i.e., 3), and all other terms are as described </w:delText>
        </w:r>
        <w:r w:rsidRPr="00EA049F" w:rsidDel="00C05AEE">
          <w:delText xml:space="preserve">above. </w:delText>
        </w:r>
        <w:r w:rsidR="006A4D5E" w:rsidDel="00C05AEE">
          <w:delText xml:space="preserve">Thus, </w:delText>
        </w:r>
        <w:r w:rsidRPr="00EA049F" w:rsidDel="00C05AEE">
          <w:delText xml:space="preserve">the </w:delText>
        </w:r>
        <w:r w:rsidR="006A4D5E" w:rsidDel="00C05AEE">
          <w:delText>PP-</w:delText>
        </w:r>
        <w:r w:rsidRPr="00EA049F" w:rsidDel="00C05AEE">
          <w:delText xml:space="preserve">ORL has four parameters, </w:delText>
        </w:r>
        <w:r w:rsidRPr="00EA049F" w:rsidDel="00C05AEE">
          <w:rPr>
            <w:i/>
            <w:iCs/>
          </w:rPr>
          <w:delText>A</w:delText>
        </w:r>
        <w:r w:rsidRPr="00EA049F" w:rsidDel="00C05AEE">
          <w:rPr>
            <w:vertAlign w:val="subscript"/>
          </w:rPr>
          <w:delText>rew</w:delText>
        </w:r>
        <w:r w:rsidRPr="00EA049F" w:rsidDel="00C05AEE">
          <w:delText xml:space="preserve">, </w:delText>
        </w:r>
        <w:r w:rsidRPr="00EA049F" w:rsidDel="00C05AEE">
          <w:rPr>
            <w:i/>
            <w:iCs/>
          </w:rPr>
          <w:delText>A</w:delText>
        </w:r>
        <w:r w:rsidRPr="00EA049F" w:rsidDel="00C05AEE">
          <w:rPr>
            <w:i/>
            <w:iCs/>
            <w:vertAlign w:val="subscript"/>
          </w:rPr>
          <w:delText>pun</w:delText>
        </w:r>
        <w:r w:rsidRPr="00EA049F" w:rsidDel="00C05AEE">
          <w:delText xml:space="preserve">, </w:delText>
        </w:r>
        <w:r w:rsidRPr="00EA049F" w:rsidDel="00C05AEE">
          <w:rPr>
            <w:i/>
            <w:iCs/>
          </w:rPr>
          <w:delText>βf</w:delText>
        </w:r>
        <w:r w:rsidRPr="00EA049F" w:rsidDel="00C05AEE">
          <w:delText xml:space="preserve">, and </w:delText>
        </w:r>
        <w:r w:rsidRPr="00EA049F" w:rsidDel="00C05AEE">
          <w:rPr>
            <w:i/>
            <w:iCs/>
          </w:rPr>
          <w:delText>βb</w:delText>
        </w:r>
        <w:r w:rsidRPr="00EA049F" w:rsidDel="00C05AEE">
          <w:delText xml:space="preserve">, that allow us to capture individual-differences </w:delText>
        </w:r>
        <w:r w:rsidR="006A4D5E" w:rsidDel="00C05AEE">
          <w:delText xml:space="preserve">in </w:delText>
        </w:r>
        <w:r w:rsidRPr="00EA049F" w:rsidDel="00C05AEE">
          <w:delText>task performance.</w:delText>
        </w:r>
      </w:del>
    </w:p>
    <w:p w14:paraId="3CA4EB05" w14:textId="5C983727" w:rsidR="00D429C2" w:rsidRPr="00D429C2" w:rsidDel="00C05AEE" w:rsidRDefault="00D429C2" w:rsidP="001B034A">
      <w:pPr>
        <w:pStyle w:val="Heading4"/>
        <w:rPr>
          <w:del w:id="824" w:author="Jeremy Haynes" w:date="2024-05-15T12:26:00Z" w16du:dateUtc="2024-05-15T16:26:00Z"/>
        </w:rPr>
      </w:pPr>
      <w:del w:id="825" w:author="Jeremy Haynes" w:date="2024-05-15T12:26:00Z" w16du:dateUtc="2024-05-15T16:26:00Z">
        <w:r w:rsidDel="00C05AEE">
          <w:lastRenderedPageBreak/>
          <w:delText>2.4.</w:delText>
        </w:r>
        <w:r w:rsidR="004A1C66" w:rsidDel="00C05AEE">
          <w:delText>2</w:delText>
        </w:r>
        <w:r w:rsidDel="00C05AEE">
          <w:delText xml:space="preserve"> Parameterization for Group-Comparisons</w:delText>
        </w:r>
      </w:del>
    </w:p>
    <w:p w14:paraId="0FB0B0B0" w14:textId="5CDAEFE2" w:rsidR="00C2161E" w:rsidDel="00C05AEE" w:rsidRDefault="00C2161E" w:rsidP="00621F7A">
      <w:pPr>
        <w:spacing w:line="480" w:lineRule="auto"/>
        <w:ind w:firstLine="720"/>
        <w:rPr>
          <w:del w:id="826" w:author="Jeremy Haynes" w:date="2024-05-15T12:26:00Z" w16du:dateUtc="2024-05-15T16:26:00Z"/>
        </w:rPr>
      </w:pPr>
      <w:del w:id="827" w:author="Jeremy Haynes" w:date="2024-05-15T12:26:00Z" w16du:dateUtc="2024-05-15T16:26:00Z">
        <w:r w:rsidDel="00C05AEE">
          <w:delText xml:space="preserve">To make comparisons across diagnostic groups, parameters for were estimated </w:delText>
        </w:r>
        <w:r w:rsidR="00833BFC" w:rsidDel="00C05AEE">
          <w:delText xml:space="preserve">using an approach </w:delText>
        </w:r>
        <w:r w:rsidR="00BE3911" w:rsidDel="00C05AEE">
          <w:delText>similar to</w:delText>
        </w:r>
        <w:r w:rsidDel="00C05AEE">
          <w:delText xml:space="preserve"> a general linear model</w:delText>
        </w:r>
        <w:r w:rsidR="00D26214" w:rsidDel="00C05AEE">
          <w:delText>ing</w:delText>
        </w:r>
        <w:r w:rsidDel="00C05AEE">
          <w:delText xml:space="preserve"> framework. Specifically, each parameter was estimated with the following equation:</w:delText>
        </w:r>
      </w:del>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C2161E" w:rsidDel="00C05AEE" w14:paraId="4D901C14" w14:textId="196D9F3A" w:rsidTr="000E7676">
        <w:trPr>
          <w:jc w:val="center"/>
          <w:del w:id="828" w:author="Jeremy Haynes" w:date="2024-05-15T12:26:00Z"/>
        </w:trPr>
        <w:tc>
          <w:tcPr>
            <w:tcW w:w="1440" w:type="dxa"/>
          </w:tcPr>
          <w:p w14:paraId="1DD370D8" w14:textId="56319E6C" w:rsidR="00C2161E" w:rsidDel="00C05AEE" w:rsidRDefault="00C2161E" w:rsidP="000E7676">
            <w:pPr>
              <w:spacing w:line="480" w:lineRule="auto"/>
              <w:rPr>
                <w:del w:id="829" w:author="Jeremy Haynes" w:date="2024-05-15T12:26:00Z" w16du:dateUtc="2024-05-15T16:26:00Z"/>
              </w:rPr>
            </w:pPr>
          </w:p>
        </w:tc>
        <w:tc>
          <w:tcPr>
            <w:tcW w:w="7920" w:type="dxa"/>
          </w:tcPr>
          <w:p w14:paraId="539CD3A0" w14:textId="69AEB2B2" w:rsidR="00C2161E" w:rsidRPr="00A67875" w:rsidDel="00C05AEE" w:rsidRDefault="00000000" w:rsidP="000E7676">
            <w:pPr>
              <w:spacing w:line="480" w:lineRule="auto"/>
              <w:jc w:val="center"/>
              <w:rPr>
                <w:del w:id="830" w:author="Jeremy Haynes" w:date="2024-05-15T12:26:00Z" w16du:dateUtc="2024-05-15T16:26:00Z"/>
                <w:rFonts w:eastAsiaTheme="minorEastAsia"/>
              </w:rPr>
            </w:pPr>
            <m:oMathPara>
              <m:oMath>
                <m:sSub>
                  <m:sSubPr>
                    <m:ctrlPr>
                      <w:del w:id="831" w:author="Jeremy Haynes" w:date="2024-05-15T12:26:00Z" w16du:dateUtc="2024-05-15T16:26:00Z">
                        <w:rPr>
                          <w:rFonts w:ascii="Cambria Math" w:hAnsi="Cambria Math"/>
                          <w:i/>
                        </w:rPr>
                      </w:del>
                    </m:ctrlPr>
                  </m:sSubPr>
                  <m:e>
                    <m:r>
                      <w:del w:id="832" w:author="Jeremy Haynes" w:date="2024-05-15T12:26:00Z" w16du:dateUtc="2024-05-15T16:26:00Z">
                        <w:rPr>
                          <w:rFonts w:ascii="Cambria Math" w:hAnsi="Cambria Math"/>
                        </w:rPr>
                        <m:t>γ</m:t>
                      </w:del>
                    </m:r>
                  </m:e>
                  <m:sub>
                    <m:r>
                      <w:del w:id="833" w:author="Jeremy Haynes" w:date="2024-05-15T12:26:00Z" w16du:dateUtc="2024-05-15T16:26:00Z">
                        <w:rPr>
                          <w:rFonts w:ascii="Cambria Math" w:hAnsi="Cambria Math"/>
                        </w:rPr>
                        <m:t>i</m:t>
                      </w:del>
                    </m:r>
                  </m:sub>
                </m:sSub>
                <m:r>
                  <w:del w:id="834" w:author="Jeremy Haynes" w:date="2024-05-15T12:26:00Z" w16du:dateUtc="2024-05-15T16:26:00Z">
                    <w:rPr>
                      <w:rFonts w:ascii="Cambria Math" w:hAnsi="Cambria Math"/>
                    </w:rPr>
                    <m:t xml:space="preserve">= </m:t>
                  </w:del>
                </m:r>
                <m:sSub>
                  <m:sSubPr>
                    <m:ctrlPr>
                      <w:del w:id="835" w:author="Jeremy Haynes" w:date="2024-05-15T12:26:00Z" w16du:dateUtc="2024-05-15T16:26:00Z">
                        <w:rPr>
                          <w:rFonts w:ascii="Cambria Math" w:hAnsi="Cambria Math"/>
                          <w:i/>
                        </w:rPr>
                      </w:del>
                    </m:ctrlPr>
                  </m:sSubPr>
                  <m:e>
                    <m:r>
                      <w:del w:id="836" w:author="Jeremy Haynes" w:date="2024-05-15T12:26:00Z" w16du:dateUtc="2024-05-15T16:26:00Z">
                        <w:rPr>
                          <w:rFonts w:ascii="Cambria Math" w:hAnsi="Cambria Math"/>
                        </w:rPr>
                        <m:t>μ</m:t>
                      </w:del>
                    </m:r>
                  </m:e>
                  <m:sub>
                    <m:r>
                      <w:del w:id="837" w:author="Jeremy Haynes" w:date="2024-05-15T12:26:00Z" w16du:dateUtc="2024-05-15T16:26:00Z">
                        <w:rPr>
                          <w:rFonts w:ascii="Cambria Math" w:hAnsi="Cambria Math"/>
                        </w:rPr>
                        <m:t>i</m:t>
                      </w:del>
                    </m:r>
                  </m:sub>
                </m:sSub>
                <m:r>
                  <w:del w:id="838" w:author="Jeremy Haynes" w:date="2024-05-15T12:26:00Z" w16du:dateUtc="2024-05-15T16:26:00Z">
                    <w:rPr>
                      <w:rFonts w:ascii="Cambria Math" w:hAnsi="Cambria Math"/>
                    </w:rPr>
                    <m:t>+</m:t>
                  </w:del>
                </m:r>
                <m:sSub>
                  <m:sSubPr>
                    <m:ctrlPr>
                      <w:del w:id="839" w:author="Jeremy Haynes" w:date="2024-05-15T12:26:00Z" w16du:dateUtc="2024-05-15T16:26:00Z">
                        <w:rPr>
                          <w:rFonts w:ascii="Cambria Math" w:hAnsi="Cambria Math"/>
                          <w:i/>
                        </w:rPr>
                      </w:del>
                    </m:ctrlPr>
                  </m:sSubPr>
                  <m:e>
                    <m:r>
                      <w:del w:id="840" w:author="Jeremy Haynes" w:date="2024-05-15T12:26:00Z" w16du:dateUtc="2024-05-15T16:26:00Z">
                        <w:rPr>
                          <w:rFonts w:ascii="Cambria Math" w:hAnsi="Cambria Math"/>
                        </w:rPr>
                        <m:t>z</m:t>
                      </w:del>
                    </m:r>
                  </m:e>
                  <m:sub>
                    <m:r>
                      <w:del w:id="841" w:author="Jeremy Haynes" w:date="2024-05-15T12:26:00Z" w16du:dateUtc="2024-05-15T16:26:00Z">
                        <w:rPr>
                          <w:rFonts w:ascii="Cambria Math" w:hAnsi="Cambria Math"/>
                        </w:rPr>
                        <m:t>i</m:t>
                      </w:del>
                    </m:r>
                  </m:sub>
                </m:sSub>
                <m:r>
                  <w:del w:id="842" w:author="Jeremy Haynes" w:date="2024-05-15T12:26:00Z" w16du:dateUtc="2024-05-15T16:26:00Z">
                    <w:rPr>
                      <w:rFonts w:ascii="Cambria Math" w:hAnsi="Cambria Math"/>
                    </w:rPr>
                    <m:t>⋅σ</m:t>
                  </w:del>
                </m:r>
              </m:oMath>
            </m:oMathPara>
          </w:p>
        </w:tc>
        <w:tc>
          <w:tcPr>
            <w:tcW w:w="1440" w:type="dxa"/>
          </w:tcPr>
          <w:p w14:paraId="426F9411" w14:textId="56FF4101" w:rsidR="00C2161E" w:rsidDel="00C05AEE" w:rsidRDefault="00C2161E" w:rsidP="000E7676">
            <w:pPr>
              <w:spacing w:line="480" w:lineRule="auto"/>
              <w:rPr>
                <w:del w:id="843" w:author="Jeremy Haynes" w:date="2024-05-15T12:26:00Z" w16du:dateUtc="2024-05-15T16:26:00Z"/>
              </w:rPr>
            </w:pPr>
            <w:del w:id="844" w:author="Jeremy Haynes" w:date="2024-05-15T12:26:00Z" w16du:dateUtc="2024-05-15T16:26:00Z">
              <w:r w:rsidDel="00C05AEE">
                <w:delText xml:space="preserve">Equation </w:delText>
              </w:r>
              <w:r w:rsidR="00CB2307" w:rsidDel="00C05AEE">
                <w:delText>8</w:delText>
              </w:r>
            </w:del>
          </w:p>
        </w:tc>
      </w:tr>
    </w:tbl>
    <w:p w14:paraId="16A36772" w14:textId="7E27D4C8" w:rsidR="0076680E" w:rsidDel="00C05AEE" w:rsidRDefault="00B252F9" w:rsidP="00B252F9">
      <w:pPr>
        <w:spacing w:line="480" w:lineRule="auto"/>
        <w:rPr>
          <w:del w:id="845" w:author="Jeremy Haynes" w:date="2024-05-15T12:26:00Z" w16du:dateUtc="2024-05-15T16:26:00Z"/>
          <w:rFonts w:ascii="Times New Roman" w:hAnsi="Times New Roman"/>
        </w:rPr>
      </w:pPr>
      <w:del w:id="846" w:author="Jeremy Haynes" w:date="2024-05-15T12:26:00Z" w16du:dateUtc="2024-05-15T16:26:00Z">
        <w:r w:rsidDel="00C05AEE">
          <w:delText xml:space="preserve">where </w:delText>
        </w:r>
        <w:r w:rsidRPr="00FD52D1" w:rsidDel="00C05AEE">
          <w:rPr>
            <w:rFonts w:cs="Times"/>
            <w:i/>
            <w:iCs/>
          </w:rPr>
          <w:delText>γ</w:delText>
        </w:r>
        <w:r w:rsidRPr="00FD52D1" w:rsidDel="00C05AEE">
          <w:rPr>
            <w:i/>
            <w:iCs/>
            <w:vertAlign w:val="subscript"/>
          </w:rPr>
          <w:delText>i</w:delText>
        </w:r>
        <w:r w:rsidRPr="00FD52D1" w:rsidDel="00C05AEE">
          <w:rPr>
            <w:i/>
            <w:iCs/>
          </w:rPr>
          <w:delText xml:space="preserve"> </w:delText>
        </w:r>
        <w:r w:rsidDel="00C05AEE">
          <w:delText xml:space="preserve">is </w:delText>
        </w:r>
        <w:r w:rsidR="00415609" w:rsidDel="00C05AEE">
          <w:delText xml:space="preserve">the ORL </w:delText>
        </w:r>
        <w:r w:rsidDel="00C05AEE">
          <w:delText xml:space="preserve">parameter (i.e., </w:delText>
        </w:r>
        <w:r w:rsidR="00011425" w:rsidDel="00C05AEE">
          <w:delText>`</w:delText>
        </w:r>
        <w:r w:rsidR="00B347A3" w:rsidDel="00C05AEE">
          <w:rPr>
            <w:rFonts w:cs="Times"/>
            <w:i/>
            <w:iCs/>
          </w:rPr>
          <w:delText>A</w:delText>
        </w:r>
        <w:r w:rsidR="00B347A3" w:rsidDel="00C05AEE">
          <w:rPr>
            <w:rFonts w:cs="Times"/>
            <w:i/>
            <w:iCs/>
            <w:vertAlign w:val="subscript"/>
          </w:rPr>
          <w:delText>rew</w:delText>
        </w:r>
        <w:r w:rsidR="00B347A3" w:rsidDel="00C05AEE">
          <w:rPr>
            <w:rFonts w:cs="Times"/>
          </w:rPr>
          <w:delText xml:space="preserve">, </w:delText>
        </w:r>
        <w:r w:rsidR="00011425" w:rsidDel="00C05AEE">
          <w:rPr>
            <w:rFonts w:cs="Times"/>
          </w:rPr>
          <w:delText>`</w:delText>
        </w:r>
        <w:r w:rsidR="00B347A3" w:rsidDel="00C05AEE">
          <w:rPr>
            <w:rFonts w:cs="Times"/>
            <w:i/>
            <w:iCs/>
          </w:rPr>
          <w:delText>A</w:delText>
        </w:r>
        <w:r w:rsidR="00B347A3" w:rsidDel="00C05AEE">
          <w:rPr>
            <w:rFonts w:cs="Times"/>
            <w:i/>
            <w:iCs/>
            <w:vertAlign w:val="subscript"/>
          </w:rPr>
          <w:delText>pun</w:delText>
        </w:r>
        <w:r w:rsidR="00B347A3" w:rsidDel="00C05AEE">
          <w:rPr>
            <w:rFonts w:cs="Times"/>
          </w:rPr>
          <w:delText xml:space="preserve">, </w:delText>
        </w:r>
        <w:r w:rsidRPr="00B347A3" w:rsidDel="00C05AEE">
          <w:rPr>
            <w:rFonts w:ascii="Times New Roman" w:hAnsi="Times New Roman"/>
            <w:i/>
            <w:iCs/>
          </w:rPr>
          <w:delText>β</w:delText>
        </w:r>
        <w:r w:rsidR="00B347A3" w:rsidRPr="00B347A3" w:rsidDel="00C05AEE">
          <w:rPr>
            <w:rFonts w:ascii="Times New Roman" w:hAnsi="Times New Roman"/>
            <w:i/>
            <w:iCs/>
          </w:rPr>
          <w:delText>f</w:delText>
        </w:r>
        <w:r w:rsidR="00B347A3" w:rsidDel="00C05AEE">
          <w:rPr>
            <w:rFonts w:ascii="Times New Roman" w:hAnsi="Times New Roman"/>
          </w:rPr>
          <w:delText xml:space="preserve">, </w:delText>
        </w:r>
        <w:r w:rsidR="00B347A3" w:rsidRPr="00B347A3" w:rsidDel="00C05AEE">
          <w:rPr>
            <w:rFonts w:ascii="Times New Roman" w:hAnsi="Times New Roman"/>
            <w:i/>
            <w:iCs/>
          </w:rPr>
          <w:delText>βb</w:delText>
        </w:r>
        <w:r w:rsidR="00B347A3" w:rsidDel="00C05AEE">
          <w:rPr>
            <w:rFonts w:ascii="Times New Roman" w:hAnsi="Times New Roman"/>
          </w:rPr>
          <w:delText>)</w:delText>
        </w:r>
        <w:r w:rsidR="00E130AC" w:rsidDel="00C05AEE">
          <w:rPr>
            <w:rStyle w:val="FootnoteReference"/>
            <w:rFonts w:ascii="Times New Roman" w:hAnsi="Times New Roman"/>
          </w:rPr>
          <w:footnoteReference w:id="2"/>
        </w:r>
        <w:r w:rsidR="00D6153E" w:rsidDel="00C05AEE">
          <w:rPr>
            <w:rFonts w:ascii="Times New Roman" w:hAnsi="Times New Roman"/>
          </w:rPr>
          <w:delText xml:space="preserve"> for participant </w:delText>
        </w:r>
        <w:r w:rsidR="00D6153E" w:rsidDel="00C05AEE">
          <w:rPr>
            <w:rFonts w:ascii="Times New Roman" w:hAnsi="Times New Roman"/>
            <w:i/>
            <w:iCs/>
          </w:rPr>
          <w:delText>i</w:delText>
        </w:r>
        <w:r w:rsidR="00BE3C72" w:rsidDel="00C05AEE">
          <w:rPr>
            <w:rFonts w:ascii="Times New Roman" w:hAnsi="Times New Roman"/>
          </w:rPr>
          <w:delText>;</w:delText>
        </w:r>
        <w:r w:rsidR="0076680E" w:rsidDel="00C05AEE">
          <w:rPr>
            <w:rFonts w:ascii="Times New Roman" w:hAnsi="Times New Roman"/>
          </w:rPr>
          <w:delText xml:space="preserve"> </w:delText>
        </w:r>
        <w:r w:rsidR="0076680E" w:rsidRPr="0076680E" w:rsidDel="00C05AEE">
          <w:rPr>
            <w:rFonts w:ascii="Times New Roman" w:hAnsi="Times New Roman"/>
            <w:i/>
            <w:iCs/>
          </w:rPr>
          <w:delText>μ</w:delText>
        </w:r>
        <w:r w:rsidR="0076680E" w:rsidRPr="0076680E" w:rsidDel="00C05AEE">
          <w:rPr>
            <w:rFonts w:ascii="Times New Roman" w:hAnsi="Times New Roman"/>
            <w:i/>
            <w:iCs/>
            <w:vertAlign w:val="subscript"/>
          </w:rPr>
          <w:delText>i</w:delText>
        </w:r>
        <w:r w:rsidR="0076680E" w:rsidDel="00C05AEE">
          <w:rPr>
            <w:rFonts w:ascii="Times New Roman" w:hAnsi="Times New Roman"/>
          </w:rPr>
          <w:delText xml:space="preserve"> is the mean</w:delText>
        </w:r>
        <w:r w:rsidR="0076680E" w:rsidDel="00C05AEE">
          <w:rPr>
            <w:rFonts w:ascii="Times New Roman" w:hAnsi="Times New Roman"/>
            <w:i/>
            <w:iCs/>
          </w:rPr>
          <w:delText xml:space="preserve"> </w:delText>
        </w:r>
        <w:r w:rsidR="0076680E" w:rsidDel="00C05AEE">
          <w:rPr>
            <w:rFonts w:ascii="Times New Roman" w:hAnsi="Times New Roman"/>
          </w:rPr>
          <w:delText>of the group</w:delText>
        </w:r>
        <w:r w:rsidR="00A77A89" w:rsidDel="00C05AEE">
          <w:rPr>
            <w:rFonts w:ascii="Times New Roman" w:hAnsi="Times New Roman"/>
          </w:rPr>
          <w:delText>(s)</w:delText>
        </w:r>
        <w:r w:rsidR="0076680E" w:rsidDel="00C05AEE">
          <w:rPr>
            <w:rFonts w:ascii="Times New Roman" w:hAnsi="Times New Roman"/>
          </w:rPr>
          <w:delText xml:space="preserve"> to which participant </w:delText>
        </w:r>
        <w:r w:rsidR="0076680E" w:rsidDel="00C05AEE">
          <w:rPr>
            <w:rFonts w:ascii="Times New Roman" w:hAnsi="Times New Roman"/>
            <w:i/>
            <w:iCs/>
          </w:rPr>
          <w:delText>i</w:delText>
        </w:r>
        <w:r w:rsidR="0076680E" w:rsidDel="00C05AEE">
          <w:rPr>
            <w:rFonts w:ascii="Times New Roman" w:hAnsi="Times New Roman"/>
          </w:rPr>
          <w:delText xml:space="preserve"> belong</w:delText>
        </w:r>
        <w:r w:rsidR="00BC1BE0" w:rsidDel="00C05AEE">
          <w:rPr>
            <w:rFonts w:ascii="Times New Roman" w:hAnsi="Times New Roman"/>
          </w:rPr>
          <w:delText>s</w:delText>
        </w:r>
        <w:r w:rsidR="00BE3C72" w:rsidDel="00C05AEE">
          <w:rPr>
            <w:rFonts w:ascii="Times New Roman" w:hAnsi="Times New Roman"/>
          </w:rPr>
          <w:delText>;</w:delText>
        </w:r>
        <w:r w:rsidR="0076680E" w:rsidDel="00C05AEE">
          <w:rPr>
            <w:rFonts w:ascii="Times New Roman" w:hAnsi="Times New Roman"/>
          </w:rPr>
          <w:delText xml:space="preserve"> </w:delText>
        </w:r>
        <w:r w:rsidR="00193564" w:rsidDel="00C05AEE">
          <w:rPr>
            <w:rFonts w:ascii="Times New Roman" w:hAnsi="Times New Roman"/>
            <w:i/>
            <w:iCs/>
          </w:rPr>
          <w:delText>z</w:delText>
        </w:r>
        <w:r w:rsidR="0076680E" w:rsidDel="00C05AEE">
          <w:rPr>
            <w:rFonts w:ascii="Times New Roman" w:hAnsi="Times New Roman"/>
            <w:i/>
            <w:iCs/>
            <w:vertAlign w:val="subscript"/>
          </w:rPr>
          <w:delText>i</w:delText>
        </w:r>
        <w:r w:rsidR="0076680E" w:rsidDel="00C05AEE">
          <w:rPr>
            <w:rFonts w:ascii="Times New Roman" w:hAnsi="Times New Roman"/>
          </w:rPr>
          <w:delText xml:space="preserve"> is the </w:delText>
        </w:r>
        <w:r w:rsidR="00193564" w:rsidDel="00C05AEE">
          <w:rPr>
            <w:rFonts w:ascii="Times New Roman" w:hAnsi="Times New Roman"/>
          </w:rPr>
          <w:delText xml:space="preserve">standardized (i.e., </w:delText>
        </w:r>
        <w:r w:rsidR="00193564" w:rsidDel="00C05AEE">
          <w:rPr>
            <w:rFonts w:ascii="Times New Roman" w:hAnsi="Times New Roman"/>
            <w:i/>
            <w:iCs/>
          </w:rPr>
          <w:delText>z</w:delText>
        </w:r>
        <w:r w:rsidR="00193564" w:rsidDel="00C05AEE">
          <w:rPr>
            <w:rFonts w:ascii="Times New Roman" w:hAnsi="Times New Roman"/>
          </w:rPr>
          <w:delText xml:space="preserve">-scored) </w:delText>
        </w:r>
        <w:r w:rsidR="0076680E" w:rsidDel="00C05AEE">
          <w:rPr>
            <w:rFonts w:ascii="Times New Roman" w:hAnsi="Times New Roman"/>
          </w:rPr>
          <w:delText xml:space="preserve">subject-specific effect of participant </w:delText>
        </w:r>
        <w:r w:rsidR="0076680E" w:rsidDel="00C05AEE">
          <w:rPr>
            <w:rFonts w:ascii="Times New Roman" w:hAnsi="Times New Roman"/>
            <w:i/>
            <w:iCs/>
          </w:rPr>
          <w:delText>i</w:delText>
        </w:r>
        <w:r w:rsidR="00BE3C72" w:rsidDel="00C05AEE">
          <w:rPr>
            <w:rFonts w:ascii="Times New Roman" w:hAnsi="Times New Roman"/>
          </w:rPr>
          <w:delText>;</w:delText>
        </w:r>
        <w:r w:rsidR="00BD5003" w:rsidDel="00C05AEE">
          <w:rPr>
            <w:rFonts w:ascii="Times New Roman" w:hAnsi="Times New Roman"/>
          </w:rPr>
          <w:delText xml:space="preserve"> and </w:delText>
        </w:r>
        <w:r w:rsidR="00BD5003" w:rsidRPr="00BD5003" w:rsidDel="00C05AEE">
          <w:rPr>
            <w:rFonts w:ascii="Times New Roman" w:hAnsi="Times New Roman"/>
            <w:i/>
            <w:iCs/>
          </w:rPr>
          <w:delText>σ</w:delText>
        </w:r>
        <w:r w:rsidR="00BD5003" w:rsidDel="00C05AEE">
          <w:rPr>
            <w:rFonts w:ascii="Times New Roman" w:hAnsi="Times New Roman"/>
          </w:rPr>
          <w:delText xml:space="preserve"> is the overall standard deviation for the </w:delText>
        </w:r>
        <w:r w:rsidR="00A91A43" w:rsidDel="00C05AEE">
          <w:rPr>
            <w:rFonts w:ascii="Times New Roman" w:hAnsi="Times New Roman"/>
          </w:rPr>
          <w:delText xml:space="preserve">ORL </w:delText>
        </w:r>
        <w:r w:rsidR="00BD5003" w:rsidDel="00C05AEE">
          <w:rPr>
            <w:rFonts w:ascii="Times New Roman" w:hAnsi="Times New Roman"/>
          </w:rPr>
          <w:delText>parameter</w:delText>
        </w:r>
        <w:r w:rsidR="0076680E" w:rsidDel="00C05AEE">
          <w:rPr>
            <w:rFonts w:ascii="Times New Roman" w:hAnsi="Times New Roman"/>
          </w:rPr>
          <w:delText>.</w:delText>
        </w:r>
        <w:r w:rsidR="00BE7547" w:rsidDel="00C05AEE">
          <w:rPr>
            <w:rFonts w:ascii="Times New Roman" w:hAnsi="Times New Roman"/>
          </w:rPr>
          <w:delText xml:space="preserve"> </w:delText>
        </w:r>
        <w:r w:rsidR="0076680E" w:rsidDel="00C05AEE">
          <w:rPr>
            <w:rFonts w:ascii="Times New Roman" w:hAnsi="Times New Roman"/>
          </w:rPr>
          <w:delText xml:space="preserve">The group-level mean, </w:delText>
        </w:r>
        <w:r w:rsidR="0076680E" w:rsidRPr="0076680E" w:rsidDel="00C05AEE">
          <w:rPr>
            <w:rFonts w:ascii="Times New Roman" w:hAnsi="Times New Roman"/>
            <w:i/>
            <w:iCs/>
          </w:rPr>
          <w:delText>μ</w:delText>
        </w:r>
        <w:r w:rsidR="0076680E" w:rsidRPr="0076680E" w:rsidDel="00C05AEE">
          <w:rPr>
            <w:rFonts w:ascii="Times New Roman" w:hAnsi="Times New Roman"/>
            <w:i/>
            <w:iCs/>
            <w:vertAlign w:val="subscript"/>
          </w:rPr>
          <w:delText>i</w:delText>
        </w:r>
        <w:r w:rsidR="0076680E" w:rsidDel="00C05AEE">
          <w:rPr>
            <w:rFonts w:ascii="Times New Roman" w:hAnsi="Times New Roman"/>
          </w:rPr>
          <w:delText>, was decomposed as the following:</w:delText>
        </w:r>
      </w:del>
    </w:p>
    <w:tbl>
      <w:tblPr>
        <w:tblStyle w:val="TableGrid"/>
        <w:tblW w:w="1080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gridCol w:w="1440"/>
      </w:tblGrid>
      <w:tr w:rsidR="0076680E" w:rsidDel="00C05AEE" w14:paraId="176C4984" w14:textId="473C6B1E" w:rsidTr="00C91BD1">
        <w:trPr>
          <w:jc w:val="center"/>
          <w:del w:id="849" w:author="Jeremy Haynes" w:date="2024-05-15T12:26:00Z"/>
        </w:trPr>
        <w:tc>
          <w:tcPr>
            <w:tcW w:w="1440" w:type="dxa"/>
          </w:tcPr>
          <w:p w14:paraId="772EA1C9" w14:textId="591AE82D" w:rsidR="0076680E" w:rsidDel="00C05AEE" w:rsidRDefault="0076680E" w:rsidP="00C91BD1">
            <w:pPr>
              <w:spacing w:line="480" w:lineRule="auto"/>
              <w:rPr>
                <w:del w:id="850" w:author="Jeremy Haynes" w:date="2024-05-15T12:26:00Z" w16du:dateUtc="2024-05-15T16:26:00Z"/>
              </w:rPr>
            </w:pPr>
          </w:p>
        </w:tc>
        <w:tc>
          <w:tcPr>
            <w:tcW w:w="7920" w:type="dxa"/>
          </w:tcPr>
          <w:p w14:paraId="53018DE9" w14:textId="7183F52D" w:rsidR="0076680E" w:rsidRPr="00A67875" w:rsidDel="00C05AEE" w:rsidRDefault="00000000" w:rsidP="00C91BD1">
            <w:pPr>
              <w:spacing w:line="480" w:lineRule="auto"/>
              <w:jc w:val="center"/>
              <w:rPr>
                <w:del w:id="851" w:author="Jeremy Haynes" w:date="2024-05-15T12:26:00Z" w16du:dateUtc="2024-05-15T16:26:00Z"/>
                <w:rFonts w:eastAsiaTheme="minorEastAsia"/>
              </w:rPr>
            </w:pPr>
            <m:oMathPara>
              <m:oMath>
                <m:sSub>
                  <m:sSubPr>
                    <m:ctrlPr>
                      <w:del w:id="852" w:author="Jeremy Haynes" w:date="2024-05-15T12:26:00Z" w16du:dateUtc="2024-05-15T16:26:00Z">
                        <w:rPr>
                          <w:rFonts w:ascii="Cambria Math" w:hAnsi="Cambria Math"/>
                          <w:i/>
                        </w:rPr>
                      </w:del>
                    </m:ctrlPr>
                  </m:sSubPr>
                  <m:e>
                    <m:r>
                      <w:del w:id="853" w:author="Jeremy Haynes" w:date="2024-05-15T12:26:00Z" w16du:dateUtc="2024-05-15T16:26:00Z">
                        <w:rPr>
                          <w:rFonts w:ascii="Cambria Math" w:hAnsi="Cambria Math"/>
                        </w:rPr>
                        <m:t>μ</m:t>
                      </w:del>
                    </m:r>
                  </m:e>
                  <m:sub>
                    <m:r>
                      <w:del w:id="854" w:author="Jeremy Haynes" w:date="2024-05-15T12:26:00Z" w16du:dateUtc="2024-05-15T16:26:00Z">
                        <w:rPr>
                          <w:rFonts w:ascii="Cambria Math" w:hAnsi="Cambria Math"/>
                        </w:rPr>
                        <m:t>i</m:t>
                      </w:del>
                    </m:r>
                  </m:sub>
                </m:sSub>
                <m:r>
                  <w:del w:id="855" w:author="Jeremy Haynes" w:date="2024-05-15T12:26:00Z" w16du:dateUtc="2024-05-15T16:26:00Z">
                    <w:rPr>
                      <w:rFonts w:ascii="Cambria Math" w:hAnsi="Cambria Math"/>
                    </w:rPr>
                    <m:t xml:space="preserve">= </m:t>
                  </w:del>
                </m:r>
                <m:sSub>
                  <m:sSubPr>
                    <m:ctrlPr>
                      <w:del w:id="856" w:author="Jeremy Haynes" w:date="2024-05-15T12:26:00Z" w16du:dateUtc="2024-05-15T16:26:00Z">
                        <w:rPr>
                          <w:rFonts w:ascii="Cambria Math" w:hAnsi="Cambria Math"/>
                          <w:i/>
                        </w:rPr>
                      </w:del>
                    </m:ctrlPr>
                  </m:sSubPr>
                  <m:e>
                    <m:r>
                      <w:del w:id="857" w:author="Jeremy Haynes" w:date="2024-05-15T12:26:00Z" w16du:dateUtc="2024-05-15T16:26:00Z">
                        <w:rPr>
                          <w:rFonts w:ascii="Cambria Math" w:hAnsi="Cambria Math"/>
                        </w:rPr>
                        <m:t>β</m:t>
                      </w:del>
                    </m:r>
                  </m:e>
                  <m:sub>
                    <m:r>
                      <w:del w:id="858" w:author="Jeremy Haynes" w:date="2024-05-15T12:26:00Z" w16du:dateUtc="2024-05-15T16:26:00Z">
                        <w:rPr>
                          <w:rFonts w:ascii="Cambria Math" w:hAnsi="Cambria Math"/>
                        </w:rPr>
                        <m:t>0</m:t>
                      </w:del>
                    </m:r>
                  </m:sub>
                </m:sSub>
                <m:r>
                  <w:del w:id="859" w:author="Jeremy Haynes" w:date="2024-05-15T12:26:00Z" w16du:dateUtc="2024-05-15T16:26:00Z">
                    <w:rPr>
                      <w:rFonts w:ascii="Cambria Math" w:hAnsi="Cambria Math"/>
                    </w:rPr>
                    <m:t xml:space="preserve">+ </m:t>
                  </w:del>
                </m:r>
                <m:sSub>
                  <m:sSubPr>
                    <m:ctrlPr>
                      <w:del w:id="860" w:author="Jeremy Haynes" w:date="2024-05-15T12:26:00Z" w16du:dateUtc="2024-05-15T16:26:00Z">
                        <w:rPr>
                          <w:rFonts w:ascii="Cambria Math" w:hAnsi="Cambria Math"/>
                          <w:i/>
                        </w:rPr>
                      </w:del>
                    </m:ctrlPr>
                  </m:sSubPr>
                  <m:e>
                    <m:r>
                      <w:del w:id="861" w:author="Jeremy Haynes" w:date="2024-05-15T12:26:00Z" w16du:dateUtc="2024-05-15T16:26:00Z">
                        <w:rPr>
                          <w:rFonts w:ascii="Cambria Math" w:hAnsi="Cambria Math"/>
                        </w:rPr>
                        <m:t>β</m:t>
                      </w:del>
                    </m:r>
                  </m:e>
                  <m:sub>
                    <m:r>
                      <w:del w:id="862" w:author="Jeremy Haynes" w:date="2024-05-15T12:26:00Z" w16du:dateUtc="2024-05-15T16:26:00Z">
                        <w:rPr>
                          <w:rFonts w:ascii="Cambria Math" w:hAnsi="Cambria Math"/>
                        </w:rPr>
                        <m:t>Anx</m:t>
                      </w:del>
                    </m:r>
                  </m:sub>
                </m:sSub>
                <m:sSub>
                  <m:sSubPr>
                    <m:ctrlPr>
                      <w:del w:id="863" w:author="Jeremy Haynes" w:date="2024-05-15T12:26:00Z" w16du:dateUtc="2024-05-15T16:26:00Z">
                        <w:rPr>
                          <w:rFonts w:ascii="Cambria Math" w:hAnsi="Cambria Math"/>
                          <w:i/>
                        </w:rPr>
                      </w:del>
                    </m:ctrlPr>
                  </m:sSubPr>
                  <m:e>
                    <m:r>
                      <w:del w:id="864" w:author="Jeremy Haynes" w:date="2024-05-15T12:26:00Z" w16du:dateUtc="2024-05-15T16:26:00Z">
                        <w:rPr>
                          <w:rFonts w:ascii="Cambria Math" w:hAnsi="Cambria Math"/>
                        </w:rPr>
                        <m:t>X</m:t>
                      </w:del>
                    </m:r>
                  </m:e>
                  <m:sub>
                    <m:r>
                      <w:del w:id="865" w:author="Jeremy Haynes" w:date="2024-05-15T12:26:00Z" w16du:dateUtc="2024-05-15T16:26:00Z">
                        <w:rPr>
                          <w:rFonts w:ascii="Cambria Math" w:hAnsi="Cambria Math"/>
                        </w:rPr>
                        <m:t>Anx, i</m:t>
                      </w:del>
                    </m:r>
                  </m:sub>
                </m:sSub>
                <m:r>
                  <w:del w:id="866" w:author="Jeremy Haynes" w:date="2024-05-15T12:26:00Z" w16du:dateUtc="2024-05-15T16:26:00Z">
                    <w:rPr>
                      <w:rFonts w:ascii="Cambria Math" w:hAnsi="Cambria Math"/>
                    </w:rPr>
                    <m:t>+</m:t>
                  </w:del>
                </m:r>
                <m:sSub>
                  <m:sSubPr>
                    <m:ctrlPr>
                      <w:del w:id="867" w:author="Jeremy Haynes" w:date="2024-05-15T12:26:00Z" w16du:dateUtc="2024-05-15T16:26:00Z">
                        <w:rPr>
                          <w:rFonts w:ascii="Cambria Math" w:hAnsi="Cambria Math"/>
                          <w:i/>
                        </w:rPr>
                      </w:del>
                    </m:ctrlPr>
                  </m:sSubPr>
                  <m:e>
                    <m:r>
                      <w:del w:id="868" w:author="Jeremy Haynes" w:date="2024-05-15T12:26:00Z" w16du:dateUtc="2024-05-15T16:26:00Z">
                        <w:rPr>
                          <w:rFonts w:ascii="Cambria Math" w:hAnsi="Cambria Math"/>
                        </w:rPr>
                        <m:t>β</m:t>
                      </w:del>
                    </m:r>
                  </m:e>
                  <m:sub>
                    <m:r>
                      <w:del w:id="869" w:author="Jeremy Haynes" w:date="2024-05-15T12:26:00Z" w16du:dateUtc="2024-05-15T16:26:00Z">
                        <w:rPr>
                          <w:rFonts w:ascii="Cambria Math" w:hAnsi="Cambria Math"/>
                        </w:rPr>
                        <m:t>Dep</m:t>
                      </w:del>
                    </m:r>
                  </m:sub>
                </m:sSub>
                <m:sSub>
                  <m:sSubPr>
                    <m:ctrlPr>
                      <w:del w:id="870" w:author="Jeremy Haynes" w:date="2024-05-15T12:26:00Z" w16du:dateUtc="2024-05-15T16:26:00Z">
                        <w:rPr>
                          <w:rFonts w:ascii="Cambria Math" w:hAnsi="Cambria Math"/>
                          <w:i/>
                        </w:rPr>
                      </w:del>
                    </m:ctrlPr>
                  </m:sSubPr>
                  <m:e>
                    <m:r>
                      <w:del w:id="871" w:author="Jeremy Haynes" w:date="2024-05-15T12:26:00Z" w16du:dateUtc="2024-05-15T16:26:00Z">
                        <w:rPr>
                          <w:rFonts w:ascii="Cambria Math" w:hAnsi="Cambria Math"/>
                        </w:rPr>
                        <m:t>X</m:t>
                      </w:del>
                    </m:r>
                  </m:e>
                  <m:sub>
                    <m:r>
                      <w:del w:id="872" w:author="Jeremy Haynes" w:date="2024-05-15T12:26:00Z" w16du:dateUtc="2024-05-15T16:26:00Z">
                        <w:rPr>
                          <w:rFonts w:ascii="Cambria Math" w:hAnsi="Cambria Math"/>
                        </w:rPr>
                        <m:t>Dep,i</m:t>
                      </w:del>
                    </m:r>
                  </m:sub>
                </m:sSub>
                <m:r>
                  <w:del w:id="873" w:author="Jeremy Haynes" w:date="2024-05-15T12:26:00Z" w16du:dateUtc="2024-05-15T16:26:00Z">
                    <w:rPr>
                      <w:rFonts w:ascii="Cambria Math" w:hAnsi="Cambria Math"/>
                    </w:rPr>
                    <m:t>+</m:t>
                  </w:del>
                </m:r>
                <m:sSub>
                  <m:sSubPr>
                    <m:ctrlPr>
                      <w:del w:id="874" w:author="Jeremy Haynes" w:date="2024-05-15T12:26:00Z" w16du:dateUtc="2024-05-15T16:26:00Z">
                        <w:rPr>
                          <w:rFonts w:ascii="Cambria Math" w:hAnsi="Cambria Math"/>
                          <w:i/>
                        </w:rPr>
                      </w:del>
                    </m:ctrlPr>
                  </m:sSubPr>
                  <m:e>
                    <m:r>
                      <w:del w:id="875" w:author="Jeremy Haynes" w:date="2024-05-15T12:26:00Z" w16du:dateUtc="2024-05-15T16:26:00Z">
                        <w:rPr>
                          <w:rFonts w:ascii="Cambria Math" w:hAnsi="Cambria Math"/>
                        </w:rPr>
                        <m:t>β</m:t>
                      </w:del>
                    </m:r>
                  </m:e>
                  <m:sub>
                    <m:r>
                      <w:del w:id="876" w:author="Jeremy Haynes" w:date="2024-05-15T12:26:00Z" w16du:dateUtc="2024-05-15T16:26:00Z">
                        <w:rPr>
                          <w:rFonts w:ascii="Cambria Math" w:hAnsi="Cambria Math"/>
                        </w:rPr>
                        <m:t>SUD</m:t>
                      </w:del>
                    </m:r>
                  </m:sub>
                </m:sSub>
                <m:sSub>
                  <m:sSubPr>
                    <m:ctrlPr>
                      <w:del w:id="877" w:author="Jeremy Haynes" w:date="2024-05-15T12:26:00Z" w16du:dateUtc="2024-05-15T16:26:00Z">
                        <w:rPr>
                          <w:rFonts w:ascii="Cambria Math" w:hAnsi="Cambria Math"/>
                          <w:i/>
                        </w:rPr>
                      </w:del>
                    </m:ctrlPr>
                  </m:sSubPr>
                  <m:e>
                    <m:r>
                      <w:del w:id="878" w:author="Jeremy Haynes" w:date="2024-05-15T12:26:00Z" w16du:dateUtc="2024-05-15T16:26:00Z">
                        <w:rPr>
                          <w:rFonts w:ascii="Cambria Math" w:hAnsi="Cambria Math"/>
                        </w:rPr>
                        <m:t>X</m:t>
                      </w:del>
                    </m:r>
                  </m:e>
                  <m:sub>
                    <m:r>
                      <w:del w:id="879" w:author="Jeremy Haynes" w:date="2024-05-15T12:26:00Z" w16du:dateUtc="2024-05-15T16:26:00Z">
                        <w:rPr>
                          <w:rFonts w:ascii="Cambria Math" w:hAnsi="Cambria Math"/>
                        </w:rPr>
                        <m:t>SUD, i</m:t>
                      </w:del>
                    </m:r>
                  </m:sub>
                </m:sSub>
              </m:oMath>
            </m:oMathPara>
          </w:p>
        </w:tc>
        <w:tc>
          <w:tcPr>
            <w:tcW w:w="1440" w:type="dxa"/>
          </w:tcPr>
          <w:p w14:paraId="7DAE0114" w14:textId="5634EB87" w:rsidR="0076680E" w:rsidDel="00C05AEE" w:rsidRDefault="0076680E" w:rsidP="00C91BD1">
            <w:pPr>
              <w:spacing w:line="480" w:lineRule="auto"/>
              <w:rPr>
                <w:del w:id="880" w:author="Jeremy Haynes" w:date="2024-05-15T12:26:00Z" w16du:dateUtc="2024-05-15T16:26:00Z"/>
              </w:rPr>
            </w:pPr>
            <w:del w:id="881" w:author="Jeremy Haynes" w:date="2024-05-15T12:26:00Z" w16du:dateUtc="2024-05-15T16:26:00Z">
              <w:r w:rsidDel="00C05AEE">
                <w:delText xml:space="preserve">Equation </w:delText>
              </w:r>
              <w:r w:rsidR="00CB2307" w:rsidDel="00C05AEE">
                <w:delText>9</w:delText>
              </w:r>
            </w:del>
          </w:p>
        </w:tc>
      </w:tr>
    </w:tbl>
    <w:p w14:paraId="28B31CED" w14:textId="5788D5CA" w:rsidR="00C2161E" w:rsidRPr="00660EB9" w:rsidDel="00C05AEE" w:rsidRDefault="009055CF" w:rsidP="00B252F9">
      <w:pPr>
        <w:spacing w:line="480" w:lineRule="auto"/>
        <w:rPr>
          <w:del w:id="882" w:author="Jeremy Haynes" w:date="2024-05-15T12:26:00Z" w16du:dateUtc="2024-05-15T16:26:00Z"/>
        </w:rPr>
      </w:pPr>
      <w:del w:id="883" w:author="Jeremy Haynes" w:date="2024-05-15T12:26:00Z" w16du:dateUtc="2024-05-15T16:26:00Z">
        <w:r w:rsidDel="00C05AEE">
          <w:rPr>
            <w:rFonts w:ascii="Times New Roman" w:hAnsi="Times New Roman"/>
          </w:rPr>
          <w:delText>where</w:delText>
        </w:r>
        <w:r w:rsidR="00324A69" w:rsidDel="00C05AEE">
          <w:rPr>
            <w:rFonts w:ascii="Times New Roman" w:hAnsi="Times New Roman"/>
          </w:rPr>
          <w:delText xml:space="preserve"> </w:delText>
        </w:r>
        <w:r w:rsidR="00324A69" w:rsidRPr="00B347A3" w:rsidDel="00C05AEE">
          <w:rPr>
            <w:rFonts w:ascii="Times New Roman" w:hAnsi="Times New Roman"/>
            <w:i/>
            <w:iCs/>
          </w:rPr>
          <w:delText>β</w:delText>
        </w:r>
        <w:r w:rsidR="00324A69" w:rsidDel="00C05AEE">
          <w:rPr>
            <w:rFonts w:ascii="Times New Roman" w:hAnsi="Times New Roman"/>
            <w:vertAlign w:val="subscript"/>
          </w:rPr>
          <w:delText>0</w:delText>
        </w:r>
        <w:r w:rsidR="00324A69" w:rsidDel="00C05AEE">
          <w:rPr>
            <w:rFonts w:ascii="Times New Roman" w:hAnsi="Times New Roman"/>
          </w:rPr>
          <w:delText xml:space="preserve"> is the average </w:delText>
        </w:r>
        <w:r w:rsidR="003C18F1" w:rsidDel="00C05AEE">
          <w:rPr>
            <w:rFonts w:ascii="Times New Roman" w:hAnsi="Times New Roman"/>
          </w:rPr>
          <w:delText>value of the parameter for someone without anxiety, depression, or substance use disorder (i.e., when all other parameters are 0; cf. intercept)</w:delText>
        </w:r>
        <w:r w:rsidR="00D6153E" w:rsidDel="00C05AEE">
          <w:rPr>
            <w:rFonts w:ascii="Times New Roman" w:hAnsi="Times New Roman"/>
          </w:rPr>
          <w:delText>;</w:delText>
        </w:r>
        <w:r w:rsidR="004E557E" w:rsidDel="00C05AEE">
          <w:rPr>
            <w:rFonts w:ascii="Times New Roman" w:hAnsi="Times New Roman"/>
          </w:rPr>
          <w:delText xml:space="preserve"> </w:delText>
        </w:r>
        <w:r w:rsidR="004E557E" w:rsidRPr="00B347A3" w:rsidDel="00C05AEE">
          <w:rPr>
            <w:rFonts w:ascii="Times New Roman" w:hAnsi="Times New Roman"/>
            <w:i/>
            <w:iCs/>
          </w:rPr>
          <w:delText>β</w:delText>
        </w:r>
        <w:r w:rsidR="004E557E" w:rsidDel="00C05AEE">
          <w:rPr>
            <w:rFonts w:ascii="Times New Roman" w:hAnsi="Times New Roman"/>
            <w:i/>
            <w:iCs/>
            <w:vertAlign w:val="subscript"/>
          </w:rPr>
          <w:delText>Anx</w:delText>
        </w:r>
        <w:r w:rsidR="004E557E" w:rsidDel="00C05AEE">
          <w:rPr>
            <w:rFonts w:ascii="Times New Roman" w:hAnsi="Times New Roman"/>
          </w:rPr>
          <w:delText xml:space="preserve">, </w:delText>
        </w:r>
        <w:r w:rsidR="004E557E" w:rsidRPr="00B347A3" w:rsidDel="00C05AEE">
          <w:rPr>
            <w:rFonts w:ascii="Times New Roman" w:hAnsi="Times New Roman"/>
            <w:i/>
            <w:iCs/>
          </w:rPr>
          <w:delText>β</w:delText>
        </w:r>
        <w:r w:rsidR="004E557E" w:rsidDel="00C05AEE">
          <w:rPr>
            <w:rFonts w:ascii="Times New Roman" w:hAnsi="Times New Roman"/>
            <w:i/>
            <w:iCs/>
            <w:vertAlign w:val="subscript"/>
          </w:rPr>
          <w:delText>Dep</w:delText>
        </w:r>
        <w:r w:rsidR="004E557E" w:rsidDel="00C05AEE">
          <w:rPr>
            <w:rFonts w:ascii="Times New Roman" w:hAnsi="Times New Roman"/>
          </w:rPr>
          <w:delText xml:space="preserve">, </w:delText>
        </w:r>
        <w:r w:rsidR="00AB09CB" w:rsidDel="00C05AEE">
          <w:rPr>
            <w:rFonts w:ascii="Times New Roman" w:hAnsi="Times New Roman"/>
          </w:rPr>
          <w:delText xml:space="preserve">and </w:delText>
        </w:r>
        <w:r w:rsidR="004E557E" w:rsidRPr="00B347A3" w:rsidDel="00C05AEE">
          <w:rPr>
            <w:rFonts w:ascii="Times New Roman" w:hAnsi="Times New Roman"/>
            <w:i/>
            <w:iCs/>
          </w:rPr>
          <w:delText>β</w:delText>
        </w:r>
        <w:r w:rsidR="004E557E" w:rsidDel="00C05AEE">
          <w:rPr>
            <w:rFonts w:ascii="Times New Roman" w:hAnsi="Times New Roman"/>
            <w:i/>
            <w:iCs/>
            <w:vertAlign w:val="subscript"/>
          </w:rPr>
          <w:delText>SUD</w:delText>
        </w:r>
        <w:r w:rsidR="00D6153E" w:rsidDel="00C05AEE">
          <w:rPr>
            <w:rFonts w:ascii="Times New Roman" w:hAnsi="Times New Roman"/>
          </w:rPr>
          <w:delText xml:space="preserve"> are the effects of anxiety, depression, </w:delText>
        </w:r>
        <w:r w:rsidR="00072B19" w:rsidDel="00C05AEE">
          <w:rPr>
            <w:rFonts w:ascii="Times New Roman" w:hAnsi="Times New Roman"/>
          </w:rPr>
          <w:delText>and</w:delText>
        </w:r>
        <w:r w:rsidR="00D6153E" w:rsidDel="00C05AEE">
          <w:rPr>
            <w:rFonts w:ascii="Times New Roman" w:hAnsi="Times New Roman"/>
          </w:rPr>
          <w:delText xml:space="preserve"> substance use disorder, respectively, on the parameter;</w:delText>
        </w:r>
        <w:r w:rsidR="006B12BA" w:rsidDel="00C05AEE">
          <w:rPr>
            <w:rFonts w:ascii="Times New Roman" w:hAnsi="Times New Roman"/>
          </w:rPr>
          <w:delText xml:space="preserve"> and</w:delText>
        </w:r>
        <w:r w:rsidR="00D6153E" w:rsidDel="00C05AEE">
          <w:rPr>
            <w:rFonts w:ascii="Times New Roman" w:hAnsi="Times New Roman"/>
          </w:rPr>
          <w:delText xml:space="preserve"> </w:delText>
        </w:r>
        <w:r w:rsidR="00CE62EC" w:rsidDel="00C05AEE">
          <w:rPr>
            <w:rFonts w:ascii="Times New Roman" w:hAnsi="Times New Roman"/>
            <w:i/>
            <w:iCs/>
          </w:rPr>
          <w:delText>X</w:delText>
        </w:r>
        <w:r w:rsidR="00D6153E" w:rsidDel="00C05AEE">
          <w:rPr>
            <w:rFonts w:ascii="Times New Roman" w:hAnsi="Times New Roman"/>
            <w:i/>
            <w:iCs/>
            <w:vertAlign w:val="subscript"/>
          </w:rPr>
          <w:delText>Anx</w:delText>
        </w:r>
        <w:r w:rsidR="001E53CD" w:rsidDel="00C05AEE">
          <w:rPr>
            <w:rFonts w:ascii="Times New Roman" w:hAnsi="Times New Roman"/>
            <w:i/>
            <w:iCs/>
            <w:vertAlign w:val="subscript"/>
          </w:rPr>
          <w:delText>,i</w:delText>
        </w:r>
        <w:r w:rsidR="00D6153E" w:rsidDel="00C05AEE">
          <w:rPr>
            <w:rFonts w:ascii="Times New Roman" w:hAnsi="Times New Roman"/>
          </w:rPr>
          <w:delText xml:space="preserve">, </w:delText>
        </w:r>
        <w:r w:rsidR="00CE62EC" w:rsidDel="00C05AEE">
          <w:rPr>
            <w:rFonts w:ascii="Times New Roman" w:hAnsi="Times New Roman"/>
            <w:i/>
            <w:iCs/>
          </w:rPr>
          <w:delText>X</w:delText>
        </w:r>
        <w:r w:rsidR="00D6153E" w:rsidDel="00C05AEE">
          <w:rPr>
            <w:rFonts w:ascii="Times New Roman" w:hAnsi="Times New Roman"/>
            <w:i/>
            <w:iCs/>
            <w:vertAlign w:val="subscript"/>
          </w:rPr>
          <w:delText>Dep</w:delText>
        </w:r>
        <w:r w:rsidR="001E53CD" w:rsidDel="00C05AEE">
          <w:rPr>
            <w:rFonts w:ascii="Times New Roman" w:hAnsi="Times New Roman"/>
            <w:i/>
            <w:iCs/>
            <w:vertAlign w:val="subscript"/>
          </w:rPr>
          <w:delText>,i</w:delText>
        </w:r>
        <w:r w:rsidR="00D6153E" w:rsidDel="00C05AEE">
          <w:rPr>
            <w:rFonts w:ascii="Times New Roman" w:hAnsi="Times New Roman"/>
          </w:rPr>
          <w:delText xml:space="preserve">, </w:delText>
        </w:r>
        <w:r w:rsidR="00AB09CB" w:rsidDel="00C05AEE">
          <w:rPr>
            <w:rFonts w:ascii="Times New Roman" w:hAnsi="Times New Roman"/>
          </w:rPr>
          <w:delText xml:space="preserve">and </w:delText>
        </w:r>
        <w:r w:rsidR="00CE62EC" w:rsidDel="00C05AEE">
          <w:rPr>
            <w:rFonts w:ascii="Times New Roman" w:hAnsi="Times New Roman"/>
            <w:i/>
            <w:iCs/>
          </w:rPr>
          <w:delText>X</w:delText>
        </w:r>
        <w:r w:rsidR="00D6153E" w:rsidDel="00C05AEE">
          <w:rPr>
            <w:rFonts w:ascii="Times New Roman" w:hAnsi="Times New Roman"/>
            <w:i/>
            <w:iCs/>
            <w:vertAlign w:val="subscript"/>
          </w:rPr>
          <w:delText>SUD</w:delText>
        </w:r>
        <w:r w:rsidR="001E53CD" w:rsidDel="00C05AEE">
          <w:rPr>
            <w:rFonts w:ascii="Times New Roman" w:hAnsi="Times New Roman"/>
            <w:i/>
            <w:iCs/>
            <w:vertAlign w:val="subscript"/>
          </w:rPr>
          <w:delText>,i</w:delText>
        </w:r>
        <w:r w:rsidR="00D6153E" w:rsidDel="00C05AEE">
          <w:rPr>
            <w:rFonts w:ascii="Times New Roman" w:hAnsi="Times New Roman"/>
          </w:rPr>
          <w:delText xml:space="preserve"> are</w:delText>
        </w:r>
        <w:r w:rsidR="001E53CD" w:rsidDel="00C05AEE">
          <w:rPr>
            <w:rFonts w:ascii="Times New Roman" w:hAnsi="Times New Roman"/>
          </w:rPr>
          <w:delText xml:space="preserve"> variables indicating presence (</w:delText>
        </w:r>
        <w:r w:rsidR="001E53CD" w:rsidDel="00C05AEE">
          <w:rPr>
            <w:rFonts w:ascii="Times New Roman" w:hAnsi="Times New Roman"/>
            <w:i/>
            <w:iCs/>
          </w:rPr>
          <w:delText>X</w:delText>
        </w:r>
        <w:r w:rsidR="001E53CD" w:rsidDel="00C05AEE">
          <w:rPr>
            <w:rFonts w:ascii="Times New Roman" w:hAnsi="Times New Roman"/>
          </w:rPr>
          <w:delText xml:space="preserve"> = 1) or absence (</w:delText>
        </w:r>
        <w:r w:rsidR="001E53CD" w:rsidDel="00C05AEE">
          <w:rPr>
            <w:rFonts w:ascii="Times New Roman" w:hAnsi="Times New Roman"/>
            <w:i/>
            <w:iCs/>
          </w:rPr>
          <w:delText xml:space="preserve">X </w:delText>
        </w:r>
        <w:r w:rsidR="001E53CD" w:rsidDel="00C05AEE">
          <w:rPr>
            <w:rFonts w:ascii="Times New Roman" w:hAnsi="Times New Roman"/>
          </w:rPr>
          <w:delText xml:space="preserve">= 0) of anxiety, depression, </w:delText>
        </w:r>
        <w:r w:rsidR="00E92216" w:rsidDel="00C05AEE">
          <w:rPr>
            <w:rFonts w:ascii="Times New Roman" w:hAnsi="Times New Roman"/>
          </w:rPr>
          <w:delText>and</w:delText>
        </w:r>
        <w:r w:rsidR="001E53CD" w:rsidDel="00C05AEE">
          <w:rPr>
            <w:rFonts w:ascii="Times New Roman" w:hAnsi="Times New Roman"/>
          </w:rPr>
          <w:delText xml:space="preserve"> substance use disorder, respectively, for participant </w:delText>
        </w:r>
        <w:r w:rsidR="001E53CD" w:rsidDel="00C05AEE">
          <w:rPr>
            <w:rFonts w:ascii="Times New Roman" w:hAnsi="Times New Roman"/>
            <w:i/>
            <w:iCs/>
          </w:rPr>
          <w:delText>i</w:delText>
        </w:r>
        <w:r w:rsidR="001E53CD" w:rsidDel="00C05AEE">
          <w:rPr>
            <w:rFonts w:ascii="Times New Roman" w:hAnsi="Times New Roman"/>
          </w:rPr>
          <w:delText>.</w:delText>
        </w:r>
        <w:r w:rsidR="00660EB9" w:rsidDel="00C05AEE">
          <w:rPr>
            <w:rFonts w:ascii="Times New Roman" w:hAnsi="Times New Roman"/>
          </w:rPr>
          <w:delText xml:space="preserve"> </w:delText>
        </w:r>
        <w:r w:rsidR="00F5141E" w:rsidDel="00C05AEE">
          <w:rPr>
            <w:rFonts w:ascii="Times New Roman" w:hAnsi="Times New Roman"/>
          </w:rPr>
          <w:delText>Parameterizing the means in this fashion allowed us to capture</w:delText>
        </w:r>
        <w:r w:rsidR="00660EB9" w:rsidDel="00C05AEE">
          <w:rPr>
            <w:rFonts w:ascii="Times New Roman" w:hAnsi="Times New Roman"/>
          </w:rPr>
          <w:delText xml:space="preserve"> the </w:delText>
        </w:r>
        <w:r w:rsidR="00660EB9" w:rsidRPr="00B203B7" w:rsidDel="00C05AEE">
          <w:rPr>
            <w:rFonts w:ascii="Times New Roman" w:hAnsi="Times New Roman"/>
          </w:rPr>
          <w:delText>unique</w:delText>
        </w:r>
        <w:r w:rsidR="00660EB9" w:rsidDel="00C05AEE">
          <w:rPr>
            <w:rFonts w:ascii="Times New Roman" w:hAnsi="Times New Roman"/>
          </w:rPr>
          <w:delText xml:space="preserve"> effect </w:delText>
        </w:r>
        <w:r w:rsidR="00B203B7" w:rsidDel="00C05AEE">
          <w:rPr>
            <w:rFonts w:ascii="Times New Roman" w:hAnsi="Times New Roman"/>
          </w:rPr>
          <w:delText xml:space="preserve">for the </w:delText>
        </w:r>
        <w:r w:rsidR="00660EB9" w:rsidDel="00C05AEE">
          <w:rPr>
            <w:rFonts w:ascii="Times New Roman" w:hAnsi="Times New Roman"/>
          </w:rPr>
          <w:delText>presence vs. absence of each diagnos</w:delText>
        </w:r>
        <w:r w:rsidR="001809DC" w:rsidDel="00C05AEE">
          <w:rPr>
            <w:rFonts w:ascii="Times New Roman" w:hAnsi="Times New Roman"/>
          </w:rPr>
          <w:delText>is</w:delText>
        </w:r>
        <w:r w:rsidR="00660EB9" w:rsidDel="00C05AEE">
          <w:rPr>
            <w:rFonts w:ascii="Times New Roman" w:hAnsi="Times New Roman"/>
          </w:rPr>
          <w:delText xml:space="preserve"> on the parameter</w:delText>
        </w:r>
        <w:r w:rsidR="001809DC" w:rsidDel="00C05AEE">
          <w:rPr>
            <w:rFonts w:ascii="Times New Roman" w:hAnsi="Times New Roman"/>
          </w:rPr>
          <w:delText xml:space="preserve"> of interest</w:delText>
        </w:r>
        <w:r w:rsidR="00660EB9" w:rsidDel="00C05AEE">
          <w:rPr>
            <w:rFonts w:ascii="Times New Roman" w:hAnsi="Times New Roman"/>
          </w:rPr>
          <w:delText xml:space="preserve">. For example, </w:delText>
        </w:r>
        <w:r w:rsidR="00660EB9" w:rsidRPr="00B347A3" w:rsidDel="00C05AEE">
          <w:rPr>
            <w:rFonts w:ascii="Times New Roman" w:hAnsi="Times New Roman"/>
            <w:i/>
            <w:iCs/>
          </w:rPr>
          <w:delText>β</w:delText>
        </w:r>
        <w:r w:rsidR="00660EB9" w:rsidDel="00C05AEE">
          <w:rPr>
            <w:rFonts w:ascii="Times New Roman" w:hAnsi="Times New Roman"/>
            <w:i/>
            <w:iCs/>
            <w:vertAlign w:val="subscript"/>
          </w:rPr>
          <w:delText>Anx</w:delText>
        </w:r>
        <w:r w:rsidR="00660EB9" w:rsidDel="00C05AEE">
          <w:rPr>
            <w:rFonts w:ascii="Times New Roman" w:hAnsi="Times New Roman"/>
          </w:rPr>
          <w:delText xml:space="preserve"> for </w:delText>
        </w:r>
        <w:r w:rsidR="006A4D5E" w:rsidDel="00C05AEE">
          <w:rPr>
            <w:rFonts w:ascii="Times New Roman" w:hAnsi="Times New Roman"/>
          </w:rPr>
          <w:delText>`</w:delText>
        </w:r>
        <w:r w:rsidR="00660EB9" w:rsidDel="00C05AEE">
          <w:rPr>
            <w:rFonts w:ascii="Times New Roman" w:hAnsi="Times New Roman"/>
            <w:i/>
            <w:iCs/>
          </w:rPr>
          <w:delText>A</w:delText>
        </w:r>
        <w:r w:rsidR="00660EB9" w:rsidDel="00C05AEE">
          <w:rPr>
            <w:rFonts w:ascii="Times New Roman" w:hAnsi="Times New Roman"/>
            <w:i/>
            <w:iCs/>
            <w:vertAlign w:val="subscript"/>
          </w:rPr>
          <w:delText>pun</w:delText>
        </w:r>
        <w:r w:rsidR="00660EB9" w:rsidDel="00C05AEE">
          <w:rPr>
            <w:rFonts w:ascii="Times New Roman" w:hAnsi="Times New Roman"/>
          </w:rPr>
          <w:delText xml:space="preserve"> captures the effect of having anxiety vs. not having anxiety on punishment learning rates above and beyond the effects of having depression (</w:delText>
        </w:r>
        <w:r w:rsidR="00660EB9" w:rsidRPr="00B347A3" w:rsidDel="00C05AEE">
          <w:rPr>
            <w:rFonts w:ascii="Times New Roman" w:hAnsi="Times New Roman"/>
            <w:i/>
            <w:iCs/>
          </w:rPr>
          <w:delText>β</w:delText>
        </w:r>
        <w:r w:rsidR="00660EB9" w:rsidDel="00C05AEE">
          <w:rPr>
            <w:rFonts w:ascii="Times New Roman" w:hAnsi="Times New Roman"/>
            <w:i/>
            <w:iCs/>
            <w:vertAlign w:val="subscript"/>
          </w:rPr>
          <w:delText>Dep</w:delText>
        </w:r>
        <w:r w:rsidR="00660EB9" w:rsidDel="00C05AEE">
          <w:rPr>
            <w:rFonts w:ascii="Times New Roman" w:hAnsi="Times New Roman"/>
          </w:rPr>
          <w:delText>) and substance use disorder (</w:delText>
        </w:r>
        <w:r w:rsidR="00660EB9" w:rsidRPr="00B347A3" w:rsidDel="00C05AEE">
          <w:rPr>
            <w:rFonts w:ascii="Times New Roman" w:hAnsi="Times New Roman"/>
            <w:i/>
            <w:iCs/>
          </w:rPr>
          <w:delText>β</w:delText>
        </w:r>
        <w:r w:rsidR="00660EB9" w:rsidDel="00C05AEE">
          <w:rPr>
            <w:rFonts w:ascii="Times New Roman" w:hAnsi="Times New Roman"/>
            <w:i/>
            <w:iCs/>
            <w:vertAlign w:val="subscript"/>
          </w:rPr>
          <w:delText>SUD</w:delText>
        </w:r>
        <w:r w:rsidR="00283F88" w:rsidDel="00C05AEE">
          <w:rPr>
            <w:rFonts w:ascii="Times New Roman" w:hAnsi="Times New Roman"/>
          </w:rPr>
          <w:delText>; cf. interpretation of coefficients from multiple regression</w:delText>
        </w:r>
        <w:r w:rsidR="00660EB9" w:rsidDel="00C05AEE">
          <w:rPr>
            <w:rFonts w:ascii="Times New Roman" w:hAnsi="Times New Roman"/>
          </w:rPr>
          <w:delText>)</w:delText>
        </w:r>
        <w:r w:rsidR="00525554" w:rsidDel="00C05AEE">
          <w:rPr>
            <w:rFonts w:ascii="Times New Roman" w:hAnsi="Times New Roman"/>
          </w:rPr>
          <w:delText>.</w:delText>
        </w:r>
        <w:r w:rsidR="00F0242F" w:rsidDel="00C05AEE">
          <w:rPr>
            <w:rFonts w:ascii="Times New Roman" w:hAnsi="Times New Roman"/>
          </w:rPr>
          <w:delText xml:space="preserve"> The </w:delText>
        </w:r>
        <w:r w:rsidR="00193564" w:rsidDel="00C05AEE">
          <w:rPr>
            <w:rFonts w:ascii="Times New Roman" w:hAnsi="Times New Roman"/>
            <w:i/>
            <w:iCs/>
          </w:rPr>
          <w:delText>z</w:delText>
        </w:r>
        <w:r w:rsidR="00F0242F" w:rsidRPr="00F0242F" w:rsidDel="00C05AEE">
          <w:rPr>
            <w:rFonts w:ascii="Times New Roman" w:hAnsi="Times New Roman"/>
            <w:i/>
            <w:iCs/>
            <w:vertAlign w:val="subscript"/>
          </w:rPr>
          <w:delText>i</w:delText>
        </w:r>
        <w:r w:rsidR="00F0242F" w:rsidRPr="00F0242F" w:rsidDel="00C05AEE">
          <w:rPr>
            <w:rFonts w:ascii="Times New Roman" w:hAnsi="Times New Roman"/>
            <w:i/>
            <w:iCs/>
          </w:rPr>
          <w:delText xml:space="preserve"> </w:delText>
        </w:r>
        <w:r w:rsidR="00F0242F" w:rsidDel="00C05AEE">
          <w:rPr>
            <w:rFonts w:ascii="Times New Roman" w:hAnsi="Times New Roman"/>
          </w:rPr>
          <w:delText xml:space="preserve">∙ </w:delText>
        </w:r>
        <w:r w:rsidR="00F0242F" w:rsidRPr="00F0242F" w:rsidDel="00C05AEE">
          <w:rPr>
            <w:rFonts w:ascii="Times New Roman" w:hAnsi="Times New Roman"/>
            <w:i/>
            <w:iCs/>
          </w:rPr>
          <w:delText>σ</w:delText>
        </w:r>
        <w:r w:rsidR="00F0242F" w:rsidDel="00C05AEE">
          <w:rPr>
            <w:rFonts w:ascii="Times New Roman" w:hAnsi="Times New Roman"/>
          </w:rPr>
          <w:delText xml:space="preserve"> term of Equation 7 captures the hierarchical pooling of person-level estimates to the</w:delText>
        </w:r>
        <w:r w:rsidR="005D4BE6" w:rsidDel="00C05AEE">
          <w:rPr>
            <w:rFonts w:ascii="Times New Roman" w:hAnsi="Times New Roman"/>
          </w:rPr>
          <w:delText xml:space="preserve"> </w:delText>
        </w:r>
        <w:r w:rsidR="00F0242F" w:rsidDel="00C05AEE">
          <w:rPr>
            <w:rFonts w:ascii="Times New Roman" w:hAnsi="Times New Roman"/>
          </w:rPr>
          <w:delText xml:space="preserve">group-level mean via group-level parameters serving as the priors for person-level parameters </w:delText>
        </w:r>
        <w:r w:rsidR="003C0176" w:rsidDel="00C05AEE">
          <w:rPr>
            <w:rFonts w:ascii="Times New Roman" w:hAnsi="Times New Roman"/>
          </w:rPr>
          <w:delText>(described further below)</w:delText>
        </w:r>
        <w:r w:rsidR="00F0242F" w:rsidDel="00C05AEE">
          <w:rPr>
            <w:rFonts w:ascii="Times New Roman" w:hAnsi="Times New Roman"/>
          </w:rPr>
          <w:delText>.</w:delText>
        </w:r>
      </w:del>
    </w:p>
    <w:p w14:paraId="1458B556" w14:textId="30E1B066" w:rsidR="002F4968" w:rsidRPr="002F4968" w:rsidDel="00C05AEE" w:rsidRDefault="002F4968" w:rsidP="001B034A">
      <w:pPr>
        <w:pStyle w:val="Heading4"/>
        <w:rPr>
          <w:del w:id="884" w:author="Jeremy Haynes" w:date="2024-05-15T12:26:00Z" w16du:dateUtc="2024-05-15T16:26:00Z"/>
        </w:rPr>
      </w:pPr>
      <w:del w:id="885" w:author="Jeremy Haynes" w:date="2024-05-15T12:26:00Z" w16du:dateUtc="2024-05-15T16:26:00Z">
        <w:r w:rsidRPr="002F4968" w:rsidDel="00C05AEE">
          <w:lastRenderedPageBreak/>
          <w:delText>2.4.</w:delText>
        </w:r>
        <w:r w:rsidR="00E860C6" w:rsidDel="00C05AEE">
          <w:delText>3</w:delText>
        </w:r>
        <w:r w:rsidRPr="002F4968" w:rsidDel="00C05AEE">
          <w:delText xml:space="preserve"> Hierarchical Bayesian </w:delText>
        </w:r>
        <w:r w:rsidR="00A41F73" w:rsidDel="00C05AEE">
          <w:delText>Estimation</w:delText>
        </w:r>
      </w:del>
    </w:p>
    <w:p w14:paraId="69CF7F78" w14:textId="0C90E641" w:rsidR="00B0606E" w:rsidDel="00C05AEE" w:rsidRDefault="00DE6F14" w:rsidP="00B8792D">
      <w:pPr>
        <w:spacing w:line="480" w:lineRule="auto"/>
        <w:ind w:firstLine="720"/>
        <w:rPr>
          <w:del w:id="886" w:author="Jeremy Haynes" w:date="2024-05-15T12:26:00Z" w16du:dateUtc="2024-05-15T16:26:00Z"/>
        </w:rPr>
      </w:pPr>
      <w:del w:id="887" w:author="Jeremy Haynes" w:date="2024-05-15T12:26:00Z" w16du:dateUtc="2024-05-15T16:26:00Z">
        <w:r w:rsidDel="00C05AEE">
          <w:delText>As described above, we used</w:delText>
        </w:r>
        <w:r w:rsidR="00175F49" w:rsidDel="00C05AEE">
          <w:delText xml:space="preserve"> a</w:delText>
        </w:r>
        <w:r w:rsidDel="00C05AEE">
          <w:delText xml:space="preserve"> </w:delText>
        </w:r>
        <w:r w:rsidR="00CD3B29" w:rsidDel="00C05AEE">
          <w:delText xml:space="preserve">hierarchical </w:delText>
        </w:r>
        <w:r w:rsidDel="00C05AEE">
          <w:delText xml:space="preserve">Bayesian </w:delText>
        </w:r>
        <w:r w:rsidR="00175F49" w:rsidDel="00C05AEE">
          <w:delText>approach to estimate parameters</w:delText>
        </w:r>
        <w:r w:rsidDel="00C05AEE">
          <w:delText xml:space="preserve">. </w:delText>
        </w:r>
        <w:r w:rsidR="006D6707" w:rsidDel="00C05AEE">
          <w:delText>Weakly informative priors were used for all parameters</w:delText>
        </w:r>
        <w:r w:rsidR="00F670AE" w:rsidDel="00C05AEE">
          <w:delText xml:space="preserve">. </w:delText>
        </w:r>
        <w:r w:rsidR="0024079E" w:rsidDel="00C05AEE">
          <w:delText xml:space="preserve">For </w:delText>
        </w:r>
        <w:r w:rsidR="002E4B6F" w:rsidDel="00C05AEE">
          <w:rPr>
            <w:rFonts w:eastAsiaTheme="minorEastAsia"/>
          </w:rPr>
          <w:delText>`</w:delText>
        </w:r>
        <w:r w:rsidR="002E4B6F" w:rsidDel="00C05AEE">
          <w:rPr>
            <w:i/>
            <w:iCs/>
          </w:rPr>
          <w:delText>A</w:delText>
        </w:r>
        <w:r w:rsidR="002E4B6F" w:rsidRPr="009B4C8A" w:rsidDel="00C05AEE">
          <w:rPr>
            <w:vertAlign w:val="subscript"/>
          </w:rPr>
          <w:delText>rew</w:delText>
        </w:r>
        <w:r w:rsidR="002E4B6F" w:rsidDel="00C05AEE">
          <w:delText>, `</w:delText>
        </w:r>
        <w:r w:rsidR="002E4B6F" w:rsidDel="00C05AEE">
          <w:rPr>
            <w:i/>
            <w:iCs/>
          </w:rPr>
          <w:delText>A</w:delText>
        </w:r>
        <w:r w:rsidR="002E4B6F" w:rsidDel="00C05AEE">
          <w:rPr>
            <w:i/>
            <w:iCs/>
            <w:vertAlign w:val="subscript"/>
          </w:rPr>
          <w:delText>pun</w:delText>
        </w:r>
        <w:r w:rsidR="002E4B6F" w:rsidDel="00C05AEE">
          <w:delText xml:space="preserve">, </w:delText>
        </w:r>
        <w:r w:rsidR="002E4B6F" w:rsidRPr="001A110F" w:rsidDel="00C05AEE">
          <w:rPr>
            <w:i/>
            <w:iCs/>
          </w:rPr>
          <w:delText>β</w:delText>
        </w:r>
        <w:r w:rsidR="002E4B6F" w:rsidDel="00C05AEE">
          <w:rPr>
            <w:i/>
            <w:iCs/>
          </w:rPr>
          <w:delText>f</w:delText>
        </w:r>
        <w:r w:rsidR="002E4B6F" w:rsidDel="00C05AEE">
          <w:delText xml:space="preserve">, and </w:delText>
        </w:r>
        <w:r w:rsidR="002E4B6F" w:rsidRPr="001A110F" w:rsidDel="00C05AEE">
          <w:rPr>
            <w:i/>
            <w:iCs/>
          </w:rPr>
          <w:delText>β</w:delText>
        </w:r>
        <w:r w:rsidR="002E4B6F" w:rsidDel="00C05AEE">
          <w:rPr>
            <w:i/>
            <w:iCs/>
          </w:rPr>
          <w:delText>b</w:delText>
        </w:r>
        <w:r w:rsidR="00430153" w:rsidDel="00C05AEE">
          <w:rPr>
            <w:i/>
            <w:iCs/>
          </w:rPr>
          <w:delText>,</w:delText>
        </w:r>
        <w:r w:rsidR="002E4B6F" w:rsidDel="00C05AEE">
          <w:delText xml:space="preserve"> </w:delText>
        </w:r>
        <w:r w:rsidR="00BA5531" w:rsidDel="00C05AEE">
          <w:delText>we used the following priors for the parameters related to calculating group-level means (</w:delText>
        </w:r>
        <w:r w:rsidR="00BA5531" w:rsidRPr="00952BA1" w:rsidDel="00C05AEE">
          <w:rPr>
            <w:rFonts w:ascii="Times New Roman" w:hAnsi="Times New Roman"/>
            <w:i/>
            <w:iCs/>
          </w:rPr>
          <w:delText>μ</w:delText>
        </w:r>
        <w:r w:rsidR="00BA5531" w:rsidDel="00C05AEE">
          <w:delText>):</w:delText>
        </w:r>
      </w:del>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4079E" w:rsidDel="00C05AEE" w14:paraId="140CA44B" w14:textId="698F62AD" w:rsidTr="006032E1">
        <w:trPr>
          <w:del w:id="888" w:author="Jeremy Haynes" w:date="2024-05-15T12:26:00Z"/>
        </w:trPr>
        <w:tc>
          <w:tcPr>
            <w:tcW w:w="4675" w:type="dxa"/>
          </w:tcPr>
          <w:p w14:paraId="5A3FC002" w14:textId="4C9AEFE5" w:rsidR="0024079E" w:rsidRPr="0060326A" w:rsidDel="00C05AEE" w:rsidRDefault="0052715B" w:rsidP="0052715B">
            <w:pPr>
              <w:spacing w:line="480" w:lineRule="auto"/>
              <w:jc w:val="right"/>
              <w:rPr>
                <w:del w:id="889" w:author="Jeremy Haynes" w:date="2024-05-15T12:26:00Z" w16du:dateUtc="2024-05-15T16:26:00Z"/>
              </w:rPr>
            </w:pPr>
            <w:del w:id="890" w:author="Jeremy Haynes" w:date="2024-05-15T12:26:00Z" w16du:dateUtc="2024-05-15T16:26:00Z">
              <w:r w:rsidRPr="00AD75CA" w:rsidDel="00C05AEE">
                <w:rPr>
                  <w:rFonts w:ascii="Cambria Math" w:hAnsi="Cambria Math"/>
                  <w:i/>
                  <w:iCs/>
                </w:rPr>
                <w:delText>β</w:delText>
              </w:r>
              <w:r w:rsidRPr="00AD75CA" w:rsidDel="00C05AEE">
                <w:rPr>
                  <w:rFonts w:ascii="Cambria Math" w:hAnsi="Cambria Math"/>
                  <w:i/>
                  <w:iCs/>
                  <w:vertAlign w:val="subscript"/>
                </w:rPr>
                <w:delText>0</w:delText>
              </w:r>
              <w:r w:rsidDel="00C05AEE">
                <w:rPr>
                  <w:rFonts w:ascii="Cambria Math" w:hAnsi="Cambria Math"/>
                </w:rPr>
                <w:delText xml:space="preserve">, </w:delText>
              </w:r>
              <w:r w:rsidRPr="00AD75CA" w:rsidDel="00C05AEE">
                <w:rPr>
                  <w:rFonts w:ascii="Cambria Math" w:hAnsi="Cambria Math"/>
                  <w:i/>
                  <w:iCs/>
                </w:rPr>
                <w:delText>β</w:delText>
              </w:r>
              <w:r w:rsidRPr="00AD75CA" w:rsidDel="00C05AEE">
                <w:rPr>
                  <w:rFonts w:ascii="Cambria Math" w:hAnsi="Cambria Math"/>
                  <w:i/>
                  <w:iCs/>
                  <w:vertAlign w:val="subscript"/>
                </w:rPr>
                <w:delText>Anx</w:delText>
              </w:r>
              <w:r w:rsidDel="00C05AEE">
                <w:rPr>
                  <w:rFonts w:ascii="Cambria Math" w:hAnsi="Cambria Math"/>
                </w:rPr>
                <w:delText xml:space="preserve">, </w:delText>
              </w:r>
              <w:r w:rsidRPr="00AD75CA" w:rsidDel="00C05AEE">
                <w:rPr>
                  <w:rFonts w:ascii="Cambria Math" w:hAnsi="Cambria Math"/>
                  <w:i/>
                  <w:iCs/>
                </w:rPr>
                <w:delText>β</w:delText>
              </w:r>
              <w:r w:rsidRPr="00AD75CA" w:rsidDel="00C05AEE">
                <w:rPr>
                  <w:rFonts w:ascii="Cambria Math" w:hAnsi="Cambria Math"/>
                  <w:i/>
                  <w:iCs/>
                  <w:vertAlign w:val="subscript"/>
                </w:rPr>
                <w:delText>Dep</w:delText>
              </w:r>
              <w:r w:rsidDel="00C05AEE">
                <w:rPr>
                  <w:rFonts w:ascii="Cambria Math" w:hAnsi="Cambria Math"/>
                </w:rPr>
                <w:delText xml:space="preserve">, </w:delText>
              </w:r>
              <w:r w:rsidRPr="00AD75CA" w:rsidDel="00C05AEE">
                <w:rPr>
                  <w:rFonts w:ascii="Cambria Math" w:hAnsi="Cambria Math"/>
                  <w:i/>
                  <w:iCs/>
                </w:rPr>
                <w:delText>β</w:delText>
              </w:r>
              <w:r w:rsidRPr="00AD75CA" w:rsidDel="00C05AEE">
                <w:rPr>
                  <w:rFonts w:ascii="Cambria Math" w:hAnsi="Cambria Math"/>
                  <w:i/>
                  <w:iCs/>
                  <w:vertAlign w:val="subscript"/>
                </w:rPr>
                <w:delText>SUD</w:delText>
              </w:r>
            </w:del>
          </w:p>
        </w:tc>
        <w:tc>
          <w:tcPr>
            <w:tcW w:w="4675" w:type="dxa"/>
          </w:tcPr>
          <w:p w14:paraId="5AB605E2" w14:textId="012E556A" w:rsidR="0024079E" w:rsidDel="00C05AEE" w:rsidRDefault="0024079E" w:rsidP="000E7676">
            <w:pPr>
              <w:spacing w:line="480" w:lineRule="auto"/>
              <w:rPr>
                <w:del w:id="891" w:author="Jeremy Haynes" w:date="2024-05-15T12:26:00Z" w16du:dateUtc="2024-05-15T16:26:00Z"/>
              </w:rPr>
            </w:pPr>
            <w:del w:id="892" w:author="Jeremy Haynes" w:date="2024-05-15T12:26:00Z" w16du:dateUtc="2024-05-15T16:26:00Z">
              <w:r w:rsidRPr="676705A1" w:rsidDel="00C05AEE">
                <w:rPr>
                  <w:rFonts w:eastAsiaTheme="minorEastAsia"/>
                </w:rPr>
                <w:delText>~ Normal(0,1)</w:delText>
              </w:r>
              <w:r w:rsidDel="00C05AEE">
                <w:rPr>
                  <w:rFonts w:eastAsiaTheme="minorEastAsia"/>
                </w:rPr>
                <w:delText>.</w:delText>
              </w:r>
            </w:del>
          </w:p>
        </w:tc>
      </w:tr>
    </w:tbl>
    <w:p w14:paraId="2B9C2436" w14:textId="0454CD55" w:rsidR="0024079E" w:rsidRPr="0024079E" w:rsidDel="00C05AEE" w:rsidRDefault="00797C40" w:rsidP="006D1087">
      <w:pPr>
        <w:spacing w:line="480" w:lineRule="auto"/>
        <w:rPr>
          <w:del w:id="893" w:author="Jeremy Haynes" w:date="2024-05-15T12:26:00Z" w16du:dateUtc="2024-05-15T16:26:00Z"/>
        </w:rPr>
      </w:pPr>
      <w:del w:id="894" w:author="Jeremy Haynes" w:date="2024-05-15T12:26:00Z" w16du:dateUtc="2024-05-15T16:26:00Z">
        <w:r w:rsidDel="00C05AEE">
          <w:delText>T</w:delText>
        </w:r>
        <w:r w:rsidR="006D1087" w:rsidDel="00C05AEE">
          <w:delText>he prior</w:delText>
        </w:r>
        <w:r w:rsidR="004124EC" w:rsidDel="00C05AEE">
          <w:delText>s</w:delText>
        </w:r>
        <w:r w:rsidR="006D1087" w:rsidDel="00C05AEE">
          <w:delText xml:space="preserve"> on the group-level standard deviation</w:delText>
        </w:r>
        <w:r w:rsidDel="00C05AEE">
          <w:delText>s</w:delText>
        </w:r>
        <w:r w:rsidR="006D1087" w:rsidDel="00C05AEE">
          <w:delText xml:space="preserve"> </w:delText>
        </w:r>
        <w:r w:rsidDel="00C05AEE">
          <w:delText>were</w:delText>
        </w:r>
      </w:del>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4079E" w:rsidDel="00C05AEE" w14:paraId="63D98A51" w14:textId="456C3ACC" w:rsidTr="006032E1">
        <w:trPr>
          <w:del w:id="895" w:author="Jeremy Haynes" w:date="2024-05-15T12:26:00Z"/>
        </w:trPr>
        <w:tc>
          <w:tcPr>
            <w:tcW w:w="4675" w:type="dxa"/>
          </w:tcPr>
          <w:p w14:paraId="44078805" w14:textId="30394A79" w:rsidR="0024079E" w:rsidRPr="007D1A1E" w:rsidDel="00C05AEE" w:rsidRDefault="006D1087" w:rsidP="006D1087">
            <w:pPr>
              <w:spacing w:line="480" w:lineRule="auto"/>
              <w:jc w:val="right"/>
              <w:rPr>
                <w:del w:id="896" w:author="Jeremy Haynes" w:date="2024-05-15T12:26:00Z" w16du:dateUtc="2024-05-15T16:26:00Z"/>
              </w:rPr>
            </w:pPr>
            <w:del w:id="897" w:author="Jeremy Haynes" w:date="2024-05-15T12:26:00Z" w16du:dateUtc="2024-05-15T16:26:00Z">
              <w:r w:rsidRPr="009569C8" w:rsidDel="00C05AEE">
                <w:rPr>
                  <w:rFonts w:ascii="Times New Roman" w:hAnsi="Times New Roman"/>
                  <w:i/>
                  <w:iCs/>
                </w:rPr>
                <w:delText>σ</w:delText>
              </w:r>
            </w:del>
          </w:p>
        </w:tc>
        <w:tc>
          <w:tcPr>
            <w:tcW w:w="4675" w:type="dxa"/>
          </w:tcPr>
          <w:p w14:paraId="6FF9F930" w14:textId="51B91BCC" w:rsidR="0024079E" w:rsidDel="00C05AEE" w:rsidRDefault="0024079E" w:rsidP="000E7676">
            <w:pPr>
              <w:spacing w:line="480" w:lineRule="auto"/>
              <w:rPr>
                <w:del w:id="898" w:author="Jeremy Haynes" w:date="2024-05-15T12:26:00Z" w16du:dateUtc="2024-05-15T16:26:00Z"/>
              </w:rPr>
            </w:pPr>
            <w:del w:id="899" w:author="Jeremy Haynes" w:date="2024-05-15T12:26:00Z" w16du:dateUtc="2024-05-15T16:26:00Z">
              <w:r w:rsidDel="00C05AEE">
                <w:delText>~ Half-</w:delText>
              </w:r>
              <w:r w:rsidR="002B539C" w:rsidDel="00C05AEE">
                <w:delText>Normal</w:delText>
              </w:r>
              <w:r w:rsidDel="00C05AEE">
                <w:delText>(</w:delText>
              </w:r>
              <w:r w:rsidR="002B539C" w:rsidDel="00C05AEE">
                <w:delText>0.2</w:delText>
              </w:r>
              <w:r w:rsidDel="00C05AEE">
                <w:delText>)</w:delText>
              </w:r>
            </w:del>
          </w:p>
        </w:tc>
      </w:tr>
    </w:tbl>
    <w:p w14:paraId="0C8B621E" w14:textId="78DD6F7D" w:rsidR="0024079E" w:rsidRPr="002B539C" w:rsidDel="00C05AEE" w:rsidRDefault="00797C40" w:rsidP="0024079E">
      <w:pPr>
        <w:spacing w:line="480" w:lineRule="auto"/>
        <w:rPr>
          <w:del w:id="900" w:author="Jeremy Haynes" w:date="2024-05-15T12:26:00Z" w16du:dateUtc="2024-05-15T16:26:00Z"/>
        </w:rPr>
      </w:pPr>
      <w:del w:id="901" w:author="Jeremy Haynes" w:date="2024-05-15T12:26:00Z" w16du:dateUtc="2024-05-15T16:26:00Z">
        <w:r w:rsidDel="00C05AEE">
          <w:delText xml:space="preserve">for </w:delText>
        </w:r>
        <w:r w:rsidDel="00C05AEE">
          <w:rPr>
            <w:rFonts w:eastAsiaTheme="minorEastAsia"/>
          </w:rPr>
          <w:delText>`</w:delText>
        </w:r>
        <w:r w:rsidDel="00C05AEE">
          <w:rPr>
            <w:i/>
            <w:iCs/>
          </w:rPr>
          <w:delText>A</w:delText>
        </w:r>
        <w:r w:rsidRPr="009B4C8A" w:rsidDel="00C05AEE">
          <w:rPr>
            <w:vertAlign w:val="subscript"/>
          </w:rPr>
          <w:delText>rew</w:delText>
        </w:r>
        <w:r w:rsidDel="00C05AEE">
          <w:delText xml:space="preserve"> and `</w:delText>
        </w:r>
        <w:r w:rsidDel="00C05AEE">
          <w:rPr>
            <w:i/>
            <w:iCs/>
          </w:rPr>
          <w:delText>A</w:delText>
        </w:r>
        <w:r w:rsidDel="00C05AEE">
          <w:rPr>
            <w:i/>
            <w:iCs/>
            <w:vertAlign w:val="subscript"/>
          </w:rPr>
          <w:delText>pun</w:delText>
        </w:r>
        <w:r w:rsidDel="00C05AEE">
          <w:delText xml:space="preserve">, </w:delText>
        </w:r>
        <w:r w:rsidR="0024079E" w:rsidDel="00C05AEE">
          <w:delText>and</w:delText>
        </w:r>
      </w:del>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4079E" w:rsidDel="00C05AEE" w14:paraId="7D5B2A56" w14:textId="727E3FCF" w:rsidTr="006032E1">
        <w:trPr>
          <w:del w:id="902" w:author="Jeremy Haynes" w:date="2024-05-15T12:26:00Z"/>
        </w:trPr>
        <w:tc>
          <w:tcPr>
            <w:tcW w:w="4675" w:type="dxa"/>
          </w:tcPr>
          <w:p w14:paraId="016F3FC4" w14:textId="5D450E78" w:rsidR="0024079E" w:rsidRPr="007D1A1E" w:rsidDel="00C05AEE" w:rsidRDefault="00797C40" w:rsidP="00797C40">
            <w:pPr>
              <w:spacing w:line="480" w:lineRule="auto"/>
              <w:jc w:val="right"/>
              <w:rPr>
                <w:del w:id="903" w:author="Jeremy Haynes" w:date="2024-05-15T12:26:00Z" w16du:dateUtc="2024-05-15T16:26:00Z"/>
              </w:rPr>
            </w:pPr>
            <w:del w:id="904" w:author="Jeremy Haynes" w:date="2024-05-15T12:26:00Z" w16du:dateUtc="2024-05-15T16:26:00Z">
              <w:r w:rsidRPr="009569C8" w:rsidDel="00C05AEE">
                <w:rPr>
                  <w:rFonts w:ascii="Times New Roman" w:hAnsi="Times New Roman"/>
                  <w:i/>
                  <w:iCs/>
                </w:rPr>
                <w:delText>σ</w:delText>
              </w:r>
            </w:del>
          </w:p>
        </w:tc>
        <w:tc>
          <w:tcPr>
            <w:tcW w:w="4675" w:type="dxa"/>
          </w:tcPr>
          <w:p w14:paraId="23EE05A4" w14:textId="12D78E64" w:rsidR="0024079E" w:rsidDel="00C05AEE" w:rsidRDefault="0024079E" w:rsidP="000E7676">
            <w:pPr>
              <w:spacing w:line="480" w:lineRule="auto"/>
              <w:rPr>
                <w:del w:id="905" w:author="Jeremy Haynes" w:date="2024-05-15T12:26:00Z" w16du:dateUtc="2024-05-15T16:26:00Z"/>
              </w:rPr>
            </w:pPr>
            <w:del w:id="906" w:author="Jeremy Haynes" w:date="2024-05-15T12:26:00Z" w16du:dateUtc="2024-05-15T16:26:00Z">
              <w:r w:rsidDel="00C05AEE">
                <w:delText>~ Half-Cauchy(1</w:delText>
              </w:r>
              <w:r w:rsidR="00F02532" w:rsidDel="00C05AEE">
                <w:delText>)</w:delText>
              </w:r>
            </w:del>
          </w:p>
        </w:tc>
      </w:tr>
    </w:tbl>
    <w:p w14:paraId="2B49FD30" w14:textId="01EBB9B3" w:rsidR="00061480" w:rsidDel="00C05AEE" w:rsidRDefault="00797C40" w:rsidP="00365A69">
      <w:pPr>
        <w:spacing w:line="480" w:lineRule="auto"/>
        <w:rPr>
          <w:del w:id="907" w:author="Jeremy Haynes" w:date="2024-05-15T12:26:00Z" w16du:dateUtc="2024-05-15T16:26:00Z"/>
        </w:rPr>
      </w:pPr>
      <w:del w:id="908" w:author="Jeremy Haynes" w:date="2024-05-15T12:26:00Z" w16du:dateUtc="2024-05-15T16:26:00Z">
        <w:r w:rsidDel="00C05AEE">
          <w:delText xml:space="preserve">for </w:delText>
        </w:r>
        <w:r w:rsidRPr="001A110F" w:rsidDel="00C05AEE">
          <w:rPr>
            <w:i/>
            <w:iCs/>
          </w:rPr>
          <w:delText>β</w:delText>
        </w:r>
        <w:r w:rsidDel="00C05AEE">
          <w:rPr>
            <w:i/>
            <w:iCs/>
          </w:rPr>
          <w:delText>f</w:delText>
        </w:r>
        <w:r w:rsidDel="00C05AEE">
          <w:delText xml:space="preserve"> and </w:delText>
        </w:r>
        <w:r w:rsidRPr="001A110F" w:rsidDel="00C05AEE">
          <w:rPr>
            <w:i/>
            <w:iCs/>
          </w:rPr>
          <w:delText>β</w:delText>
        </w:r>
        <w:r w:rsidDel="00C05AEE">
          <w:rPr>
            <w:i/>
            <w:iCs/>
          </w:rPr>
          <w:delText>b</w:delText>
        </w:r>
        <w:r w:rsidDel="00C05AEE">
          <w:delText xml:space="preserve">. </w:delText>
        </w:r>
        <w:r w:rsidR="00365A69" w:rsidDel="00C05AEE">
          <w:delText xml:space="preserve">Finally, </w:delText>
        </w:r>
        <w:r w:rsidDel="00C05AEE">
          <w:delText xml:space="preserve">we used the following priors </w:delText>
        </w:r>
        <w:r w:rsidR="00365A69" w:rsidDel="00C05AEE">
          <w:delText>for the person-level parameters:</w:delText>
        </w:r>
      </w:del>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937C4" w:rsidDel="00C05AEE" w14:paraId="0B516128" w14:textId="3A262C4B" w:rsidTr="006032E1">
        <w:trPr>
          <w:del w:id="909" w:author="Jeremy Haynes" w:date="2024-05-15T12:26:00Z"/>
        </w:trPr>
        <w:tc>
          <w:tcPr>
            <w:tcW w:w="4675" w:type="dxa"/>
          </w:tcPr>
          <w:p w14:paraId="6766E7BA" w14:textId="3D704318" w:rsidR="00B937C4" w:rsidRPr="007D1A1E" w:rsidDel="00C05AEE" w:rsidRDefault="00350487" w:rsidP="006B310C">
            <w:pPr>
              <w:spacing w:line="480" w:lineRule="auto"/>
              <w:jc w:val="right"/>
              <w:rPr>
                <w:del w:id="910" w:author="Jeremy Haynes" w:date="2024-05-15T12:26:00Z" w16du:dateUtc="2024-05-15T16:26:00Z"/>
              </w:rPr>
            </w:pPr>
            <w:del w:id="911" w:author="Jeremy Haynes" w:date="2024-05-15T12:26:00Z" w16du:dateUtc="2024-05-15T16:26:00Z">
              <w:r w:rsidDel="00C05AEE">
                <w:rPr>
                  <w:rFonts w:ascii="Times New Roman" w:eastAsiaTheme="minorEastAsia" w:hAnsi="Times New Roman"/>
                  <w:i/>
                </w:rPr>
                <w:delText>z</w:delText>
              </w:r>
              <w:r w:rsidR="006B310C" w:rsidRPr="003B57F3" w:rsidDel="00C05AEE">
                <w:rPr>
                  <w:rFonts w:ascii="Times New Roman" w:eastAsiaTheme="minorEastAsia" w:hAnsi="Times New Roman"/>
                  <w:i/>
                  <w:vertAlign w:val="subscript"/>
                </w:rPr>
                <w:delText>i</w:delText>
              </w:r>
            </w:del>
          </w:p>
        </w:tc>
        <w:tc>
          <w:tcPr>
            <w:tcW w:w="4675" w:type="dxa"/>
          </w:tcPr>
          <w:p w14:paraId="71D4C9DF" w14:textId="42D32B05" w:rsidR="00B937C4" w:rsidDel="00C05AEE" w:rsidRDefault="00B937C4" w:rsidP="00C91BD1">
            <w:pPr>
              <w:spacing w:line="480" w:lineRule="auto"/>
              <w:rPr>
                <w:del w:id="912" w:author="Jeremy Haynes" w:date="2024-05-15T12:26:00Z" w16du:dateUtc="2024-05-15T16:26:00Z"/>
              </w:rPr>
            </w:pPr>
            <w:del w:id="913" w:author="Jeremy Haynes" w:date="2024-05-15T12:26:00Z" w16du:dateUtc="2024-05-15T16:26:00Z">
              <w:r w:rsidDel="00C05AEE">
                <w:delText>~ Normal(0,</w:delText>
              </w:r>
              <w:r w:rsidR="00797C40" w:rsidRPr="00797C40" w:rsidDel="00C05AEE">
                <w:rPr>
                  <w:rFonts w:ascii="Times New Roman" w:hAnsi="Times New Roman"/>
                </w:rPr>
                <w:delText>1</w:delText>
              </w:r>
              <w:r w:rsidDel="00C05AEE">
                <w:delText>).</w:delText>
              </w:r>
              <w:r w:rsidR="007840D8" w:rsidDel="00C05AEE">
                <w:rPr>
                  <w:rStyle w:val="FootnoteReference"/>
                </w:rPr>
                <w:footnoteReference w:id="3"/>
              </w:r>
            </w:del>
          </w:p>
        </w:tc>
      </w:tr>
    </w:tbl>
    <w:p w14:paraId="594D1DC2" w14:textId="6A86706E" w:rsidR="00C41F54" w:rsidRPr="006B1AE2" w:rsidDel="00C05AEE" w:rsidRDefault="00621F7A" w:rsidP="00621F7A">
      <w:pPr>
        <w:spacing w:line="480" w:lineRule="auto"/>
        <w:ind w:firstLine="720"/>
        <w:rPr>
          <w:del w:id="916" w:author="Jeremy Haynes" w:date="2024-05-15T12:26:00Z" w16du:dateUtc="2024-05-15T16:26:00Z"/>
        </w:rPr>
      </w:pPr>
      <w:del w:id="917" w:author="Jeremy Haynes" w:date="2024-05-15T12:26:00Z" w16du:dateUtc="2024-05-15T16:26:00Z">
        <w:r w:rsidDel="00C05AEE">
          <w:delText xml:space="preserve">Because we used a Bayesian approach, we based our inferences off evaluating the posterior distributions of parameters. </w:delText>
        </w:r>
        <w:r w:rsidR="001D0394" w:rsidDel="00C05AEE">
          <w:delText>For visually inspect trends in the data, we present observed person-level and group-level data as well as model-predicted estimates of the person- and group-level parameters.</w:delText>
        </w:r>
        <w:r w:rsidR="004341D5" w:rsidDel="00C05AEE">
          <w:delText xml:space="preserve"> We were most interested in how reward and punishment learning differed as a function of psychopathology. </w:delText>
        </w:r>
        <w:commentRangeStart w:id="918"/>
        <w:r w:rsidR="004341D5" w:rsidDel="00C05AEE">
          <w:delText>For these comparisons, we focus</w:delText>
        </w:r>
        <w:r w:rsidR="00E1423C" w:rsidDel="00C05AEE">
          <w:delText>ed</w:delText>
        </w:r>
        <w:r w:rsidR="004341D5" w:rsidDel="00C05AEE">
          <w:delText xml:space="preserve"> on the posterior distributions of </w:delText>
        </w:r>
        <w:r w:rsidR="004341D5" w:rsidRPr="004341D5" w:rsidDel="00C05AEE">
          <w:rPr>
            <w:rFonts w:ascii="Times New Roman" w:hAnsi="Times New Roman"/>
            <w:i/>
            <w:iCs/>
          </w:rPr>
          <w:delText>β</w:delText>
        </w:r>
        <w:r w:rsidR="004341D5" w:rsidDel="00C05AEE">
          <w:rPr>
            <w:i/>
            <w:iCs/>
            <w:vertAlign w:val="subscript"/>
          </w:rPr>
          <w:delText>Anx</w:delText>
        </w:r>
        <w:r w:rsidR="004341D5" w:rsidDel="00C05AEE">
          <w:delText>, ,</w:delText>
        </w:r>
        <w:r w:rsidR="004341D5" w:rsidRPr="004341D5" w:rsidDel="00C05AEE">
          <w:rPr>
            <w:rFonts w:ascii="Times New Roman" w:hAnsi="Times New Roman"/>
            <w:i/>
            <w:iCs/>
          </w:rPr>
          <w:delText>β</w:delText>
        </w:r>
        <w:r w:rsidR="004341D5" w:rsidDel="00C05AEE">
          <w:rPr>
            <w:i/>
            <w:iCs/>
            <w:vertAlign w:val="subscript"/>
          </w:rPr>
          <w:delText>Dep</w:delText>
        </w:r>
        <w:r w:rsidR="004341D5" w:rsidDel="00C05AEE">
          <w:delText>,</w:delText>
        </w:r>
        <w:r w:rsidR="001D0394" w:rsidDel="00C05AEE">
          <w:delText xml:space="preserve"> </w:delText>
        </w:r>
        <w:r w:rsidR="004341D5" w:rsidRPr="004341D5" w:rsidDel="00C05AEE">
          <w:rPr>
            <w:rFonts w:ascii="Times New Roman" w:hAnsi="Times New Roman"/>
            <w:i/>
            <w:iCs/>
          </w:rPr>
          <w:delText>β</w:delText>
        </w:r>
        <w:r w:rsidR="004341D5" w:rsidDel="00C05AEE">
          <w:rPr>
            <w:i/>
            <w:iCs/>
            <w:vertAlign w:val="subscript"/>
          </w:rPr>
          <w:delText>SUD</w:delText>
        </w:r>
        <w:r w:rsidR="004341D5" w:rsidDel="00C05AEE">
          <w:delText xml:space="preserve"> </w:delText>
        </w:r>
        <w:r w:rsidR="003503B4" w:rsidDel="00C05AEE">
          <w:delText xml:space="preserve">which indicate the degree to which individuals with anxiety, depression, and/or substance use disorder differed, respectively, from </w:delText>
        </w:r>
        <w:r w:rsidR="00AD3E2F" w:rsidDel="00C05AEE">
          <w:delText xml:space="preserve">those </w:delText>
        </w:r>
        <w:r w:rsidR="003503B4" w:rsidDel="00C05AEE">
          <w:delText xml:space="preserve">without </w:delText>
        </w:r>
        <w:r w:rsidR="00AD3E2F" w:rsidDel="00C05AEE">
          <w:delText>anxiety, depression, and/or substance use disorder</w:delText>
        </w:r>
        <w:r w:rsidR="003503B4" w:rsidDel="00C05AEE">
          <w:delText>.</w:delText>
        </w:r>
        <w:commentRangeEnd w:id="918"/>
        <w:r w:rsidR="00127EAA" w:rsidDel="00C05AEE">
          <w:rPr>
            <w:rStyle w:val="CommentReference"/>
          </w:rPr>
          <w:commentReference w:id="918"/>
        </w:r>
        <w:r w:rsidR="006B1AE2" w:rsidDel="00C05AEE">
          <w:delText xml:space="preserve"> Posterior distributions of these </w:delText>
        </w:r>
        <w:r w:rsidR="006B1AE2" w:rsidRPr="004341D5" w:rsidDel="00C05AEE">
          <w:rPr>
            <w:rFonts w:ascii="Times New Roman" w:hAnsi="Times New Roman"/>
            <w:i/>
            <w:iCs/>
          </w:rPr>
          <w:delText>β</w:delText>
        </w:r>
        <w:r w:rsidR="006B1AE2" w:rsidDel="00C05AEE">
          <w:rPr>
            <w:rFonts w:ascii="Times New Roman" w:hAnsi="Times New Roman"/>
          </w:rPr>
          <w:delText xml:space="preserve">s in which the 95% credible interval (CI) </w:delText>
        </w:r>
        <w:r w:rsidR="006B1AE2" w:rsidRPr="000539FB" w:rsidDel="00C05AEE">
          <w:rPr>
            <w:rFonts w:ascii="Times New Roman" w:hAnsi="Times New Roman"/>
          </w:rPr>
          <w:delText>did</w:delText>
        </w:r>
        <w:r w:rsidR="006B1AE2" w:rsidDel="00C05AEE">
          <w:rPr>
            <w:rFonts w:ascii="Times New Roman" w:hAnsi="Times New Roman"/>
          </w:rPr>
          <w:delText xml:space="preserve"> </w:delText>
        </w:r>
        <w:r w:rsidR="006B1AE2" w:rsidDel="00C05AEE">
          <w:rPr>
            <w:rFonts w:ascii="Times New Roman" w:hAnsi="Times New Roman"/>
            <w:i/>
            <w:iCs/>
          </w:rPr>
          <w:delText>not</w:delText>
        </w:r>
        <w:r w:rsidR="006B1AE2" w:rsidDel="00C05AEE">
          <w:rPr>
            <w:rFonts w:ascii="Times New Roman" w:hAnsi="Times New Roman"/>
          </w:rPr>
          <w:delText xml:space="preserve"> overlap with 0 are considered significant, and those in which the 95% CI </w:delText>
        </w:r>
        <w:r w:rsidR="006B1AE2" w:rsidRPr="000539FB" w:rsidDel="00C05AEE">
          <w:rPr>
            <w:rFonts w:ascii="Times New Roman" w:hAnsi="Times New Roman"/>
          </w:rPr>
          <w:delText>did</w:delText>
        </w:r>
        <w:r w:rsidR="006B1AE2" w:rsidDel="00C05AEE">
          <w:rPr>
            <w:rFonts w:ascii="Times New Roman" w:hAnsi="Times New Roman"/>
          </w:rPr>
          <w:delText xml:space="preserve"> overlap with 0 are considered not significant.</w:delText>
        </w:r>
      </w:del>
    </w:p>
    <w:p w14:paraId="155F7162" w14:textId="47A23C16" w:rsidR="00851FB0" w:rsidDel="00C05AEE" w:rsidRDefault="00851FB0" w:rsidP="00851FB0">
      <w:pPr>
        <w:pStyle w:val="Heading4"/>
        <w:rPr>
          <w:del w:id="919" w:author="Jeremy Haynes" w:date="2024-05-15T12:26:00Z" w16du:dateUtc="2024-05-15T16:26:00Z"/>
        </w:rPr>
      </w:pPr>
      <w:del w:id="920" w:author="Jeremy Haynes" w:date="2024-05-15T12:26:00Z" w16du:dateUtc="2024-05-15T16:26:00Z">
        <w:r w:rsidDel="00C05AEE">
          <w:lastRenderedPageBreak/>
          <w:delText xml:space="preserve">2.4.4 </w:delText>
        </w:r>
        <w:r w:rsidR="00CF245F" w:rsidDel="00C05AEE">
          <w:delText xml:space="preserve">Correlations </w:delText>
        </w:r>
        <w:r w:rsidR="004923C7" w:rsidDel="00C05AEE">
          <w:delText>with</w:delText>
        </w:r>
        <w:r w:rsidR="0009220C" w:rsidDel="00C05AEE">
          <w:delText xml:space="preserve"> </w:delText>
        </w:r>
        <w:r w:rsidR="00CF245F" w:rsidDel="00C05AEE">
          <w:delText>Self-Report Measures</w:delText>
        </w:r>
      </w:del>
    </w:p>
    <w:p w14:paraId="50BE2D48" w14:textId="721E7B4A" w:rsidR="00CF245F" w:rsidDel="00C05AEE" w:rsidRDefault="00CF245F" w:rsidP="00CF245F">
      <w:pPr>
        <w:spacing w:line="480" w:lineRule="auto"/>
        <w:rPr>
          <w:del w:id="921" w:author="Jeremy Haynes" w:date="2024-05-15T12:26:00Z" w16du:dateUtc="2024-05-15T16:26:00Z"/>
        </w:rPr>
      </w:pPr>
      <w:del w:id="922" w:author="Jeremy Haynes" w:date="2024-05-15T12:26:00Z" w16du:dateUtc="2024-05-15T16:26:00Z">
        <w:r w:rsidDel="00C05AEE">
          <w:tab/>
          <w:delText xml:space="preserve">Finally, we explored the relation between ORL parameters with self-reported measures of reward and punishment sensitivity from the BIS/BAS. To do this, we </w:delText>
        </w:r>
      </w:del>
      <w:ins w:id="923" w:author="Thomas Olino" w:date="2024-05-13T20:53:00Z">
        <w:del w:id="924" w:author="Jeremy Haynes" w:date="2024-05-15T12:26:00Z" w16du:dateUtc="2024-05-15T16:26:00Z">
          <w:r w:rsidR="003E16FB" w:rsidDel="00C05AEE">
            <w:delText xml:space="preserve">estimated </w:delText>
          </w:r>
        </w:del>
      </w:ins>
      <w:del w:id="925" w:author="Jeremy Haynes" w:date="2024-05-15T12:26:00Z" w16du:dateUtc="2024-05-15T16:26:00Z">
        <w:r w:rsidDel="00C05AEE">
          <w:delText xml:space="preserve">correlated </w:delText>
        </w:r>
      </w:del>
      <w:ins w:id="926" w:author="Thomas Olino" w:date="2024-05-13T20:53:00Z">
        <w:del w:id="927" w:author="Jeremy Haynes" w:date="2024-05-15T12:26:00Z" w16du:dateUtc="2024-05-15T16:26:00Z">
          <w:r w:rsidR="003E16FB" w:rsidDel="00C05AEE">
            <w:delText xml:space="preserve">correlations between </w:delText>
          </w:r>
        </w:del>
      </w:ins>
      <w:del w:id="928" w:author="Jeremy Haynes" w:date="2024-05-15T12:26:00Z" w16du:dateUtc="2024-05-15T16:26:00Z">
        <w:r w:rsidDel="00C05AEE">
          <w:delText>BAS Total, BAS Drive, BAS Fun Seeking, and BAS Reward Sensitivity scores</w:delText>
        </w:r>
        <w:r w:rsidRPr="00CF245F" w:rsidDel="00C05AEE">
          <w:delText xml:space="preserve"> with the person-level estimates of the ORL parameters from each iteration of the posterior distribution</w:delText>
        </w:r>
        <w:r w:rsidR="000539FB" w:rsidDel="00C05AEE">
          <w:delText>s</w:delText>
        </w:r>
        <w:r w:rsidRPr="00CF245F" w:rsidDel="00C05AEE">
          <w:delText xml:space="preserve">. </w:delText>
        </w:r>
        <w:r w:rsidR="00652805" w:rsidDel="00C05AEE">
          <w:delText xml:space="preserve">This </w:delText>
        </w:r>
        <w:r w:rsidRPr="00CF245F" w:rsidDel="00C05AEE">
          <w:delText>generates distribution</w:delText>
        </w:r>
        <w:r w:rsidR="00652805" w:rsidDel="00C05AEE">
          <w:delText>s</w:delText>
        </w:r>
        <w:r w:rsidRPr="00CF245F" w:rsidDel="00C05AEE">
          <w:delText xml:space="preserve"> </w:delText>
        </w:r>
        <w:r w:rsidR="00652805" w:rsidDel="00C05AEE">
          <w:delText xml:space="preserve">of correlations between BIS/BAS scores and ORL parameters, from which we </w:delText>
        </w:r>
        <w:r w:rsidRPr="00CF245F" w:rsidDel="00C05AEE">
          <w:delText>calculated mean</w:delText>
        </w:r>
        <w:r w:rsidR="00652805" w:rsidDel="00C05AEE">
          <w:delText>s</w:delText>
        </w:r>
        <w:r w:rsidRPr="00CF245F" w:rsidDel="00C05AEE">
          <w:delText xml:space="preserve"> and </w:delText>
        </w:r>
        <w:r w:rsidR="000539FB" w:rsidDel="00C05AEE">
          <w:delText>95% CIs to obtain point estimates of the correlation (</w:delText>
        </w:r>
        <w:r w:rsidR="000539FB" w:rsidDel="00C05AEE">
          <w:rPr>
            <w:i/>
            <w:iCs/>
          </w:rPr>
          <w:delText>r</w:delText>
        </w:r>
        <w:r w:rsidR="000539FB" w:rsidDel="00C05AEE">
          <w:delText>) between the self-report measure and the ORL parameter, and to draw inferences</w:delText>
        </w:r>
        <w:r w:rsidR="00652805" w:rsidDel="00C05AEE">
          <w:delText xml:space="preserve"> </w:delText>
        </w:r>
        <w:r w:rsidR="000539FB" w:rsidDel="00C05AEE">
          <w:delText>based on the overlap of the 95% CI with 0</w:delText>
        </w:r>
        <w:r w:rsidR="00EA4AF4" w:rsidDel="00C05AEE">
          <w:delText xml:space="preserve"> as with inferences for the </w:delText>
        </w:r>
        <w:r w:rsidR="00EA4AF4" w:rsidRPr="004341D5" w:rsidDel="00C05AEE">
          <w:rPr>
            <w:rFonts w:ascii="Times New Roman" w:hAnsi="Times New Roman"/>
            <w:i/>
            <w:iCs/>
          </w:rPr>
          <w:delText>β</w:delText>
        </w:r>
        <w:r w:rsidR="00EA4AF4" w:rsidDel="00C05AEE">
          <w:rPr>
            <w:rFonts w:ascii="Times New Roman" w:hAnsi="Times New Roman"/>
          </w:rPr>
          <w:delText>s described above</w:delText>
        </w:r>
        <w:r w:rsidRPr="00CF245F" w:rsidDel="00C05AEE">
          <w:delText>.</w:delText>
        </w:r>
      </w:del>
    </w:p>
    <w:p w14:paraId="31C515F4" w14:textId="046B703D" w:rsidR="0037655C" w:rsidDel="00C05AEE" w:rsidRDefault="001B034A" w:rsidP="001B034A">
      <w:pPr>
        <w:pStyle w:val="Heading2"/>
        <w:rPr>
          <w:del w:id="929" w:author="Jeremy Haynes" w:date="2024-05-15T12:26:00Z" w16du:dateUtc="2024-05-15T16:26:00Z"/>
          <w:rFonts w:eastAsia="Cambria"/>
        </w:rPr>
      </w:pPr>
      <w:del w:id="930" w:author="Jeremy Haynes" w:date="2024-05-15T12:26:00Z" w16du:dateUtc="2024-05-15T16:26:00Z">
        <w:r w:rsidDel="00C05AEE">
          <w:rPr>
            <w:rFonts w:eastAsia="Cambria"/>
          </w:rPr>
          <w:delText xml:space="preserve">3 </w:delText>
        </w:r>
        <w:r w:rsidR="0037655C" w:rsidDel="00C05AEE">
          <w:rPr>
            <w:rFonts w:eastAsia="Cambria"/>
          </w:rPr>
          <w:delText>Results</w:delText>
        </w:r>
      </w:del>
    </w:p>
    <w:p w14:paraId="4F2537D1" w14:textId="6C56BDA1" w:rsidR="00851FB0" w:rsidDel="00C05AEE" w:rsidRDefault="00851FB0" w:rsidP="00F901E9">
      <w:pPr>
        <w:pStyle w:val="Heading3"/>
        <w:rPr>
          <w:del w:id="931" w:author="Jeremy Haynes" w:date="2024-05-15T12:26:00Z" w16du:dateUtc="2024-05-15T16:26:00Z"/>
          <w:rFonts w:eastAsia="Cambria"/>
        </w:rPr>
      </w:pPr>
      <w:del w:id="932" w:author="Jeremy Haynes" w:date="2024-05-15T12:26:00Z" w16du:dateUtc="2024-05-15T16:26:00Z">
        <w:r w:rsidDel="00C05AEE">
          <w:rPr>
            <w:rFonts w:eastAsia="Cambria"/>
          </w:rPr>
          <w:delText>3.1</w:delText>
        </w:r>
        <w:r w:rsidR="00F901E9" w:rsidDel="00C05AEE">
          <w:rPr>
            <w:rFonts w:eastAsia="Cambria"/>
          </w:rPr>
          <w:delText xml:space="preserve"> IGT Performance</w:delText>
        </w:r>
      </w:del>
    </w:p>
    <w:p w14:paraId="5521C085" w14:textId="2EC6C5B2" w:rsidR="006F7A11" w:rsidDel="00C05AEE" w:rsidRDefault="00A44394" w:rsidP="00851FB0">
      <w:pPr>
        <w:widowControl w:val="0"/>
        <w:autoSpaceDE/>
        <w:spacing w:line="480" w:lineRule="auto"/>
        <w:ind w:firstLine="720"/>
        <w:rPr>
          <w:del w:id="933" w:author="Jeremy Haynes" w:date="2024-05-15T12:26:00Z" w16du:dateUtc="2024-05-15T16:26:00Z"/>
          <w:rFonts w:ascii="Times New Roman" w:eastAsia="Cambria" w:hAnsi="Times New Roman"/>
        </w:rPr>
      </w:pPr>
      <w:del w:id="934" w:author="Jeremy Haynes" w:date="2024-05-15T12:26:00Z" w16du:dateUtc="2024-05-15T16:26:00Z">
        <w:r w:rsidDel="00C05AEE">
          <w:rPr>
            <w:rFonts w:ascii="Times New Roman" w:eastAsia="Cambria" w:hAnsi="Times New Roman"/>
          </w:rPr>
          <w:delText xml:space="preserve">Overall, participants in each group showed sensitivity to the long-term outcomes associated with </w:delText>
        </w:r>
        <w:r w:rsidR="00187570" w:rsidDel="00C05AEE">
          <w:rPr>
            <w:rFonts w:ascii="Times New Roman" w:eastAsia="Cambria" w:hAnsi="Times New Roman"/>
          </w:rPr>
          <w:delText>each</w:delText>
        </w:r>
        <w:r w:rsidDel="00C05AEE">
          <w:rPr>
            <w:rFonts w:ascii="Times New Roman" w:eastAsia="Cambria" w:hAnsi="Times New Roman"/>
          </w:rPr>
          <w:delText xml:space="preserve"> deck such that at the beginning of the task, most participants </w:delText>
        </w:r>
        <w:r w:rsidR="00A10BEA" w:rsidDel="00C05AEE">
          <w:rPr>
            <w:rFonts w:ascii="Times New Roman" w:eastAsia="Cambria" w:hAnsi="Times New Roman"/>
          </w:rPr>
          <w:delText>played on</w:delText>
        </w:r>
        <w:r w:rsidDel="00C05AEE">
          <w:rPr>
            <w:rFonts w:ascii="Times New Roman" w:eastAsia="Cambria" w:hAnsi="Times New Roman"/>
          </w:rPr>
          <w:delText xml:space="preserve"> each deck equally often but by the end of the task, participants </w:delText>
        </w:r>
        <w:r w:rsidR="009E487F" w:rsidDel="00C05AEE">
          <w:rPr>
            <w:rFonts w:ascii="Times New Roman" w:eastAsia="Cambria" w:hAnsi="Times New Roman"/>
          </w:rPr>
          <w:delText>played on</w:delText>
        </w:r>
        <w:r w:rsidDel="00C05AEE">
          <w:rPr>
            <w:rFonts w:ascii="Times New Roman" w:eastAsia="Cambria" w:hAnsi="Times New Roman"/>
          </w:rPr>
          <w:delText xml:space="preserve"> the good decks more frequently than </w:delText>
        </w:r>
        <w:r w:rsidR="00F7516E" w:rsidDel="00C05AEE">
          <w:rPr>
            <w:rFonts w:ascii="Times New Roman" w:eastAsia="Cambria" w:hAnsi="Times New Roman"/>
          </w:rPr>
          <w:delText>on the</w:delText>
        </w:r>
        <w:r w:rsidDel="00C05AEE">
          <w:rPr>
            <w:rFonts w:ascii="Times New Roman" w:eastAsia="Cambria" w:hAnsi="Times New Roman"/>
          </w:rPr>
          <w:delText xml:space="preserve"> bad decks. To illustrate, </w:delText>
        </w:r>
        <w:commentRangeStart w:id="935"/>
        <w:r w:rsidR="00E30A60" w:rsidDel="00C05AEE">
          <w:rPr>
            <w:rFonts w:ascii="Times New Roman" w:eastAsia="Cambria" w:hAnsi="Times New Roman"/>
          </w:rPr>
          <w:delText xml:space="preserve">Figure </w:delText>
        </w:r>
        <w:r w:rsidR="002B3737" w:rsidDel="00C05AEE">
          <w:rPr>
            <w:rFonts w:ascii="Times New Roman" w:eastAsia="Cambria" w:hAnsi="Times New Roman"/>
          </w:rPr>
          <w:delText>1</w:delText>
        </w:r>
        <w:r w:rsidR="00E30A60" w:rsidDel="00C05AEE">
          <w:rPr>
            <w:rFonts w:ascii="Times New Roman" w:eastAsia="Cambria" w:hAnsi="Times New Roman"/>
          </w:rPr>
          <w:delText xml:space="preserve"> shows the observed and ORL model-predicted play proportions for each diagnostic group.</w:delText>
        </w:r>
        <w:commentRangeEnd w:id="935"/>
        <w:r w:rsidR="00127EAA" w:rsidDel="00C05AEE">
          <w:rPr>
            <w:rStyle w:val="CommentReference"/>
          </w:rPr>
          <w:commentReference w:id="935"/>
        </w:r>
        <w:r w:rsidR="00E30A60" w:rsidDel="00C05AEE">
          <w:rPr>
            <w:rFonts w:ascii="Times New Roman" w:eastAsia="Cambria" w:hAnsi="Times New Roman"/>
          </w:rPr>
          <w:delText xml:space="preserve"> </w:delText>
        </w:r>
        <w:r w:rsidR="00362069" w:rsidDel="00C05AEE">
          <w:rPr>
            <w:rFonts w:ascii="Times New Roman" w:eastAsia="Cambria" w:hAnsi="Times New Roman"/>
          </w:rPr>
          <w:delText xml:space="preserve">Differences </w:delText>
        </w:r>
        <w:r w:rsidR="006B62D6" w:rsidDel="00C05AEE">
          <w:rPr>
            <w:rFonts w:ascii="Times New Roman" w:eastAsia="Cambria" w:hAnsi="Times New Roman"/>
          </w:rPr>
          <w:delText>in these patterns of behavior across the different forms of psychopathology were characterized by parameters from the ORL model</w:delText>
        </w:r>
        <w:r w:rsidR="00E30A60" w:rsidDel="00C05AEE">
          <w:rPr>
            <w:rFonts w:ascii="Times New Roman" w:eastAsia="Cambria" w:hAnsi="Times New Roman"/>
          </w:rPr>
          <w:delText xml:space="preserve">. </w:delText>
        </w:r>
        <w:r w:rsidR="006B62D6" w:rsidDel="00C05AEE">
          <w:rPr>
            <w:rFonts w:ascii="Times New Roman" w:eastAsia="Cambria" w:hAnsi="Times New Roman"/>
          </w:rPr>
          <w:delText xml:space="preserve">The posterior distributions of these ORL parameters are shown in </w:delText>
        </w:r>
        <w:r w:rsidR="00E30A60" w:rsidDel="00C05AEE">
          <w:rPr>
            <w:rFonts w:ascii="Times New Roman" w:eastAsia="Cambria" w:hAnsi="Times New Roman"/>
          </w:rPr>
          <w:delText xml:space="preserve">Figure </w:delText>
        </w:r>
        <w:r w:rsidR="00076685" w:rsidDel="00C05AEE">
          <w:rPr>
            <w:rFonts w:ascii="Times New Roman" w:eastAsia="Cambria" w:hAnsi="Times New Roman"/>
          </w:rPr>
          <w:delText>2</w:delText>
        </w:r>
        <w:r w:rsidR="006B62D6" w:rsidDel="00C05AEE">
          <w:rPr>
            <w:rFonts w:ascii="Times New Roman" w:eastAsia="Cambria" w:hAnsi="Times New Roman"/>
          </w:rPr>
          <w:delText xml:space="preserve"> which depicts the group means</w:delText>
        </w:r>
        <w:r w:rsidR="00E30A60" w:rsidDel="00C05AEE">
          <w:rPr>
            <w:rFonts w:ascii="Times New Roman" w:eastAsia="Cambria" w:hAnsi="Times New Roman"/>
          </w:rPr>
          <w:delText xml:space="preserve"> (left column) </w:delText>
        </w:r>
        <w:r w:rsidR="00882C41" w:rsidDel="00C05AEE">
          <w:rPr>
            <w:rFonts w:ascii="Times New Roman" w:eastAsia="Cambria" w:hAnsi="Times New Roman"/>
          </w:rPr>
          <w:delText xml:space="preserve">and </w:delText>
        </w:r>
        <w:r w:rsidR="00E30A60" w:rsidDel="00C05AEE">
          <w:rPr>
            <w:rFonts w:ascii="Times New Roman" w:eastAsia="Cambria" w:hAnsi="Times New Roman"/>
          </w:rPr>
          <w:delText>the group differences</w:delText>
        </w:r>
        <w:r w:rsidR="00882C41" w:rsidDel="00C05AEE">
          <w:rPr>
            <w:rFonts w:ascii="Times New Roman" w:eastAsia="Cambria" w:hAnsi="Times New Roman"/>
          </w:rPr>
          <w:delText xml:space="preserve"> (right column) for each ORL parameter. </w:delText>
        </w:r>
        <w:r w:rsidR="003B73CA" w:rsidDel="00C05AEE">
          <w:rPr>
            <w:rFonts w:ascii="Times New Roman" w:eastAsia="Cambria" w:hAnsi="Times New Roman"/>
          </w:rPr>
          <w:delText>Here</w:delText>
        </w:r>
        <w:r w:rsidR="001D1A11" w:rsidDel="00C05AEE">
          <w:rPr>
            <w:rFonts w:ascii="Times New Roman" w:eastAsia="Cambria" w:hAnsi="Times New Roman"/>
          </w:rPr>
          <w:delText>,</w:delText>
        </w:r>
        <w:r w:rsidR="003B73CA" w:rsidDel="00C05AEE">
          <w:rPr>
            <w:rFonts w:ascii="Times New Roman" w:eastAsia="Cambria" w:hAnsi="Times New Roman"/>
          </w:rPr>
          <w:delText xml:space="preserve"> we found that </w:delText>
        </w:r>
        <w:r w:rsidR="00070330" w:rsidDel="00C05AEE">
          <w:rPr>
            <w:rFonts w:ascii="Times New Roman" w:eastAsia="Cambria" w:hAnsi="Times New Roman"/>
          </w:rPr>
          <w:delText xml:space="preserve">participants with anxiety showed higher punishment learning rates than participants without anxiety (posterior mean </w:delText>
        </w:r>
        <w:r w:rsidR="00070330" w:rsidRPr="00971433" w:rsidDel="00C05AEE">
          <w:rPr>
            <w:rFonts w:ascii="Times New Roman" w:eastAsia="Cambria" w:hAnsi="Times New Roman"/>
            <w:i/>
            <w:iCs/>
          </w:rPr>
          <w:delText>β</w:delText>
        </w:r>
        <w:r w:rsidR="00070330" w:rsidDel="00C05AEE">
          <w:rPr>
            <w:rFonts w:ascii="Times New Roman" w:eastAsia="Cambria" w:hAnsi="Times New Roman"/>
            <w:i/>
            <w:iCs/>
            <w:vertAlign w:val="subscript"/>
          </w:rPr>
          <w:delText>Anx</w:delText>
        </w:r>
        <w:r w:rsidR="00070330" w:rsidDel="00C05AEE">
          <w:rPr>
            <w:rFonts w:ascii="Times New Roman" w:eastAsia="Cambria" w:hAnsi="Times New Roman"/>
          </w:rPr>
          <w:delText xml:space="preserve"> = .15</w:delText>
        </w:r>
        <w:r w:rsidR="00070330" w:rsidRPr="00E02F0C" w:rsidDel="00C05AEE">
          <w:rPr>
            <w:rFonts w:ascii="Times New Roman" w:eastAsia="Cambria" w:hAnsi="Times New Roman"/>
          </w:rPr>
          <w:delText xml:space="preserve">, </w:delText>
        </w:r>
        <w:r w:rsidR="00070330" w:rsidDel="00C05AEE">
          <w:rPr>
            <w:rFonts w:ascii="Times New Roman" w:eastAsia="Cambria" w:hAnsi="Times New Roman"/>
          </w:rPr>
          <w:delText xml:space="preserve">95% </w:delText>
        </w:r>
        <w:r w:rsidR="00070330" w:rsidRPr="00E02F0C" w:rsidDel="00C05AEE">
          <w:rPr>
            <w:rFonts w:ascii="Times New Roman" w:eastAsia="Cambria" w:hAnsi="Times New Roman"/>
          </w:rPr>
          <w:delText>CI [.</w:delText>
        </w:r>
        <w:r w:rsidR="00070330" w:rsidDel="00C05AEE">
          <w:rPr>
            <w:rFonts w:ascii="Times New Roman" w:eastAsia="Cambria" w:hAnsi="Times New Roman"/>
          </w:rPr>
          <w:delText>01</w:delText>
        </w:r>
        <w:r w:rsidR="00070330" w:rsidRPr="00E02F0C" w:rsidDel="00C05AEE">
          <w:rPr>
            <w:rFonts w:ascii="Times New Roman" w:eastAsia="Cambria" w:hAnsi="Times New Roman"/>
          </w:rPr>
          <w:delText>, .</w:delText>
        </w:r>
        <w:r w:rsidR="00070330" w:rsidDel="00C05AEE">
          <w:rPr>
            <w:rFonts w:ascii="Times New Roman" w:eastAsia="Cambria" w:hAnsi="Times New Roman"/>
          </w:rPr>
          <w:delText>29</w:delText>
        </w:r>
        <w:r w:rsidR="00070330" w:rsidRPr="00E02F0C" w:rsidDel="00C05AEE">
          <w:rPr>
            <w:rFonts w:ascii="Times New Roman" w:eastAsia="Cambria" w:hAnsi="Times New Roman"/>
          </w:rPr>
          <w:delText>]</w:delText>
        </w:r>
        <w:r w:rsidR="00070330" w:rsidDel="00C05AEE">
          <w:rPr>
            <w:rFonts w:ascii="Times New Roman" w:eastAsia="Cambria" w:hAnsi="Times New Roman"/>
          </w:rPr>
          <w:delText xml:space="preserve">), and participants with depression </w:delText>
        </w:r>
        <w:r w:rsidR="0020011D" w:rsidDel="00C05AEE">
          <w:rPr>
            <w:rFonts w:ascii="Times New Roman" w:eastAsia="Cambria" w:hAnsi="Times New Roman"/>
          </w:rPr>
          <w:delText xml:space="preserve">showed </w:delText>
        </w:r>
        <w:r w:rsidR="00070330" w:rsidDel="00C05AEE">
          <w:rPr>
            <w:rFonts w:ascii="Times New Roman" w:eastAsia="Cambria" w:hAnsi="Times New Roman"/>
          </w:rPr>
          <w:delText>higher win frequency sensitivit</w:delText>
        </w:r>
        <w:r w:rsidR="0020011D" w:rsidDel="00C05AEE">
          <w:rPr>
            <w:rFonts w:ascii="Times New Roman" w:eastAsia="Cambria" w:hAnsi="Times New Roman"/>
          </w:rPr>
          <w:delText>ies</w:delText>
        </w:r>
        <w:r w:rsidR="00070330" w:rsidDel="00C05AEE">
          <w:rPr>
            <w:rFonts w:ascii="Times New Roman" w:eastAsia="Cambria" w:hAnsi="Times New Roman"/>
          </w:rPr>
          <w:delText xml:space="preserve"> than participants without depression (posterior mean </w:delText>
        </w:r>
        <w:r w:rsidR="00070330" w:rsidRPr="00971433" w:rsidDel="00C05AEE">
          <w:rPr>
            <w:rFonts w:ascii="Times New Roman" w:eastAsia="Cambria" w:hAnsi="Times New Roman"/>
            <w:i/>
            <w:iCs/>
          </w:rPr>
          <w:delText>β</w:delText>
        </w:r>
        <w:r w:rsidR="00070330" w:rsidDel="00C05AEE">
          <w:rPr>
            <w:rFonts w:ascii="Times New Roman" w:eastAsia="Cambria" w:hAnsi="Times New Roman"/>
            <w:i/>
            <w:iCs/>
            <w:vertAlign w:val="subscript"/>
          </w:rPr>
          <w:delText>Dep</w:delText>
        </w:r>
        <w:r w:rsidR="00070330" w:rsidDel="00C05AEE">
          <w:rPr>
            <w:rFonts w:ascii="Times New Roman" w:eastAsia="Cambria" w:hAnsi="Times New Roman"/>
          </w:rPr>
          <w:delText xml:space="preserve"> = 1.05</w:delText>
        </w:r>
        <w:r w:rsidR="00070330" w:rsidRPr="00E02F0C" w:rsidDel="00C05AEE">
          <w:rPr>
            <w:rFonts w:ascii="Times New Roman" w:eastAsia="Cambria" w:hAnsi="Times New Roman"/>
          </w:rPr>
          <w:delText xml:space="preserve">, </w:delText>
        </w:r>
        <w:r w:rsidR="00070330" w:rsidDel="00C05AEE">
          <w:rPr>
            <w:rFonts w:ascii="Times New Roman" w:eastAsia="Cambria" w:hAnsi="Times New Roman"/>
          </w:rPr>
          <w:delText xml:space="preserve">95% </w:delText>
        </w:r>
        <w:r w:rsidR="00070330" w:rsidRPr="00E02F0C" w:rsidDel="00C05AEE">
          <w:rPr>
            <w:rFonts w:ascii="Times New Roman" w:eastAsia="Cambria" w:hAnsi="Times New Roman"/>
          </w:rPr>
          <w:delText>CI [.</w:delText>
        </w:r>
        <w:r w:rsidR="00070330" w:rsidDel="00C05AEE">
          <w:rPr>
            <w:rFonts w:ascii="Times New Roman" w:eastAsia="Cambria" w:hAnsi="Times New Roman"/>
          </w:rPr>
          <w:delText>03</w:delText>
        </w:r>
        <w:r w:rsidR="00070330" w:rsidRPr="00E02F0C" w:rsidDel="00C05AEE">
          <w:rPr>
            <w:rFonts w:ascii="Times New Roman" w:eastAsia="Cambria" w:hAnsi="Times New Roman"/>
          </w:rPr>
          <w:delText xml:space="preserve">, </w:delText>
        </w:r>
        <w:r w:rsidR="00070330" w:rsidDel="00C05AEE">
          <w:rPr>
            <w:rFonts w:ascii="Times New Roman" w:eastAsia="Cambria" w:hAnsi="Times New Roman"/>
          </w:rPr>
          <w:delText>2.04</w:delText>
        </w:r>
        <w:r w:rsidR="00070330" w:rsidRPr="00E02F0C" w:rsidDel="00C05AEE">
          <w:rPr>
            <w:rFonts w:ascii="Times New Roman" w:eastAsia="Cambria" w:hAnsi="Times New Roman"/>
          </w:rPr>
          <w:delText>]</w:delText>
        </w:r>
        <w:r w:rsidR="00070330" w:rsidDel="00C05AEE">
          <w:rPr>
            <w:rFonts w:ascii="Times New Roman" w:eastAsia="Cambria" w:hAnsi="Times New Roman"/>
          </w:rPr>
          <w:delText>).</w:delText>
        </w:r>
        <w:r w:rsidR="0079247E" w:rsidDel="00C05AEE">
          <w:rPr>
            <w:rFonts w:ascii="Times New Roman" w:eastAsia="Cambria" w:hAnsi="Times New Roman"/>
          </w:rPr>
          <w:delText xml:space="preserve"> Thus, the presence vs. absence of anxiety and </w:delText>
        </w:r>
        <w:r w:rsidR="0079247E" w:rsidDel="00C05AEE">
          <w:rPr>
            <w:rFonts w:ascii="Times New Roman" w:eastAsia="Cambria" w:hAnsi="Times New Roman"/>
          </w:rPr>
          <w:lastRenderedPageBreak/>
          <w:delText xml:space="preserve">depression were uniquely associated with different aspects of IGT </w:delText>
        </w:r>
        <w:commentRangeStart w:id="936"/>
        <w:r w:rsidR="0079247E" w:rsidDel="00C05AEE">
          <w:rPr>
            <w:rFonts w:ascii="Times New Roman" w:eastAsia="Cambria" w:hAnsi="Times New Roman"/>
          </w:rPr>
          <w:delText>performance</w:delText>
        </w:r>
        <w:commentRangeEnd w:id="936"/>
        <w:r w:rsidR="00127EAA" w:rsidDel="00C05AEE">
          <w:rPr>
            <w:rStyle w:val="CommentReference"/>
          </w:rPr>
          <w:commentReference w:id="936"/>
        </w:r>
        <w:r w:rsidR="0079247E" w:rsidDel="00C05AEE">
          <w:rPr>
            <w:rFonts w:ascii="Times New Roman" w:eastAsia="Cambria" w:hAnsi="Times New Roman"/>
          </w:rPr>
          <w:delText>.</w:delText>
        </w:r>
      </w:del>
    </w:p>
    <w:p w14:paraId="7DF293B7" w14:textId="43036590" w:rsidR="00AF5D61" w:rsidDel="00C05AEE" w:rsidRDefault="009738B5" w:rsidP="005235FF">
      <w:pPr>
        <w:widowControl w:val="0"/>
        <w:autoSpaceDE/>
        <w:spacing w:line="480" w:lineRule="auto"/>
        <w:ind w:firstLine="720"/>
        <w:rPr>
          <w:del w:id="937" w:author="Jeremy Haynes" w:date="2024-05-15T12:26:00Z" w16du:dateUtc="2024-05-15T16:26:00Z"/>
          <w:rFonts w:ascii="Times New Roman" w:eastAsia="Cambria" w:hAnsi="Times New Roman"/>
        </w:rPr>
      </w:pPr>
      <w:del w:id="938" w:author="Jeremy Haynes" w:date="2024-05-15T12:26:00Z" w16du:dateUtc="2024-05-15T16:26:00Z">
        <w:r w:rsidDel="00C05AEE">
          <w:rPr>
            <w:rFonts w:ascii="Times New Roman" w:eastAsia="Cambria" w:hAnsi="Times New Roman"/>
          </w:rPr>
          <w:delText>The higher punishment learning rates among individuals with anxiety</w:delText>
        </w:r>
        <w:r w:rsidR="005235FF" w:rsidRPr="005235FF" w:rsidDel="00C05AEE">
          <w:rPr>
            <w:rFonts w:ascii="Times New Roman" w:eastAsia="Cambria" w:hAnsi="Times New Roman"/>
          </w:rPr>
          <w:delText xml:space="preserve"> </w:delText>
        </w:r>
        <w:r w:rsidR="005235FF" w:rsidDel="00C05AEE">
          <w:rPr>
            <w:rFonts w:ascii="Times New Roman" w:eastAsia="Cambria" w:hAnsi="Times New Roman"/>
          </w:rPr>
          <w:delText xml:space="preserve">characterize how these participants responded differently on the bad decks, </w:delText>
        </w:r>
        <w:r w:rsidR="00DB5811" w:rsidDel="00C05AEE">
          <w:rPr>
            <w:rFonts w:ascii="Times New Roman" w:eastAsia="Cambria" w:hAnsi="Times New Roman"/>
          </w:rPr>
          <w:delText xml:space="preserve">primarily </w:delText>
        </w:r>
        <w:r w:rsidR="005235FF" w:rsidDel="00C05AEE">
          <w:rPr>
            <w:rFonts w:ascii="Times New Roman" w:eastAsia="Cambria" w:hAnsi="Times New Roman"/>
          </w:rPr>
          <w:delText xml:space="preserve">deck B. </w:delText>
        </w:r>
        <w:r w:rsidR="00E71DF9" w:rsidDel="00C05AEE">
          <w:rPr>
            <w:rFonts w:ascii="Times New Roman" w:eastAsia="Cambria" w:hAnsi="Times New Roman"/>
          </w:rPr>
          <w:delText>Figure 1 shows</w:delText>
        </w:r>
        <w:r w:rsidR="00143CF2" w:rsidDel="00C05AEE">
          <w:rPr>
            <w:rFonts w:ascii="Times New Roman" w:eastAsia="Cambria" w:hAnsi="Times New Roman"/>
          </w:rPr>
          <w:delText xml:space="preserve"> some of these differences at the group level</w:delText>
        </w:r>
        <w:r w:rsidR="005235FF" w:rsidDel="00C05AEE">
          <w:rPr>
            <w:rFonts w:ascii="Times New Roman" w:eastAsia="Cambria" w:hAnsi="Times New Roman"/>
          </w:rPr>
          <w:delText xml:space="preserve">; however, to highlight </w:delText>
        </w:r>
        <w:r w:rsidR="002534EB" w:rsidDel="00C05AEE">
          <w:rPr>
            <w:rFonts w:ascii="Times New Roman" w:eastAsia="Cambria" w:hAnsi="Times New Roman"/>
          </w:rPr>
          <w:delText xml:space="preserve">the differences in the </w:delText>
        </w:r>
        <w:r w:rsidR="005235FF" w:rsidDel="00C05AEE">
          <w:rPr>
            <w:rFonts w:ascii="Times New Roman" w:eastAsia="Cambria" w:hAnsi="Times New Roman"/>
          </w:rPr>
          <w:delText xml:space="preserve">specific </w:delText>
        </w:r>
        <w:r w:rsidR="009838EE" w:rsidDel="00C05AEE">
          <w:rPr>
            <w:rFonts w:ascii="Times New Roman" w:eastAsia="Cambria" w:hAnsi="Times New Roman"/>
          </w:rPr>
          <w:delText>patterns of behavior between those with and without anxiety</w:delText>
        </w:r>
        <w:r w:rsidR="005235FF" w:rsidDel="00C05AEE">
          <w:rPr>
            <w:rFonts w:ascii="Times New Roman" w:eastAsia="Cambria" w:hAnsi="Times New Roman"/>
          </w:rPr>
          <w:delText xml:space="preserve">, Figure 3 shows the trial-level play proportions for </w:delText>
        </w:r>
        <w:r w:rsidR="00751879" w:rsidDel="00C05AEE">
          <w:rPr>
            <w:rFonts w:ascii="Times New Roman" w:eastAsia="Cambria" w:hAnsi="Times New Roman"/>
          </w:rPr>
          <w:delText>d</w:delText>
        </w:r>
        <w:r w:rsidR="005235FF" w:rsidDel="00C05AEE">
          <w:rPr>
            <w:rFonts w:ascii="Times New Roman" w:eastAsia="Cambria" w:hAnsi="Times New Roman"/>
          </w:rPr>
          <w:delText>eck B.</w:delText>
        </w:r>
        <w:r w:rsidR="00751879" w:rsidDel="00C05AEE">
          <w:rPr>
            <w:rStyle w:val="FootnoteReference"/>
            <w:rFonts w:ascii="Times New Roman" w:eastAsia="Cambria" w:hAnsi="Times New Roman"/>
          </w:rPr>
          <w:footnoteReference w:id="4"/>
        </w:r>
        <w:r w:rsidR="005235FF" w:rsidDel="00C05AEE">
          <w:rPr>
            <w:rFonts w:ascii="Times New Roman" w:eastAsia="Cambria" w:hAnsi="Times New Roman"/>
          </w:rPr>
          <w:delText xml:space="preserve"> </w:delText>
        </w:r>
        <w:r w:rsidR="003F4361" w:rsidDel="00C05AEE">
          <w:rPr>
            <w:rFonts w:ascii="Times New Roman" w:eastAsia="Cambria" w:hAnsi="Times New Roman"/>
          </w:rPr>
          <w:delText>The left panel</w:delText>
        </w:r>
        <w:r w:rsidR="005235FF" w:rsidDel="00C05AEE">
          <w:rPr>
            <w:rFonts w:ascii="Times New Roman" w:eastAsia="Cambria" w:hAnsi="Times New Roman"/>
          </w:rPr>
          <w:delText xml:space="preserve"> </w:delText>
        </w:r>
        <w:r w:rsidR="00764E95" w:rsidDel="00C05AEE">
          <w:rPr>
            <w:rFonts w:ascii="Times New Roman" w:eastAsia="Cambria" w:hAnsi="Times New Roman"/>
          </w:rPr>
          <w:delText>depict</w:delText>
        </w:r>
        <w:r w:rsidR="003F4361" w:rsidDel="00C05AEE">
          <w:rPr>
            <w:rFonts w:ascii="Times New Roman" w:eastAsia="Cambria" w:hAnsi="Times New Roman"/>
          </w:rPr>
          <w:delText>s</w:delText>
        </w:r>
        <w:r w:rsidR="00764E95" w:rsidDel="00C05AEE">
          <w:rPr>
            <w:rFonts w:ascii="Times New Roman" w:eastAsia="Cambria" w:hAnsi="Times New Roman"/>
          </w:rPr>
          <w:delText xml:space="preserve"> </w:delText>
        </w:r>
        <w:r w:rsidR="003F4361" w:rsidDel="00C05AEE">
          <w:rPr>
            <w:rFonts w:ascii="Times New Roman" w:eastAsia="Cambria" w:hAnsi="Times New Roman"/>
          </w:rPr>
          <w:delText xml:space="preserve">group-level means </w:delText>
        </w:r>
        <w:r w:rsidR="00764E95" w:rsidDel="00C05AEE">
          <w:rPr>
            <w:rFonts w:ascii="Times New Roman" w:eastAsia="Cambria" w:hAnsi="Times New Roman"/>
          </w:rPr>
          <w:delText>from participants across the whole sample, based on the presence vs. absence of anxiety, regardless of comorbidity status (i.e., presence/absence of depression &amp; substance use disorder).</w:delText>
        </w:r>
        <w:r w:rsidR="003F4361" w:rsidDel="00C05AEE">
          <w:rPr>
            <w:rFonts w:ascii="Times New Roman" w:eastAsia="Cambria" w:hAnsi="Times New Roman"/>
          </w:rPr>
          <w:delText xml:space="preserve"> At the beginning of the task, participants with and without anxiety show similar responding on deck B; however, across trials, participants with anxiety show a more rapid decrease in playing on deck B than those without anxiety.</w:delText>
        </w:r>
        <w:r w:rsidR="00693336" w:rsidDel="00C05AEE">
          <w:rPr>
            <w:rFonts w:ascii="Times New Roman" w:eastAsia="Cambria" w:hAnsi="Times New Roman"/>
          </w:rPr>
          <w:delText xml:space="preserve"> Similarly, among</w:delText>
        </w:r>
        <w:r w:rsidR="00727828" w:rsidDel="00C05AEE">
          <w:rPr>
            <w:rFonts w:ascii="Times New Roman" w:eastAsia="Cambria" w:hAnsi="Times New Roman"/>
          </w:rPr>
          <w:delText xml:space="preserve"> the subset of the sample with</w:delText>
        </w:r>
        <w:r w:rsidR="00693336" w:rsidDel="00C05AEE">
          <w:rPr>
            <w:rFonts w:ascii="Times New Roman" w:eastAsia="Cambria" w:hAnsi="Times New Roman"/>
          </w:rPr>
          <w:delText xml:space="preserve"> no comorbid depression or substance use disorder, we also observe this pattern of behavior. This is illustrated in Figure 3 for the group (middle panel) and for two representative participants </w:delText>
        </w:r>
        <w:r w:rsidR="00727828" w:rsidDel="00C05AEE">
          <w:rPr>
            <w:rFonts w:ascii="Times New Roman" w:eastAsia="Cambria" w:hAnsi="Times New Roman"/>
          </w:rPr>
          <w:delText xml:space="preserve">from </w:delText>
        </w:r>
        <w:r w:rsidR="00693336" w:rsidDel="00C05AEE">
          <w:rPr>
            <w:rFonts w:ascii="Times New Roman" w:eastAsia="Cambria" w:hAnsi="Times New Roman"/>
          </w:rPr>
          <w:delText>each group (right panel).</w:delText>
        </w:r>
        <w:r w:rsidR="005F2CAA" w:rsidDel="00C05AEE">
          <w:rPr>
            <w:rFonts w:ascii="Times New Roman" w:eastAsia="Cambria" w:hAnsi="Times New Roman"/>
          </w:rPr>
          <w:delText xml:space="preserve"> The individual participants in Figure 3 were chosen </w:delText>
        </w:r>
        <w:r w:rsidR="005235FF" w:rsidDel="00C05AEE">
          <w:rPr>
            <w:rFonts w:ascii="Times New Roman" w:eastAsia="Cambria" w:hAnsi="Times New Roman"/>
          </w:rPr>
          <w:delText xml:space="preserve">because their person-level ORL parameters were </w:delText>
        </w:r>
        <w:r w:rsidR="0083510C" w:rsidDel="00C05AEE">
          <w:rPr>
            <w:rFonts w:ascii="Times New Roman" w:eastAsia="Cambria" w:hAnsi="Times New Roman"/>
          </w:rPr>
          <w:delText>close</w:delText>
        </w:r>
        <w:r w:rsidR="00401DED" w:rsidDel="00C05AEE">
          <w:rPr>
            <w:rFonts w:ascii="Times New Roman" w:eastAsia="Cambria" w:hAnsi="Times New Roman"/>
          </w:rPr>
          <w:delText>st</w:delText>
        </w:r>
        <w:r w:rsidR="005235FF" w:rsidDel="00C05AEE">
          <w:rPr>
            <w:rFonts w:ascii="Times New Roman" w:eastAsia="Cambria" w:hAnsi="Times New Roman"/>
          </w:rPr>
          <w:delText xml:space="preserve"> to their respective group-level means for those parameters</w:delText>
        </w:r>
        <w:r w:rsidR="00143CF2" w:rsidDel="00C05AEE">
          <w:rPr>
            <w:rFonts w:ascii="Times New Roman" w:eastAsia="Cambria" w:hAnsi="Times New Roman"/>
          </w:rPr>
          <w:delText xml:space="preserve">. </w:delText>
        </w:r>
        <w:r w:rsidR="005235FF" w:rsidDel="00C05AEE">
          <w:rPr>
            <w:rFonts w:ascii="Times New Roman" w:eastAsia="Cambria" w:hAnsi="Times New Roman"/>
          </w:rPr>
          <w:delText xml:space="preserve">Across both panels, </w:delText>
        </w:r>
        <w:r w:rsidR="00143CF2" w:rsidDel="00C05AEE">
          <w:rPr>
            <w:rFonts w:ascii="Times New Roman" w:eastAsia="Cambria" w:hAnsi="Times New Roman"/>
          </w:rPr>
          <w:delText xml:space="preserve">anxiety </w:delText>
        </w:r>
        <w:r w:rsidR="007F2882" w:rsidDel="00C05AEE">
          <w:rPr>
            <w:rFonts w:ascii="Times New Roman" w:eastAsia="Cambria" w:hAnsi="Times New Roman"/>
          </w:rPr>
          <w:delText xml:space="preserve">was associated with </w:delText>
        </w:r>
        <w:r w:rsidR="00143CF2" w:rsidDel="00C05AEE">
          <w:rPr>
            <w:rFonts w:ascii="Times New Roman" w:eastAsia="Cambria" w:hAnsi="Times New Roman"/>
          </w:rPr>
          <w:delText>a more rapid decline in choosing deck B</w:delText>
        </w:r>
        <w:r w:rsidR="00A01546" w:rsidDel="00C05AEE">
          <w:rPr>
            <w:rFonts w:ascii="Times New Roman" w:eastAsia="Cambria" w:hAnsi="Times New Roman"/>
          </w:rPr>
          <w:delText>.</w:delText>
        </w:r>
        <w:r w:rsidR="008C6D32" w:rsidDel="00C05AEE">
          <w:rPr>
            <w:rFonts w:ascii="Times New Roman" w:eastAsia="Cambria" w:hAnsi="Times New Roman"/>
          </w:rPr>
          <w:delText xml:space="preserve"> Thus, anxiety </w:delText>
        </w:r>
        <w:r w:rsidR="0055265A" w:rsidDel="00C05AEE">
          <w:rPr>
            <w:rFonts w:ascii="Times New Roman" w:eastAsia="Cambria" w:hAnsi="Times New Roman"/>
          </w:rPr>
          <w:delText xml:space="preserve">was associated with </w:delText>
        </w:r>
        <w:r w:rsidR="008C6D32" w:rsidDel="00C05AEE">
          <w:rPr>
            <w:rFonts w:ascii="Times New Roman" w:eastAsia="Cambria" w:hAnsi="Times New Roman"/>
          </w:rPr>
          <w:delText xml:space="preserve">greater within-session sensitivity to </w:delText>
        </w:r>
        <w:r w:rsidR="00871B34" w:rsidDel="00C05AEE">
          <w:rPr>
            <w:rFonts w:ascii="Times New Roman" w:eastAsia="Cambria" w:hAnsi="Times New Roman"/>
          </w:rPr>
          <w:delText>losses</w:delText>
        </w:r>
        <w:r w:rsidR="008C6D32" w:rsidDel="00C05AEE">
          <w:rPr>
            <w:rFonts w:ascii="Times New Roman" w:eastAsia="Cambria" w:hAnsi="Times New Roman"/>
          </w:rPr>
          <w:delText xml:space="preserve">, </w:delText>
        </w:r>
        <w:r w:rsidR="0055265A" w:rsidDel="00C05AEE">
          <w:rPr>
            <w:rFonts w:ascii="Times New Roman" w:eastAsia="Cambria" w:hAnsi="Times New Roman"/>
          </w:rPr>
          <w:delText xml:space="preserve">resulting in </w:delText>
        </w:r>
        <w:r w:rsidR="008C6D32" w:rsidDel="00C05AEE">
          <w:rPr>
            <w:rFonts w:ascii="Times New Roman" w:eastAsia="Cambria" w:hAnsi="Times New Roman"/>
          </w:rPr>
          <w:delText>a more rapid avoidance of</w:delText>
        </w:r>
        <w:r w:rsidR="00EF0EB5" w:rsidDel="00C05AEE">
          <w:rPr>
            <w:rFonts w:ascii="Times New Roman" w:eastAsia="Cambria" w:hAnsi="Times New Roman"/>
          </w:rPr>
          <w:delText xml:space="preserve"> the bad decks</w:delText>
        </w:r>
        <w:r w:rsidR="00867114" w:rsidDel="00C05AEE">
          <w:rPr>
            <w:rFonts w:ascii="Times New Roman" w:eastAsia="Cambria" w:hAnsi="Times New Roman"/>
          </w:rPr>
          <w:delText xml:space="preserve"> (</w:delText>
        </w:r>
        <w:r w:rsidR="00EF0EB5" w:rsidDel="00C05AEE">
          <w:rPr>
            <w:rFonts w:ascii="Times New Roman" w:eastAsia="Cambria" w:hAnsi="Times New Roman"/>
          </w:rPr>
          <w:delText>specifically</w:delText>
        </w:r>
        <w:r w:rsidR="008C6D32" w:rsidDel="00C05AEE">
          <w:rPr>
            <w:rFonts w:ascii="Times New Roman" w:eastAsia="Cambria" w:hAnsi="Times New Roman"/>
          </w:rPr>
          <w:delText xml:space="preserve"> deck B</w:delText>
        </w:r>
        <w:r w:rsidR="00867114" w:rsidDel="00C05AEE">
          <w:rPr>
            <w:rFonts w:ascii="Times New Roman" w:eastAsia="Cambria" w:hAnsi="Times New Roman"/>
          </w:rPr>
          <w:delText>)</w:delText>
        </w:r>
        <w:r w:rsidR="008C6D32" w:rsidDel="00C05AEE">
          <w:rPr>
            <w:rFonts w:ascii="Times New Roman" w:eastAsia="Cambria" w:hAnsi="Times New Roman"/>
          </w:rPr>
          <w:delText>.</w:delText>
        </w:r>
      </w:del>
    </w:p>
    <w:p w14:paraId="6D24767D" w14:textId="34CF56B3" w:rsidR="00B254D3" w:rsidDel="00C05AEE" w:rsidRDefault="00623F19" w:rsidP="00623F19">
      <w:pPr>
        <w:widowControl w:val="0"/>
        <w:autoSpaceDE/>
        <w:spacing w:line="480" w:lineRule="auto"/>
        <w:ind w:firstLine="720"/>
        <w:rPr>
          <w:del w:id="941" w:author="Jeremy Haynes" w:date="2024-05-15T12:26:00Z" w16du:dateUtc="2024-05-15T16:26:00Z"/>
          <w:rFonts w:ascii="Times New Roman" w:eastAsia="Cambria" w:hAnsi="Times New Roman"/>
        </w:rPr>
      </w:pPr>
      <w:del w:id="942" w:author="Jeremy Haynes" w:date="2024-05-15T12:26:00Z" w16du:dateUtc="2024-05-15T16:26:00Z">
        <w:r w:rsidDel="00C05AEE">
          <w:rPr>
            <w:rFonts w:ascii="Times New Roman" w:eastAsia="Cambria" w:hAnsi="Times New Roman"/>
          </w:rPr>
          <w:delText>The higher win frequency sensitivities among individuals with depression characterize how these participants responded toward the decks with more frequent wins</w:delText>
        </w:r>
        <w:r w:rsidR="00605859" w:rsidDel="00C05AEE">
          <w:rPr>
            <w:rFonts w:ascii="Times New Roman" w:eastAsia="Cambria" w:hAnsi="Times New Roman"/>
          </w:rPr>
          <w:delText xml:space="preserve"> (i.e., decks B &amp; D)</w:delText>
        </w:r>
        <w:r w:rsidDel="00C05AEE">
          <w:rPr>
            <w:rFonts w:ascii="Times New Roman" w:eastAsia="Cambria" w:hAnsi="Times New Roman"/>
          </w:rPr>
          <w:delText>.</w:delText>
        </w:r>
        <w:r w:rsidR="00B440B4" w:rsidDel="00C05AEE">
          <w:rPr>
            <w:rFonts w:ascii="Times New Roman" w:eastAsia="Cambria" w:hAnsi="Times New Roman"/>
          </w:rPr>
          <w:delText xml:space="preserve"> To illustrate </w:delText>
        </w:r>
        <w:r w:rsidR="00B254D3" w:rsidDel="00C05AEE">
          <w:rPr>
            <w:rFonts w:ascii="Times New Roman" w:eastAsia="Cambria" w:hAnsi="Times New Roman"/>
          </w:rPr>
          <w:delText>how these differences translate to different patterns of behavior</w:delText>
        </w:r>
        <w:r w:rsidR="00B440B4" w:rsidDel="00C05AEE">
          <w:rPr>
            <w:rFonts w:ascii="Times New Roman" w:eastAsia="Cambria" w:hAnsi="Times New Roman"/>
          </w:rPr>
          <w:delText xml:space="preserve">, Figure </w:delText>
        </w:r>
        <w:r w:rsidR="00996316" w:rsidDel="00C05AEE">
          <w:rPr>
            <w:rFonts w:ascii="Times New Roman" w:eastAsia="Cambria" w:hAnsi="Times New Roman"/>
          </w:rPr>
          <w:delText>4</w:delText>
        </w:r>
        <w:r w:rsidR="00B440B4" w:rsidDel="00C05AEE">
          <w:rPr>
            <w:rFonts w:ascii="Times New Roman" w:eastAsia="Cambria" w:hAnsi="Times New Roman"/>
          </w:rPr>
          <w:delText xml:space="preserve"> </w:delText>
        </w:r>
        <w:r w:rsidR="00B254D3" w:rsidDel="00C05AEE">
          <w:rPr>
            <w:rFonts w:ascii="Times New Roman" w:eastAsia="Cambria" w:hAnsi="Times New Roman"/>
          </w:rPr>
          <w:delText xml:space="preserve">shows the </w:delText>
        </w:r>
        <w:r w:rsidR="00B254D3" w:rsidDel="00C05AEE">
          <w:rPr>
            <w:rFonts w:ascii="Times New Roman" w:eastAsia="Cambria" w:hAnsi="Times New Roman"/>
          </w:rPr>
          <w:lastRenderedPageBreak/>
          <w:delText>trial-level play proportions for deck</w:delText>
        </w:r>
        <w:r w:rsidR="00546E83" w:rsidDel="00C05AEE">
          <w:rPr>
            <w:rFonts w:ascii="Times New Roman" w:eastAsia="Cambria" w:hAnsi="Times New Roman"/>
          </w:rPr>
          <w:delText>s</w:delText>
        </w:r>
        <w:r w:rsidR="00B254D3" w:rsidDel="00C05AEE">
          <w:rPr>
            <w:rFonts w:ascii="Times New Roman" w:eastAsia="Cambria" w:hAnsi="Times New Roman"/>
          </w:rPr>
          <w:delText xml:space="preserve"> B</w:delText>
        </w:r>
        <w:r w:rsidR="00546E83" w:rsidDel="00C05AEE">
          <w:rPr>
            <w:rFonts w:ascii="Times New Roman" w:eastAsia="Cambria" w:hAnsi="Times New Roman"/>
          </w:rPr>
          <w:delText xml:space="preserve"> and D. </w:delText>
        </w:r>
        <w:r w:rsidR="00727828" w:rsidDel="00C05AEE">
          <w:rPr>
            <w:rFonts w:ascii="Times New Roman" w:eastAsia="Cambria" w:hAnsi="Times New Roman"/>
          </w:rPr>
          <w:delText>As with Figure 3, we display data from the full sample</w:delText>
        </w:r>
        <w:r w:rsidR="00512A22" w:rsidDel="00C05AEE">
          <w:rPr>
            <w:rFonts w:ascii="Times New Roman" w:eastAsia="Cambria" w:hAnsi="Times New Roman"/>
          </w:rPr>
          <w:delText>, regardless of comorbidity status in the left panels, and for a subset of participants with no comorbid anxiety or substance use disorder (middle &amp; right panels for group- and person-levels, respectively).</w:delText>
        </w:r>
        <w:r w:rsidR="00C568DB" w:rsidDel="00C05AEE">
          <w:rPr>
            <w:rFonts w:ascii="Times New Roman" w:eastAsia="Cambria" w:hAnsi="Times New Roman"/>
          </w:rPr>
          <w:delText xml:space="preserve"> Without considering comorbidity status (left panel), participants with depression tended to choose deck D more frequently than those without depression; however, these differences, and any differences between-groups for deck B, were small. In contrast, among participants with no comorbid anxiety or substance use disorder, we see that depression is associated with a greater trend in choosing decks B and D</w:delText>
        </w:r>
        <w:r w:rsidR="00EF0EB5" w:rsidDel="00C05AEE">
          <w:rPr>
            <w:rFonts w:ascii="Times New Roman" w:eastAsia="Cambria" w:hAnsi="Times New Roman"/>
          </w:rPr>
          <w:delText xml:space="preserve"> at the group- (middle panels) and person-level (right panels)</w:delText>
        </w:r>
        <w:r w:rsidR="00C568DB" w:rsidDel="00C05AEE">
          <w:rPr>
            <w:rFonts w:ascii="Times New Roman" w:eastAsia="Cambria" w:hAnsi="Times New Roman"/>
          </w:rPr>
          <w:delText>.</w:delText>
        </w:r>
        <w:r w:rsidR="00EF0EB5" w:rsidDel="00C05AEE">
          <w:rPr>
            <w:rFonts w:ascii="Times New Roman" w:eastAsia="Cambria" w:hAnsi="Times New Roman"/>
          </w:rPr>
          <w:delText xml:space="preserve"> Thus, depression is associated with playing </w:delText>
        </w:r>
        <w:r w:rsidR="00DD0A45" w:rsidDel="00C05AEE">
          <w:rPr>
            <w:rFonts w:ascii="Times New Roman" w:eastAsia="Cambria" w:hAnsi="Times New Roman"/>
          </w:rPr>
          <w:delText>more frequently on decks with greater win frequencies (i.e., decks B &amp; D); however, this effect appears to primarily be present among those with depression only.</w:delText>
        </w:r>
      </w:del>
    </w:p>
    <w:p w14:paraId="1304456C" w14:textId="0FC69362" w:rsidR="00DA329C" w:rsidDel="00C05AEE" w:rsidRDefault="00683E53" w:rsidP="00DA329C">
      <w:pPr>
        <w:pStyle w:val="Heading3"/>
        <w:rPr>
          <w:del w:id="943" w:author="Jeremy Haynes" w:date="2024-05-15T12:26:00Z" w16du:dateUtc="2024-05-15T16:26:00Z"/>
          <w:rFonts w:eastAsia="Cambria"/>
        </w:rPr>
      </w:pPr>
      <w:del w:id="944" w:author="Jeremy Haynes" w:date="2024-05-15T12:26:00Z" w16du:dateUtc="2024-05-15T16:26:00Z">
        <w:r w:rsidDel="00C05AEE">
          <w:rPr>
            <w:rFonts w:eastAsia="Cambria"/>
          </w:rPr>
          <w:delText xml:space="preserve">3.2 </w:delText>
        </w:r>
        <w:r w:rsidR="00DA329C" w:rsidRPr="00DA329C" w:rsidDel="00C05AEE">
          <w:rPr>
            <w:rFonts w:eastAsia="Cambria"/>
          </w:rPr>
          <w:delText xml:space="preserve">Correlations </w:delText>
        </w:r>
        <w:r w:rsidR="00405AE7" w:rsidDel="00C05AEE">
          <w:rPr>
            <w:rFonts w:eastAsia="Cambria"/>
          </w:rPr>
          <w:delText>with</w:delText>
        </w:r>
        <w:r w:rsidR="00DA329C" w:rsidRPr="00DA329C" w:rsidDel="00C05AEE">
          <w:rPr>
            <w:rFonts w:eastAsia="Cambria"/>
          </w:rPr>
          <w:delText xml:space="preserve"> Self-Report Measures</w:delText>
        </w:r>
      </w:del>
    </w:p>
    <w:p w14:paraId="37BDD16F" w14:textId="2C6B25ED" w:rsidR="00683E53" w:rsidRPr="00683E53" w:rsidDel="00C05AEE" w:rsidRDefault="00CB3C48" w:rsidP="008113F4">
      <w:pPr>
        <w:spacing w:line="480" w:lineRule="auto"/>
        <w:rPr>
          <w:del w:id="945" w:author="Jeremy Haynes" w:date="2024-05-15T12:26:00Z" w16du:dateUtc="2024-05-15T16:26:00Z"/>
          <w:rFonts w:eastAsia="Cambria"/>
        </w:rPr>
      </w:pPr>
      <w:del w:id="946" w:author="Jeremy Haynes" w:date="2024-05-15T12:26:00Z" w16du:dateUtc="2024-05-15T16:26:00Z">
        <w:r w:rsidDel="00C05AEE">
          <w:rPr>
            <w:rFonts w:eastAsia="Cambria"/>
          </w:rPr>
          <w:tab/>
          <w:delText xml:space="preserve">Finally, we explored whether </w:delText>
        </w:r>
        <w:r w:rsidR="00C85C9F" w:rsidDel="00C05AEE">
          <w:rPr>
            <w:rFonts w:eastAsia="Cambria"/>
          </w:rPr>
          <w:delText xml:space="preserve">IGT task performance </w:delText>
        </w:r>
        <w:r w:rsidR="001E0258" w:rsidDel="00C05AEE">
          <w:rPr>
            <w:rFonts w:eastAsia="Cambria"/>
          </w:rPr>
          <w:delText xml:space="preserve">was related to </w:delText>
        </w:r>
        <w:r w:rsidR="00CD2327" w:rsidDel="00C05AEE">
          <w:rPr>
            <w:rFonts w:eastAsia="Cambria"/>
          </w:rPr>
          <w:delText xml:space="preserve">self-reported </w:delText>
        </w:r>
        <w:r w:rsidDel="00C05AEE">
          <w:rPr>
            <w:rFonts w:eastAsia="Cambria"/>
          </w:rPr>
          <w:delText>measures of reward and punishment sensitivity</w:delText>
        </w:r>
        <w:r w:rsidR="00CD2327" w:rsidDel="00C05AEE">
          <w:rPr>
            <w:rFonts w:eastAsia="Cambria"/>
          </w:rPr>
          <w:delText xml:space="preserve">. Table 2 shows the correlations between the </w:delText>
        </w:r>
        <w:r w:rsidR="001E0258" w:rsidDel="00C05AEE">
          <w:rPr>
            <w:rFonts w:eastAsia="Cambria"/>
          </w:rPr>
          <w:delText xml:space="preserve">ORL parameters and </w:delText>
        </w:r>
        <w:r w:rsidR="00CD2327" w:rsidDel="00C05AEE">
          <w:rPr>
            <w:rFonts w:eastAsia="Cambria"/>
          </w:rPr>
          <w:delText>scores on the BIS/BAS</w:delText>
        </w:r>
        <w:r w:rsidR="006F23DD" w:rsidDel="00C05AEE">
          <w:rPr>
            <w:rFonts w:eastAsia="Cambria"/>
          </w:rPr>
          <w:delText xml:space="preserve"> subscales</w:delText>
        </w:r>
        <w:r w:rsidR="00CD2327" w:rsidDel="00C05AEE">
          <w:rPr>
            <w:rFonts w:eastAsia="Cambria"/>
          </w:rPr>
          <w:delText>.</w:delText>
        </w:r>
        <w:r w:rsidR="00F90771" w:rsidDel="00C05AEE">
          <w:rPr>
            <w:rFonts w:eastAsia="Cambria"/>
          </w:rPr>
          <w:delText xml:space="preserve"> All correlations were weak; however, for multiple correlations, the 95% credible intervals (CIs) did not overlap with 0 (i.e., were ‘significant</w:delText>
        </w:r>
        <w:r w:rsidR="00391BFA" w:rsidDel="00C05AEE">
          <w:rPr>
            <w:rFonts w:eastAsia="Cambria"/>
          </w:rPr>
          <w:delText>’</w:delText>
        </w:r>
        <w:r w:rsidR="00F90771" w:rsidDel="00C05AEE">
          <w:rPr>
            <w:rFonts w:eastAsia="Cambria"/>
          </w:rPr>
          <w:delText>).</w:delText>
        </w:r>
        <w:r w:rsidR="00AC2751" w:rsidDel="00C05AEE">
          <w:rPr>
            <w:rFonts w:eastAsia="Cambria"/>
          </w:rPr>
          <w:delText xml:space="preserve"> </w:delText>
        </w:r>
        <w:r w:rsidR="00C85C9F" w:rsidDel="00C05AEE">
          <w:rPr>
            <w:rFonts w:eastAsia="Cambria"/>
          </w:rPr>
          <w:delText xml:space="preserve">Specifically, higher punishment learning rates were associated with lower BAS scores </w:delText>
        </w:r>
        <w:r w:rsidR="007B48F1" w:rsidDel="00C05AEE">
          <w:rPr>
            <w:rFonts w:eastAsia="Cambria"/>
          </w:rPr>
          <w:delText xml:space="preserve">on each of the subscales, and </w:delText>
        </w:r>
        <w:r w:rsidR="007D0527" w:rsidDel="00C05AEE">
          <w:rPr>
            <w:rFonts w:eastAsia="Cambria"/>
          </w:rPr>
          <w:delText>higher punishment learning rates were associated with</w:delText>
        </w:r>
        <w:r w:rsidR="001E7BCA" w:rsidDel="00C05AEE">
          <w:rPr>
            <w:rFonts w:eastAsia="Cambria"/>
          </w:rPr>
          <w:delText xml:space="preserve"> higher BIS Total scores.</w:delText>
        </w:r>
        <w:r w:rsidR="00655AE2" w:rsidDel="00C05AEE">
          <w:rPr>
            <w:rFonts w:eastAsia="Cambria"/>
          </w:rPr>
          <w:delText xml:space="preserve"> Higher win frequency sensitivities were associated with lower scores on the BAS Total, BAS Drive, and BAS Fun Seeking </w:delText>
        </w:r>
        <w:r w:rsidR="00BB551C" w:rsidDel="00C05AEE">
          <w:rPr>
            <w:rFonts w:eastAsia="Cambria"/>
          </w:rPr>
          <w:delText>sub</w:delText>
        </w:r>
        <w:r w:rsidR="00655AE2" w:rsidDel="00C05AEE">
          <w:rPr>
            <w:rFonts w:eastAsia="Cambria"/>
          </w:rPr>
          <w:delText>scales.</w:delText>
        </w:r>
        <w:r w:rsidR="00CB6261" w:rsidDel="00C05AEE">
          <w:rPr>
            <w:rFonts w:eastAsia="Cambria"/>
          </w:rPr>
          <w:delText xml:space="preserve"> Finally, higher estimates of bias were associated with higher BIS Total scores.</w:delText>
        </w:r>
        <w:r w:rsidR="006D77D2" w:rsidDel="00C05AEE">
          <w:rPr>
            <w:rFonts w:eastAsia="Cambria"/>
          </w:rPr>
          <w:delText xml:space="preserve"> No associations between BIS/BAS scores were found with reward learning rates</w:delText>
        </w:r>
        <w:r w:rsidR="008113F4" w:rsidDel="00C05AEE">
          <w:rPr>
            <w:rFonts w:eastAsia="Cambria"/>
          </w:rPr>
          <w:delText>. T</w:delText>
        </w:r>
        <w:r w:rsidR="006D77D2" w:rsidDel="00C05AEE">
          <w:rPr>
            <w:rFonts w:eastAsia="Cambria"/>
          </w:rPr>
          <w:delText xml:space="preserve">hus, </w:delText>
        </w:r>
        <w:r w:rsidR="008113F4" w:rsidDel="00C05AEE">
          <w:rPr>
            <w:rFonts w:eastAsia="Cambria"/>
          </w:rPr>
          <w:delText xml:space="preserve">self-reported </w:delText>
        </w:r>
        <w:r w:rsidR="002D5DBE" w:rsidDel="00C05AEE">
          <w:rPr>
            <w:rFonts w:eastAsia="Cambria"/>
          </w:rPr>
          <w:delText xml:space="preserve">measures of </w:delText>
        </w:r>
        <w:r w:rsidR="006D77D2" w:rsidDel="00C05AEE">
          <w:rPr>
            <w:rFonts w:eastAsia="Cambria"/>
          </w:rPr>
          <w:delText>reward and punishment sensitivity</w:delText>
        </w:r>
        <w:r w:rsidR="007A4838" w:rsidDel="00C05AEE">
          <w:rPr>
            <w:rFonts w:eastAsia="Cambria"/>
          </w:rPr>
          <w:delText xml:space="preserve"> were associated with several measures of IGT task performance.</w:delText>
        </w:r>
      </w:del>
    </w:p>
    <w:p w14:paraId="15E07D33" w14:textId="3F4F3B5E" w:rsidR="005A5A48" w:rsidDel="00C05AEE" w:rsidRDefault="005A5A48" w:rsidP="005A5A48">
      <w:pPr>
        <w:pStyle w:val="Heading2"/>
        <w:rPr>
          <w:del w:id="947" w:author="Jeremy Haynes" w:date="2024-05-15T12:26:00Z" w16du:dateUtc="2024-05-15T16:26:00Z"/>
        </w:rPr>
      </w:pPr>
      <w:del w:id="948" w:author="Jeremy Haynes" w:date="2024-05-15T12:26:00Z" w16du:dateUtc="2024-05-15T16:26:00Z">
        <w:r w:rsidDel="00C05AEE">
          <w:lastRenderedPageBreak/>
          <w:delText>4 Discussion</w:delText>
        </w:r>
      </w:del>
    </w:p>
    <w:p w14:paraId="72D71D22" w14:textId="01DCFBE9" w:rsidR="00D03DAB" w:rsidDel="00C05AEE" w:rsidRDefault="00D03DAB" w:rsidP="0037655C">
      <w:pPr>
        <w:autoSpaceDE/>
        <w:spacing w:line="480" w:lineRule="auto"/>
        <w:rPr>
          <w:del w:id="949" w:author="Jeremy Haynes" w:date="2024-05-15T12:26:00Z" w16du:dateUtc="2024-05-15T16:26:00Z"/>
        </w:rPr>
      </w:pPr>
      <w:del w:id="950" w:author="Jeremy Haynes" w:date="2024-05-15T12:26:00Z" w16du:dateUtc="2024-05-15T16:26:00Z">
        <w:r w:rsidDel="00C05AEE">
          <w:rPr>
            <w:b/>
            <w:bCs/>
          </w:rPr>
          <w:tab/>
        </w:r>
        <w:r w:rsidR="004F00FC" w:rsidDel="00C05AEE">
          <w:delText>In this study</w:delText>
        </w:r>
        <w:r w:rsidRPr="00D03DAB" w:rsidDel="00C05AEE">
          <w:delText>,</w:delText>
        </w:r>
        <w:r w:rsidDel="00C05AEE">
          <w:delText xml:space="preserve"> we used the play-or-pass version of the Iowa Gambling Task (IGT) to characterize reward and punishment learning across three common forms of psychopathology</w:delText>
        </w:r>
        <w:r w:rsidR="00BA3A39" w:rsidDel="00C05AEE">
          <w:delText>: anxiety, depression, and substance use disorder</w:delText>
        </w:r>
        <w:r w:rsidDel="00C05AEE">
          <w:delText xml:space="preserve">. </w:delText>
        </w:r>
        <w:r w:rsidR="00CF47E6" w:rsidDel="00C05AEE">
          <w:delText>Learning was characterized using the</w:delText>
        </w:r>
        <w:r w:rsidDel="00C05AEE">
          <w:delText xml:space="preserve"> play-or-pass Outcome Representation Learning (PP-ORL) model</w:delText>
        </w:r>
        <w:r w:rsidR="00FF00E8" w:rsidDel="00C05AEE">
          <w:delText>, a reinforcement learning model that we previously developed</w:delText>
        </w:r>
        <w:r w:rsidR="004B4857" w:rsidDel="00C05AEE">
          <w:delText xml:space="preserve"> specifically</w:delText>
        </w:r>
        <w:r w:rsidR="00FF00E8" w:rsidDel="00C05AEE">
          <w:delText xml:space="preserve"> for this version of the IGT (Haynes et al., under review)</w:delText>
        </w:r>
        <w:r w:rsidR="00115F7A" w:rsidDel="00C05AEE">
          <w:delText xml:space="preserve">. </w:delText>
        </w:r>
        <w:r w:rsidR="00A03A98" w:rsidDel="00C05AEE">
          <w:delText xml:space="preserve">Overall, we </w:delText>
        </w:r>
        <w:r w:rsidR="00115F7A" w:rsidDel="00C05AEE">
          <w:delText xml:space="preserve">found no differences between those with and without substance use disorder; however, we did find that </w:delText>
        </w:r>
        <w:r w:rsidR="0096251F" w:rsidDel="00C05AEE">
          <w:delText xml:space="preserve">individuals with anxiety show higher punishment learning rates and </w:delText>
        </w:r>
        <w:r w:rsidR="00CF47E6" w:rsidDel="00C05AEE">
          <w:delText xml:space="preserve">that </w:delText>
        </w:r>
        <w:r w:rsidR="0096251F" w:rsidDel="00C05AEE">
          <w:delText>individuals with depression show higher win frequency sensitivities</w:delText>
        </w:r>
        <w:r w:rsidR="007F5FF6" w:rsidDel="00C05AEE">
          <w:delText xml:space="preserve"> than individuals without </w:delText>
        </w:r>
        <w:r w:rsidR="00A47539" w:rsidDel="00C05AEE">
          <w:delText>these</w:delText>
        </w:r>
        <w:r w:rsidR="007F5FF6" w:rsidDel="00C05AEE">
          <w:delText xml:space="preserve"> diagnoses</w:delText>
        </w:r>
        <w:r w:rsidR="0096251F" w:rsidDel="00C05AEE">
          <w:delText>.</w:delText>
        </w:r>
        <w:r w:rsidR="00CF47E6" w:rsidDel="00C05AEE">
          <w:delText xml:space="preserve"> </w:delText>
        </w:r>
        <w:r w:rsidR="00A33372" w:rsidDel="00C05AEE">
          <w:delText>The</w:delText>
        </w:r>
        <w:r w:rsidR="00CF47E6" w:rsidDel="00C05AEE">
          <w:delText xml:space="preserve"> differences in ORL parameters </w:delText>
        </w:r>
        <w:r w:rsidR="00695584" w:rsidDel="00C05AEE">
          <w:delText>reflect</w:delText>
        </w:r>
        <w:r w:rsidR="00BA46A5" w:rsidDel="00C05AEE">
          <w:delText>ed</w:delText>
        </w:r>
        <w:r w:rsidR="00695584" w:rsidDel="00C05AEE">
          <w:delText xml:space="preserve"> differences in</w:delText>
        </w:r>
        <w:r w:rsidR="00CF47E6" w:rsidDel="00C05AEE">
          <w:delText xml:space="preserve"> specific patterns of behavior within the IGT </w:delText>
        </w:r>
        <w:r w:rsidR="00A865B4" w:rsidDel="00C05AEE">
          <w:delText xml:space="preserve">that </w:delText>
        </w:r>
        <w:r w:rsidR="00695584" w:rsidDel="00C05AEE">
          <w:delText xml:space="preserve">were </w:delText>
        </w:r>
        <w:r w:rsidR="00A865B4" w:rsidDel="00C05AEE">
          <w:delText xml:space="preserve">uniquely </w:delText>
        </w:r>
        <w:r w:rsidR="00A70AFB" w:rsidDel="00C05AEE">
          <w:delText xml:space="preserve">associated with anxiety and </w:delText>
        </w:r>
        <w:r w:rsidR="00A865B4" w:rsidDel="00C05AEE">
          <w:delText xml:space="preserve">with </w:delText>
        </w:r>
        <w:r w:rsidR="00A70AFB" w:rsidDel="00C05AEE">
          <w:delText>depression</w:delText>
        </w:r>
        <w:r w:rsidR="00CF47E6" w:rsidDel="00C05AEE">
          <w:delText>.</w:delText>
        </w:r>
        <w:r w:rsidR="00174460" w:rsidDel="00C05AEE">
          <w:delText xml:space="preserve"> </w:delText>
        </w:r>
        <w:r w:rsidR="00C54D0E" w:rsidDel="00C05AEE">
          <w:delText xml:space="preserve">Finally, we examined relations between self-reported measures of reward and punishment sensitivity with ORL parameters and found that </w:delText>
        </w:r>
        <w:r w:rsidR="007D7900" w:rsidDel="00C05AEE">
          <w:delText xml:space="preserve">each subscale of the self-report measure was related to different </w:delText>
        </w:r>
        <w:r w:rsidR="00C54D0E" w:rsidDel="00C05AEE">
          <w:delText xml:space="preserve">ORL parameters. </w:delText>
        </w:r>
        <w:r w:rsidR="00174460" w:rsidDel="00C05AEE">
          <w:delText xml:space="preserve">Next, we discuss the implications of </w:delText>
        </w:r>
        <w:r w:rsidR="00FB64DA" w:rsidDel="00C05AEE">
          <w:delText>each finding</w:delText>
        </w:r>
        <w:r w:rsidR="00174460" w:rsidDel="00C05AEE">
          <w:delText>.</w:delText>
        </w:r>
      </w:del>
    </w:p>
    <w:p w14:paraId="73C826DD" w14:textId="24E635FC" w:rsidR="006954E0" w:rsidDel="00C05AEE" w:rsidRDefault="003E4DA2" w:rsidP="003D401D">
      <w:pPr>
        <w:autoSpaceDE/>
        <w:spacing w:line="480" w:lineRule="auto"/>
        <w:rPr>
          <w:del w:id="951" w:author="Jeremy Haynes" w:date="2024-05-15T12:26:00Z" w16du:dateUtc="2024-05-15T16:26:00Z"/>
        </w:rPr>
      </w:pPr>
      <w:del w:id="952" w:author="Jeremy Haynes" w:date="2024-05-15T12:26:00Z" w16du:dateUtc="2024-05-15T16:26:00Z">
        <w:r w:rsidDel="00C05AEE">
          <w:tab/>
        </w:r>
        <w:r w:rsidR="00260BEA" w:rsidDel="00C05AEE">
          <w:delText xml:space="preserve">First, </w:delText>
        </w:r>
        <w:r w:rsidR="00543421" w:rsidDel="00C05AEE">
          <w:delText xml:space="preserve">anxiety was associated with higher punishment learning rates. </w:delText>
        </w:r>
        <w:r w:rsidR="009E10C6" w:rsidDel="00C05AEE">
          <w:delText xml:space="preserve">This </w:delText>
        </w:r>
        <w:r w:rsidR="00087423" w:rsidDel="00C05AEE">
          <w:delText xml:space="preserve">finding is consistent with a recent meta-analysis showing that anxiety </w:delText>
        </w:r>
        <w:r w:rsidR="0009361C" w:rsidDel="00C05AEE">
          <w:delText>is</w:delText>
        </w:r>
        <w:r w:rsidR="00087423" w:rsidDel="00C05AEE">
          <w:delText xml:space="preserve"> related to higher punishment learning rates across a range of behavior</w:delText>
        </w:r>
        <w:r w:rsidR="00C25040" w:rsidDel="00C05AEE">
          <w:delText>al</w:delText>
        </w:r>
        <w:r w:rsidR="00087423" w:rsidDel="00C05AEE">
          <w:delText xml:space="preserve"> tasks </w:delText>
        </w:r>
        <w:r w:rsidR="00087423" w:rsidDel="00C05AEE">
          <w:fldChar w:fldCharType="begin"/>
        </w:r>
        <w:r w:rsidR="00087423" w:rsidDel="00C05AEE">
          <w:delInstrText xml:space="preserve"> ADDIN ZOTERO_ITEM CSL_CITATION {"citationID":"jZ7iP3ZS","properties":{"formattedCitation":"(Pike &amp; Robinson, 2022)","plainCitation":"(Pike &amp; Robinson, 2022)","noteIndex":0},"citationItems":[{"id":1391,"uris":["http://zotero.org/groups/5499539/items/38AYFVH8"],"itemData":{"id":1391,"type":"article-journal","abstract":"OBJECTIVE To assess whether there are consistent differences in reinforcement-learning parameters between patients with depression or anxiety and control individuals. DATA SOURCES Web of Knowledge, PubMed, Embase, and Google Scholar searches were performed between November 15, 2019, and December 6, 2019, and repeated on December 3, 2020, and February 23, 2021, with keywords (reinforcement learning) AND (computational OR model) AND (depression OR anxiety OR mood). STUDY SELECTION Studies were included if they fit reinforcement-learning models to human choice data from a cognitive task with rewards or punishments, had a case-control design including participants with mood and/or anxiety disorders and healthy control individuals, and included sufficient information about all parameters in the models. DATA EXTRACTION AND SYNTHESIS Articles were assessed for inclusion according to MOOSE guidelines. Participant-level parameters were extracted from included articles, and a conventional meta-analysis was performed using a random-effects model. Subsequently, these parameters were used to simulate choice performance for each participant on benchmarking tasks in a simulation meta-analysis. Models were fitted, parameters were extracted using bayesian model averaging, and differences between patients and control individuals were examined. Overall effect sizes across analytic strategies were inspected. MAIN OUTCOMES AND MEASURES The primary outcomes were estimated reinforcement-learning parameters (learning rate, inverse temperature, reward learning rate, and punishment learning rate).\nRESULTS A total of 27 articles were included (3085 participants, 1242 of whom had depression and/or anxiety). In the conventional meta-analysis, patients showed lower inverse temperature than control individuals (standardized mean difference [SMD], −0.215; 95% CI, −0.354 to −0.077), although no parameters were common across all studies, limiting the ability to infer differences. In the simulation meta-analysis, patients showed greater punishment learning rates (SMD, 0.107; 95% CI, 0.107 to 0.108) and slightly lower reward learning rates (SMD, −0.021; 95% CI, −0.022 to −0.020) relative to control individuals. The simulation meta-analysis showed no meaningful difference in inverse temperature between patients and control individuals (SMD, 0.003; 95% CI, 0.002 to 0.004).\nCONCLUSIONS AND RELEVANCE The simulation meta-analytic approach introduced in this article for inferring meta-group differences from heterogeneous computational psychiatry studies indicated elevated punishment learning rates in patients compared with control individuals. This difference may promote and uphold negative affective bias symptoms and hence constitute a potential mechanistic treatment target for mood and anxiety disorders.","container-title":"JAMA Psychiatry","DOI":"10.1001/jamapsychiatry.2022.0051","ISSN":"2168-622X","issue":"4","journalAbbreviation":"JAMA Psychiatry","language":"en","page":"313","source":"DOI.org (Crossref)","title":"Reinforcement Learning in Patients With Mood and Anxiety Disorders vs Control Individuals: A Systematic Review and Meta-analysis","title-short":"Reinforcement Learning in Patients With Mood and Anxiety Disorders vs Control Individuals","volume":"79","author":[{"family":"Pike","given":"Alexandra C."},{"family":"Robinson","given":"Oliver J."}],"issued":{"date-parts":[["2022",4,1]]}}}],"schema":"https://github.com/citation-style-language/schema/raw/master/csl-citation.json"} </w:delInstrText>
        </w:r>
        <w:r w:rsidR="00087423" w:rsidDel="00C05AEE">
          <w:fldChar w:fldCharType="separate"/>
        </w:r>
        <w:r w:rsidR="00087423" w:rsidRPr="00087423" w:rsidDel="00C05AEE">
          <w:rPr>
            <w:rFonts w:cs="Times"/>
          </w:rPr>
          <w:delText>(Pike &amp; Robinson, 2022)</w:delText>
        </w:r>
        <w:r w:rsidR="00087423" w:rsidDel="00C05AEE">
          <w:fldChar w:fldCharType="end"/>
        </w:r>
        <w:r w:rsidR="00087423" w:rsidDel="00C05AEE">
          <w:delText xml:space="preserve">. </w:delText>
        </w:r>
        <w:r w:rsidR="00D126C3" w:rsidDel="00C05AEE">
          <w:delText xml:space="preserve">Combined, this </w:delText>
        </w:r>
        <w:r w:rsidR="00087423" w:rsidDel="00C05AEE">
          <w:delText>suggest</w:delText>
        </w:r>
        <w:r w:rsidR="00D126C3" w:rsidDel="00C05AEE">
          <w:delText>s</w:delText>
        </w:r>
        <w:r w:rsidR="00087423" w:rsidDel="00C05AEE">
          <w:delText xml:space="preserve"> that </w:delText>
        </w:r>
        <w:r w:rsidR="004A02AF" w:rsidDel="00C05AEE">
          <w:delText xml:space="preserve">punishing outcomes influence subsequent behavior more strongly among </w:delText>
        </w:r>
        <w:r w:rsidR="00D126C3" w:rsidDel="00C05AEE">
          <w:delText>people</w:delText>
        </w:r>
        <w:r w:rsidR="00A0174B" w:rsidDel="00C05AEE">
          <w:delText xml:space="preserve"> </w:delText>
        </w:r>
        <w:r w:rsidR="004A02AF" w:rsidDel="00C05AEE">
          <w:delText xml:space="preserve">with </w:delText>
        </w:r>
        <w:r w:rsidR="00F857AC" w:rsidDel="00C05AEE">
          <w:delText>anxiety</w:delText>
        </w:r>
        <w:r w:rsidR="00243546" w:rsidDel="00C05AEE">
          <w:delText>. Interestingly, we did not find that reward learning rates differed between those with and without anxiety.</w:delText>
        </w:r>
        <w:r w:rsidR="00C87B0B" w:rsidDel="00C05AEE">
          <w:delText xml:space="preserve"> Pike and Robinson </w:delText>
        </w:r>
      </w:del>
      <w:ins w:id="953" w:author="Thomas Olino" w:date="2024-05-13T21:03:00Z">
        <w:del w:id="954" w:author="Jeremy Haynes" w:date="2024-05-15T12:26:00Z" w16du:dateUtc="2024-05-15T16:26:00Z">
          <w:r w:rsidR="00127EAA" w:rsidDel="00C05AEE">
            <w:delText xml:space="preserve">(YEAR) </w:delText>
          </w:r>
        </w:del>
      </w:ins>
      <w:del w:id="955" w:author="Jeremy Haynes" w:date="2024-05-15T12:26:00Z" w16du:dateUtc="2024-05-15T16:26:00Z">
        <w:r w:rsidR="00C87B0B" w:rsidDel="00C05AEE">
          <w:delText xml:space="preserve">found that anxiety </w:delText>
        </w:r>
        <w:r w:rsidR="00C0787E" w:rsidDel="00C05AEE">
          <w:delText xml:space="preserve">also </w:delText>
        </w:r>
        <w:r w:rsidR="00C87B0B" w:rsidDel="00C05AEE">
          <w:delText>tends to be associated with reduced reward learning rates</w:delText>
        </w:r>
        <w:r w:rsidR="009319AA" w:rsidDel="00C05AEE">
          <w:delText>, but we did not find this effect. H</w:delText>
        </w:r>
        <w:r w:rsidR="00C87B0B" w:rsidDel="00C05AEE">
          <w:delText xml:space="preserve">owever, </w:delText>
        </w:r>
        <w:r w:rsidR="009319AA" w:rsidDel="00C05AEE">
          <w:delText xml:space="preserve">Pike and Robinson </w:delText>
        </w:r>
        <w:r w:rsidR="00C87B0B" w:rsidDel="00C05AEE">
          <w:delText>show</w:delText>
        </w:r>
        <w:r w:rsidR="009319AA" w:rsidDel="00C05AEE">
          <w:delText>ed that the relation between anxiety and reduced reward learning rates</w:delText>
        </w:r>
        <w:r w:rsidR="00C87B0B" w:rsidDel="00C05AEE">
          <w:delText xml:space="preserve"> is quite small (Cohen’s </w:delText>
        </w:r>
        <w:r w:rsidR="00C87B0B" w:rsidDel="00C05AEE">
          <w:rPr>
            <w:i/>
            <w:iCs/>
          </w:rPr>
          <w:delText>d</w:delText>
        </w:r>
        <w:r w:rsidR="00C87B0B" w:rsidDel="00C05AEE">
          <w:delText xml:space="preserve"> = 0.02)</w:delText>
        </w:r>
        <w:r w:rsidR="009319AA" w:rsidDel="00C05AEE">
          <w:delText xml:space="preserve">, indicating that a rather large sample would be necessary to detect such an </w:delText>
        </w:r>
        <w:r w:rsidR="009319AA" w:rsidDel="00C05AEE">
          <w:lastRenderedPageBreak/>
          <w:delText>effect and that this effect may be trivial</w:delText>
        </w:r>
        <w:r w:rsidR="00C0787E" w:rsidDel="00C05AEE">
          <w:delText xml:space="preserve"> for clinicians</w:delText>
        </w:r>
        <w:r w:rsidR="00407493" w:rsidDel="00C05AEE">
          <w:delText xml:space="preserve"> </w:delText>
        </w:r>
        <w:r w:rsidR="006517CA" w:rsidDel="00C05AEE">
          <w:fldChar w:fldCharType="begin"/>
        </w:r>
        <w:r w:rsidR="006517CA" w:rsidDel="00C05AEE">
          <w:delInstrText xml:space="preserve"> ADDIN ZOTERO_ITEM CSL_CITATION {"citationID":"SOC4CQQO","properties":{"formattedCitation":"(Cohen, 1994)","plainCitation":"(Cohen, 1994)","noteIndex":0},"citationItems":[{"id":1396,"uris":["http://zotero.org/groups/5499539/items/FCBN4A4H"],"itemData":{"id":1396,"type":"article-journal","container-title":"American psychologist","issue":"12","note":"ISBN: 1935-990X\npublisher: American Psychological Association","page":"997","title":"The earth is round (p&lt;. 05).","volume":"49","author":[{"family":"Cohen","given":"Jacob"}],"issued":{"date-parts":[["1994"]]}}}],"schema":"https://github.com/citation-style-language/schema/raw/master/csl-citation.json"} </w:delInstrText>
        </w:r>
        <w:r w:rsidR="006517CA" w:rsidDel="00C05AEE">
          <w:fldChar w:fldCharType="separate"/>
        </w:r>
        <w:r w:rsidR="006517CA" w:rsidRPr="006517CA" w:rsidDel="00C05AEE">
          <w:rPr>
            <w:rFonts w:cs="Times"/>
          </w:rPr>
          <w:delText>(Cohen, 1994)</w:delText>
        </w:r>
        <w:r w:rsidR="006517CA" w:rsidDel="00C05AEE">
          <w:fldChar w:fldCharType="end"/>
        </w:r>
        <w:r w:rsidR="00C87B0B" w:rsidDel="00C05AEE">
          <w:delText xml:space="preserve">. </w:delText>
        </w:r>
        <w:r w:rsidR="00243546" w:rsidDel="00C05AEE">
          <w:delText>Combined,</w:delText>
        </w:r>
        <w:r w:rsidR="00285917" w:rsidDel="00C05AEE">
          <w:delText xml:space="preserve"> our finding that increased punishment learning rates are associated with anxiety is </w:delText>
        </w:r>
        <w:r w:rsidR="003E0783" w:rsidDel="00C05AEE">
          <w:delText xml:space="preserve">consistent with </w:delText>
        </w:r>
        <w:r w:rsidR="00243546" w:rsidDel="00C05AEE">
          <w:delText xml:space="preserve">a larger body of literature suggesting that anxiety is specifically associated with sensitivity to punishing outcomes </w:delText>
        </w:r>
        <w:commentRangeStart w:id="956"/>
        <w:r w:rsidR="00243546" w:rsidRPr="00BC2B37" w:rsidDel="00C05AEE">
          <w:rPr>
            <w:b/>
            <w:bCs/>
          </w:rPr>
          <w:delText>(Vervoort et al., 2010)</w:delText>
        </w:r>
        <w:commentRangeEnd w:id="956"/>
        <w:r w:rsidR="00243546" w:rsidRPr="00BC2B37" w:rsidDel="00C05AEE">
          <w:rPr>
            <w:rStyle w:val="CommentReference"/>
            <w:b/>
            <w:bCs/>
          </w:rPr>
          <w:commentReference w:id="956"/>
        </w:r>
        <w:r w:rsidR="004A02AF" w:rsidDel="00C05AEE">
          <w:delText>.</w:delText>
        </w:r>
        <w:r w:rsidR="00563013" w:rsidDel="00C05AEE">
          <w:rPr>
            <w:rStyle w:val="FootnoteReference"/>
          </w:rPr>
          <w:footnoteReference w:id="5"/>
        </w:r>
      </w:del>
    </w:p>
    <w:p w14:paraId="714886D5" w14:textId="57EAEB16" w:rsidR="006415EE" w:rsidDel="00C05AEE" w:rsidRDefault="0016533F" w:rsidP="006415EE">
      <w:pPr>
        <w:autoSpaceDE/>
        <w:spacing w:line="480" w:lineRule="auto"/>
        <w:ind w:firstLine="720"/>
        <w:rPr>
          <w:del w:id="959" w:author="Jeremy Haynes" w:date="2024-05-15T12:26:00Z" w16du:dateUtc="2024-05-15T16:26:00Z"/>
        </w:rPr>
      </w:pPr>
      <w:commentRangeStart w:id="960"/>
      <w:del w:id="961" w:author="Jeremy Haynes" w:date="2024-05-15T12:26:00Z" w16du:dateUtc="2024-05-15T16:26:00Z">
        <w:r w:rsidDel="00C05AEE">
          <w:delText>Brown et al.</w:delText>
        </w:r>
        <w:r w:rsidR="002127B9" w:rsidDel="00C05AEE">
          <w:delText xml:space="preserve"> </w:delText>
        </w:r>
        <w:r w:rsidR="002127B9" w:rsidDel="00C05AEE">
          <w:fldChar w:fldCharType="begin"/>
        </w:r>
        <w:r w:rsidR="002127B9" w:rsidDel="00C05AEE">
          <w:delInstrText xml:space="preserve"> ADDIN ZOTERO_ITEM CSL_CITATION {"citationID":"xn155UnM","properties":{"formattedCitation":"(2023)","plainCitation":"(2023)","noteIndex":0},"citationItems":[{"id":1394,"uris":["http://zotero.org/groups/5499539/items/3NAKNDRE"],"itemData":{"id":1394,"type":"article-journal","container-title":"Cognitive, Affective, &amp; Behavioral Neuroscience","issue":"3","note":"ISBN: 1530-7026\npublisher: Springer","page":"844-868","title":"Anxiety as a disorder of uncertainty: Implications for understanding maladaptive anxiety, anxious avoidance, and exposure therapy","volume":"23","author":[{"family":"Brown","given":"Vanessa M."},{"family":"Price","given":"Rebecca"},{"family":"Dombrovski","given":"Alexandre Y."}],"issued":{"date-parts":[["2023"]]}},"label":"page","suppress-author":true}],"schema":"https://github.com/citation-style-language/schema/raw/master/csl-citation.json"} </w:delInstrText>
        </w:r>
        <w:r w:rsidR="002127B9" w:rsidDel="00C05AEE">
          <w:fldChar w:fldCharType="separate"/>
        </w:r>
        <w:r w:rsidR="002127B9" w:rsidRPr="002127B9" w:rsidDel="00C05AEE">
          <w:rPr>
            <w:rFonts w:cs="Times"/>
          </w:rPr>
          <w:delText>(2023)</w:delText>
        </w:r>
        <w:r w:rsidR="002127B9" w:rsidDel="00C05AEE">
          <w:fldChar w:fldCharType="end"/>
        </w:r>
        <w:r w:rsidDel="00C05AEE">
          <w:delText xml:space="preserve"> suggest</w:delText>
        </w:r>
        <w:r w:rsidR="003D401D" w:rsidDel="00C05AEE">
          <w:delText xml:space="preserve"> that the </w:delText>
        </w:r>
        <w:r w:rsidR="006954E0" w:rsidDel="00C05AEE">
          <w:delText xml:space="preserve">higher </w:delText>
        </w:r>
        <w:r w:rsidR="003D401D" w:rsidDel="00C05AEE">
          <w:delText>punishment learning rates</w:delText>
        </w:r>
        <w:r w:rsidR="00D7764A" w:rsidDel="00C05AEE">
          <w:delText xml:space="preserve"> associated with </w:delText>
        </w:r>
        <w:r w:rsidR="006954E0" w:rsidDel="00C05AEE">
          <w:delText xml:space="preserve">anxiety </w:delText>
        </w:r>
        <w:r w:rsidR="003D401D" w:rsidDel="00C05AEE">
          <w:delText xml:space="preserve">reflect a heightened aversion to </w:delText>
        </w:r>
        <w:r w:rsidR="003D401D" w:rsidDel="00C05AEE">
          <w:rPr>
            <w:i/>
            <w:iCs/>
          </w:rPr>
          <w:delText>uncertain</w:delText>
        </w:r>
        <w:r w:rsidR="003D401D" w:rsidDel="00C05AEE">
          <w:delText xml:space="preserve"> losses</w:delText>
        </w:r>
        <w:r w:rsidR="009F18BE" w:rsidDel="00C05AEE">
          <w:delText xml:space="preserve"> </w:delText>
        </w:r>
        <w:r w:rsidR="009F18BE" w:rsidDel="00C05AEE">
          <w:fldChar w:fldCharType="begin"/>
        </w:r>
        <w:r w:rsidR="009F18BE" w:rsidDel="00C05AEE">
          <w:delInstrText xml:space="preserve"> ADDIN ZOTERO_ITEM CSL_CITATION {"citationID":"uYPdNfz6","properties":{"formattedCitation":"(see also Bishop &amp; Gagne, 2018)","plainCitation":"(see also Bishop &amp; Gagne, 2018)","noteIndex":0},"citationItems":[{"id":1397,"uris":["http://zotero.org/groups/5499539/items/6H7XCIID"],"itemData":{"id":1397,"type":"article-journal","container-title":"Annual review of neuroscience","note":"ISBN: 0147-006X\npublisher: Annual Reviews","page":"371-388","title":"Anxiety, depression, and decision making: a computational perspective","volume":"41","author":[{"family":"Bishop","given":"Sonia J."},{"family":"Gagne","given":"Christopher"}],"issued":{"date-parts":[["2018"]]}},"label":"page","prefix":"see also "}],"schema":"https://github.com/citation-style-language/schema/raw/master/csl-citation.json"} </w:delInstrText>
        </w:r>
        <w:r w:rsidR="009F18BE" w:rsidDel="00C05AEE">
          <w:fldChar w:fldCharType="separate"/>
        </w:r>
        <w:r w:rsidR="009F18BE" w:rsidRPr="009F18BE" w:rsidDel="00C05AEE">
          <w:rPr>
            <w:rFonts w:cs="Times"/>
          </w:rPr>
          <w:delText>(see also Bishop &amp; Gagne, 2018)</w:delText>
        </w:r>
        <w:r w:rsidR="009F18BE" w:rsidDel="00C05AEE">
          <w:fldChar w:fldCharType="end"/>
        </w:r>
        <w:r w:rsidR="00714A41" w:rsidDel="00C05AEE">
          <w:delText xml:space="preserve">. </w:delText>
        </w:r>
        <w:r w:rsidR="004E1E3E" w:rsidDel="00C05AEE">
          <w:delText>Our behavioral data is consistent with this perspective as well</w:delText>
        </w:r>
        <w:r w:rsidR="009F65BB" w:rsidDel="00C05AEE">
          <w:delText>.</w:delText>
        </w:r>
        <w:commentRangeEnd w:id="960"/>
        <w:r w:rsidDel="00C05AEE">
          <w:rPr>
            <w:rStyle w:val="CommentReference"/>
          </w:rPr>
          <w:commentReference w:id="960"/>
        </w:r>
        <w:r w:rsidR="003D401D" w:rsidDel="00C05AEE">
          <w:delText xml:space="preserve"> </w:delText>
        </w:r>
        <w:r w:rsidR="00AE2648" w:rsidDel="00C05AEE">
          <w:delText>Specifically, we found that higher punishment learning rates reflected a greater tendency to avoid deck B</w:delText>
        </w:r>
        <w:r w:rsidR="00F34E75" w:rsidDel="00C05AEE">
          <w:delText>,</w:delText>
        </w:r>
        <w:r w:rsidR="00AE2648" w:rsidDel="00C05AEE">
          <w:delText xml:space="preserve"> the deck </w:delText>
        </w:r>
        <w:r w:rsidR="00287AEC" w:rsidDel="00C05AEE">
          <w:delText xml:space="preserve">associated with the </w:delText>
        </w:r>
        <w:r w:rsidR="00AE2648" w:rsidDel="00C05AEE">
          <w:delText xml:space="preserve">largest single-trial losses (i.e., -$1150) </w:delText>
        </w:r>
        <w:r w:rsidR="00F34E75" w:rsidDel="00C05AEE">
          <w:delText xml:space="preserve">which </w:delText>
        </w:r>
        <w:r w:rsidR="00AE2648" w:rsidDel="00C05AEE">
          <w:delText xml:space="preserve">occur </w:delText>
        </w:r>
        <w:r w:rsidR="00A257E5" w:rsidDel="00C05AEE">
          <w:delText>in 1 out of 10 trials</w:delText>
        </w:r>
        <w:r w:rsidR="00AE2648" w:rsidDel="00C05AEE">
          <w:delText xml:space="preserve">. </w:delText>
        </w:r>
        <w:r w:rsidR="00C9746C" w:rsidDel="00C05AEE">
          <w:delText xml:space="preserve">Assuming that the infrequent losses </w:delText>
        </w:r>
        <w:r w:rsidR="00C66C5D" w:rsidDel="00C05AEE">
          <w:delText xml:space="preserve">associated with </w:delText>
        </w:r>
        <w:r w:rsidR="00C9746C" w:rsidDel="00C05AEE">
          <w:delText>d</w:delText>
        </w:r>
        <w:r w:rsidR="006A5598" w:rsidDel="00C05AEE">
          <w:delText xml:space="preserve">eck B </w:delText>
        </w:r>
        <w:r w:rsidR="00AC6D81" w:rsidDel="00C05AEE">
          <w:delText>function similar</w:delText>
        </w:r>
        <w:r w:rsidR="00C9746C" w:rsidDel="00C05AEE">
          <w:delText xml:space="preserve"> to uncertain losses, individuals with anxiety may be biased away from deck </w:delText>
        </w:r>
        <w:r w:rsidR="001C418C" w:rsidDel="00C05AEE">
          <w:delText xml:space="preserve">B, </w:delText>
        </w:r>
        <w:r w:rsidR="00C9746C" w:rsidDel="00C05AEE">
          <w:delText>specifically</w:delText>
        </w:r>
        <w:r w:rsidR="001C418C" w:rsidDel="00C05AEE">
          <w:delText>,</w:delText>
        </w:r>
        <w:r w:rsidR="00C9746C" w:rsidDel="00C05AEE">
          <w:delText xml:space="preserve"> because </w:delText>
        </w:r>
        <w:r w:rsidR="00291173" w:rsidDel="00C05AEE">
          <w:delText xml:space="preserve">the </w:delText>
        </w:r>
        <w:r w:rsidR="00C9746C" w:rsidDel="00C05AEE">
          <w:delText>losses</w:delText>
        </w:r>
        <w:r w:rsidR="00756C06" w:rsidDel="00C05AEE">
          <w:delText xml:space="preserve"> </w:delText>
        </w:r>
        <w:r w:rsidR="00291173" w:rsidDel="00C05AEE">
          <w:delText xml:space="preserve">on that deck </w:delText>
        </w:r>
        <w:r w:rsidR="00756C06" w:rsidDel="00C05AEE">
          <w:delText>are uncertain</w:delText>
        </w:r>
        <w:r w:rsidR="00C9746C" w:rsidDel="00C05AEE">
          <w:delText xml:space="preserve">. </w:delText>
        </w:r>
        <w:r w:rsidR="001F4FF6" w:rsidDel="00C05AEE">
          <w:delText xml:space="preserve">Accordingly, </w:delText>
        </w:r>
        <w:r w:rsidR="00C9746C" w:rsidDel="00C05AEE">
          <w:delText xml:space="preserve">we </w:delText>
        </w:r>
        <w:r w:rsidR="00174977" w:rsidDel="00C05AEE">
          <w:delText xml:space="preserve">also </w:delText>
        </w:r>
        <w:r w:rsidR="00C9746C" w:rsidDel="00C05AEE">
          <w:delText xml:space="preserve">would expect anxiety to be associated with greater avoidance of deck D because </w:delText>
        </w:r>
        <w:r w:rsidR="001F4FF6" w:rsidDel="00C05AEE">
          <w:delText xml:space="preserve">the </w:delText>
        </w:r>
        <w:r w:rsidR="00C9746C" w:rsidDel="00C05AEE">
          <w:delText xml:space="preserve">losses </w:delText>
        </w:r>
        <w:r w:rsidR="001F4FF6" w:rsidDel="00C05AEE">
          <w:delText xml:space="preserve">in </w:delText>
        </w:r>
        <w:r w:rsidR="00D72EF8" w:rsidDel="00C05AEE">
          <w:delText>that</w:delText>
        </w:r>
        <w:r w:rsidR="001F4FF6" w:rsidDel="00C05AEE">
          <w:delText xml:space="preserve"> deck </w:delText>
        </w:r>
        <w:r w:rsidR="00C9746C" w:rsidDel="00C05AEE">
          <w:delText>also occur in 1 out of 10 trials</w:delText>
        </w:r>
        <w:r w:rsidR="00E527A4" w:rsidDel="00C05AEE">
          <w:delText xml:space="preserve">. </w:delText>
        </w:r>
        <w:commentRangeStart w:id="962"/>
        <w:r w:rsidR="00E527A4" w:rsidDel="00C05AEE">
          <w:delText xml:space="preserve">However, </w:delText>
        </w:r>
        <w:r w:rsidR="001F4FF6" w:rsidDel="00C05AEE">
          <w:delText>we did not find any meaningful differences in the patterns of behavior between those with and without anxiety on deck D</w:delText>
        </w:r>
        <w:r w:rsidR="00C9746C" w:rsidDel="00C05AEE">
          <w:delText>.</w:delText>
        </w:r>
        <w:commentRangeEnd w:id="962"/>
        <w:r w:rsidR="00402822" w:rsidDel="00C05AEE">
          <w:rPr>
            <w:rStyle w:val="CommentReference"/>
          </w:rPr>
          <w:commentReference w:id="962"/>
        </w:r>
        <w:r w:rsidR="00C9746C" w:rsidDel="00C05AEE">
          <w:delText xml:space="preserve"> </w:delText>
        </w:r>
        <w:r w:rsidR="00504045" w:rsidDel="00C05AEE">
          <w:delText xml:space="preserve">This could reflect </w:delText>
        </w:r>
        <w:r w:rsidR="00174977" w:rsidDel="00C05AEE">
          <w:delText xml:space="preserve">differential sensitivity to the magnitude of the losses in deck B (-$1150) and deck D (-$200); however, Pike and Robinson’s </w:delText>
        </w:r>
        <w:r w:rsidR="00174977" w:rsidDel="00C05AEE">
          <w:fldChar w:fldCharType="begin"/>
        </w:r>
        <w:r w:rsidR="00174977" w:rsidDel="00C05AEE">
          <w:delInstrText xml:space="preserve"> ADDIN ZOTERO_ITEM CSL_CITATION {"citationID":"MEfFBoBX","properties":{"formattedCitation":"(2022)","plainCitation":"(2022)","noteIndex":0},"citationItems":[{"id":1391,"uris":["http://zotero.org/groups/5499539/items/38AYFVH8"],"itemData":{"id":1391,"type":"article-journal","abstract":"OBJECTIVE To assess whether there are consistent differences in reinforcement-learning parameters between patients with depression or anxiety and control individuals. DATA SOURCES Web of Knowledge, PubMed, Embase, and Google Scholar searches were performed between November 15, 2019, and December 6, 2019, and repeated on December 3, 2020, and February 23, 2021, with keywords (reinforcement learning) AND (computational OR model) AND (depression OR anxiety OR mood). STUDY SELECTION Studies were included if they fit reinforcement-learning models to human choice data from a cognitive task with rewards or punishments, had a case-control design including participants with mood and/or anxiety disorders and healthy control individuals, and included sufficient information about all parameters in the models. DATA EXTRACTION AND SYNTHESIS Articles were assessed for inclusion according to MOOSE guidelines. Participant-level parameters were extracted from included articles, and a conventional meta-analysis was performed using a random-effects model. Subsequently, these parameters were used to simulate choice performance for each participant on benchmarking tasks in a simulation meta-analysis. Models were fitted, parameters were extracted using bayesian model averaging, and differences between patients and control individuals were examined. Overall effect sizes across analytic strategies were inspected. MAIN OUTCOMES AND MEASURES The primary outcomes were estimated reinforcement-learning parameters (learning rate, inverse temperature, reward learning rate, and punishment learning rate).\nRESULTS A total of 27 articles were included (3085 participants, 1242 of whom had depression and/or anxiety). In the conventional meta-analysis, patients showed lower inverse temperature than control individuals (standardized mean difference [SMD], −0.215; 95% CI, −0.354 to −0.077), although no parameters were common across all studies, limiting the ability to infer differences. In the simulation meta-analysis, patients showed greater punishment learning rates (SMD, 0.107; 95% CI, 0.107 to 0.108) and slightly lower reward learning rates (SMD, −0.021; 95% CI, −0.022 to −0.020) relative to control individuals. The simulation meta-analysis showed no meaningful difference in inverse temperature between patients and control individuals (SMD, 0.003; 95% CI, 0.002 to 0.004).\nCONCLUSIONS AND RELEVANCE The simulation meta-analytic approach introduced in this article for inferring meta-group differences from heterogeneous computational psychiatry studies indicated elevated punishment learning rates in patients compared with control individuals. This difference may promote and uphold negative affective bias symptoms and hence constitute a potential mechanistic treatment target for mood and anxiety disorders.","container-title":"JAMA Psychiatry","DOI":"10.1001/jamapsychiatry.2022.0051","ISSN":"2168-622X","issue":"4","journalAbbreviation":"JAMA Psychiatry","language":"en","page":"313","source":"DOI.org (Crossref)","title":"Reinforcement Learning in Patients With Mood and Anxiety Disorders vs Control Individuals: A Systematic Review and Meta-analysis","title-short":"Reinforcement Learning in Patients With Mood and Anxiety Disorders vs Control Individuals","volume":"79","author":[{"family":"Pike","given":"Alexandra C."},{"family":"Robinson","given":"Oliver J."}],"issued":{"date-parts":[["2022",4,1]]}},"label":"page","suppress-author":true}],"schema":"https://github.com/citation-style-language/schema/raw/master/csl-citation.json"} </w:delInstrText>
        </w:r>
        <w:r w:rsidR="00174977" w:rsidDel="00C05AEE">
          <w:fldChar w:fldCharType="separate"/>
        </w:r>
        <w:r w:rsidR="00174977" w:rsidRPr="00174977" w:rsidDel="00C05AEE">
          <w:rPr>
            <w:rFonts w:cs="Times"/>
          </w:rPr>
          <w:delText>(2022)</w:delText>
        </w:r>
        <w:r w:rsidR="00174977" w:rsidDel="00C05AEE">
          <w:fldChar w:fldCharType="end"/>
        </w:r>
        <w:r w:rsidR="00174977" w:rsidDel="00C05AEE">
          <w:delText xml:space="preserve"> meta-analysis suggests this would not be the case. </w:delText>
        </w:r>
        <w:r w:rsidR="00FD6A54" w:rsidDel="00C05AEE">
          <w:delText>Specifically</w:delText>
        </w:r>
        <w:r w:rsidR="00174977" w:rsidDel="00C05AEE">
          <w:delText xml:space="preserve">, they found that anxiety </w:delText>
        </w:r>
        <w:r w:rsidR="003F1EAD" w:rsidDel="00C05AEE">
          <w:delText xml:space="preserve">was </w:delText>
        </w:r>
        <w:r w:rsidR="00174977" w:rsidDel="00C05AEE">
          <w:delText>not associated with subjectively evaluating losses more negatively</w:delText>
        </w:r>
        <w:r w:rsidR="0021757B" w:rsidDel="00C05AEE">
          <w:delText xml:space="preserve"> </w:delText>
        </w:r>
        <w:r w:rsidR="00BD4742" w:rsidDel="00C05AEE">
          <w:delText xml:space="preserve">according to </w:delText>
        </w:r>
        <w:r w:rsidR="0021757B" w:rsidDel="00C05AEE">
          <w:delText xml:space="preserve">no differences in inverse temperature </w:delText>
        </w:r>
        <w:r w:rsidR="00BD4742" w:rsidDel="00C05AEE">
          <w:delText xml:space="preserve">parameters between those with and without </w:delText>
        </w:r>
        <w:r w:rsidR="0021757B" w:rsidDel="00C05AEE">
          <w:delText>anxiety</w:delText>
        </w:r>
        <w:r w:rsidR="00174977" w:rsidDel="00C05AEE">
          <w:delText xml:space="preserve">. </w:delText>
        </w:r>
        <w:r w:rsidR="008A7BF0" w:rsidDel="00C05AEE">
          <w:delText>Despite this</w:delText>
        </w:r>
        <w:r w:rsidR="0022767C" w:rsidDel="00C05AEE">
          <w:delText xml:space="preserve">, our data cannot </w:delText>
        </w:r>
        <w:r w:rsidR="008A7BF0" w:rsidDel="00C05AEE">
          <w:delText>directly confirm whether individuals with anxiety avoided deck B due to the magnitude or uncertainty of the losses associated with that deck</w:delText>
        </w:r>
        <w:r w:rsidR="00852068" w:rsidDel="00C05AEE">
          <w:delText>. T</w:delText>
        </w:r>
        <w:r w:rsidR="00860AAB" w:rsidDel="00C05AEE">
          <w:delText xml:space="preserve">hus, </w:delText>
        </w:r>
        <w:r w:rsidR="005F169F" w:rsidDel="00C05AEE">
          <w:delText xml:space="preserve">future studies that </w:delText>
        </w:r>
        <w:r w:rsidR="0022767C" w:rsidDel="00C05AEE">
          <w:delText>parametric</w:delText>
        </w:r>
        <w:r w:rsidR="005F169F" w:rsidDel="00C05AEE">
          <w:delText>ally</w:delText>
        </w:r>
        <w:r w:rsidR="0022767C" w:rsidDel="00C05AEE">
          <w:delText xml:space="preserve"> </w:delText>
        </w:r>
        <w:r w:rsidR="005F169F" w:rsidDel="00C05AEE">
          <w:delText xml:space="preserve">manipulate </w:delText>
        </w:r>
        <w:r w:rsidR="00FC7602" w:rsidDel="00C05AEE">
          <w:delText xml:space="preserve">these parameters </w:delText>
        </w:r>
        <w:r w:rsidR="00FC7602" w:rsidDel="00C05AEE">
          <w:lastRenderedPageBreak/>
          <w:delText xml:space="preserve">(i.e., loss frequency/magnitude) of the play-or-pass IGT </w:delText>
        </w:r>
        <w:r w:rsidR="00860AAB" w:rsidDel="00C05AEE">
          <w:delText xml:space="preserve">should be conducted to </w:delText>
        </w:r>
        <w:r w:rsidR="0022767C" w:rsidDel="00C05AEE">
          <w:delText xml:space="preserve">clarify more specifically how patterns of behavior </w:delText>
        </w:r>
        <w:r w:rsidR="00821343" w:rsidDel="00C05AEE">
          <w:delText xml:space="preserve">differ </w:delText>
        </w:r>
        <w:r w:rsidR="0022767C" w:rsidDel="00C05AEE">
          <w:delText xml:space="preserve">among </w:delText>
        </w:r>
        <w:r w:rsidR="00821343" w:rsidDel="00C05AEE">
          <w:delText>those with and without anxiety</w:delText>
        </w:r>
        <w:r w:rsidR="00843241" w:rsidDel="00C05AEE">
          <w:delText xml:space="preserve"> using this </w:delText>
        </w:r>
        <w:commentRangeStart w:id="963"/>
        <w:r w:rsidR="00843241" w:rsidDel="00C05AEE">
          <w:delText>task</w:delText>
        </w:r>
        <w:commentRangeEnd w:id="963"/>
        <w:r w:rsidR="00402822" w:rsidDel="00C05AEE">
          <w:rPr>
            <w:rStyle w:val="CommentReference"/>
          </w:rPr>
          <w:commentReference w:id="963"/>
        </w:r>
        <w:r w:rsidR="0022767C" w:rsidDel="00C05AEE">
          <w:delText>.</w:delText>
        </w:r>
      </w:del>
    </w:p>
    <w:p w14:paraId="6BD568C1" w14:textId="3EDF23B5" w:rsidR="00CE7702" w:rsidDel="00C05AEE" w:rsidRDefault="00052F13" w:rsidP="00646C40">
      <w:pPr>
        <w:autoSpaceDE/>
        <w:spacing w:line="480" w:lineRule="auto"/>
        <w:ind w:firstLine="720"/>
        <w:rPr>
          <w:del w:id="964" w:author="Jeremy Haynes" w:date="2024-05-15T12:26:00Z" w16du:dateUtc="2024-05-15T16:26:00Z"/>
        </w:rPr>
      </w:pPr>
      <w:del w:id="965" w:author="Jeremy Haynes" w:date="2024-05-15T12:26:00Z" w16du:dateUtc="2024-05-15T16:26:00Z">
        <w:r w:rsidDel="00C05AEE">
          <w:delText xml:space="preserve">We also found that </w:delText>
        </w:r>
        <w:r w:rsidR="00191B01" w:rsidDel="00C05AEE">
          <w:delText>win frequency sensitivities were higher among individuals with depression compared to those without.</w:delText>
        </w:r>
        <w:r w:rsidR="00F34968" w:rsidDel="00C05AEE">
          <w:delText xml:space="preserve"> Win frequency sensitivity reflects a bias towards decks that result in more frequent gains, and a bias away from decks with more frequent losses. This bias, however, occurs regardless of </w:delText>
        </w:r>
        <w:r w:rsidR="00E8634F" w:rsidDel="00C05AEE">
          <w:delText xml:space="preserve">the expected value of the </w:delText>
        </w:r>
        <w:r w:rsidR="00F34968" w:rsidDel="00C05AEE">
          <w:delText xml:space="preserve">outcome and thus could be interpreted as a form of insensitivity </w:delText>
        </w:r>
        <w:r w:rsidR="008B4496" w:rsidDel="00C05AEE">
          <w:delText>to reward</w:delText>
        </w:r>
        <w:r w:rsidR="00F34968" w:rsidDel="00C05AEE">
          <w:delText xml:space="preserve">. Such an interpretation may be consistent with </w:delText>
        </w:r>
        <w:r w:rsidR="00610FC2" w:rsidDel="00C05AEE">
          <w:delText xml:space="preserve">research suggesting that depression is </w:delText>
        </w:r>
        <w:r w:rsidR="00F34968" w:rsidDel="00C05AEE">
          <w:delText>characterize</w:delText>
        </w:r>
        <w:r w:rsidR="00610FC2" w:rsidDel="00C05AEE">
          <w:delText xml:space="preserve">d by an </w:delText>
        </w:r>
        <w:r w:rsidR="00F34968" w:rsidDel="00C05AEE">
          <w:delText xml:space="preserve">insensitivity to </w:delText>
        </w:r>
        <w:r w:rsidR="00610FC2" w:rsidDel="00C05AEE">
          <w:delText xml:space="preserve">environmental </w:delText>
        </w:r>
        <w:r w:rsidR="00610FC2" w:rsidRPr="00610FC2" w:rsidDel="00C05AEE">
          <w:delText>stimuli</w:delText>
        </w:r>
        <w:r w:rsidR="00B2649E" w:rsidDel="00C05AEE">
          <w:delText xml:space="preserve"> </w:delText>
        </w:r>
        <w:r w:rsidR="00B2649E" w:rsidDel="00C05AEE">
          <w:fldChar w:fldCharType="begin"/>
        </w:r>
        <w:r w:rsidR="00B2649E" w:rsidDel="00C05AEE">
          <w:delInstrText xml:space="preserve"> ADDIN ZOTERO_ITEM CSL_CITATION {"citationID":"3uFwuw7b","properties":{"formattedCitation":"(e.g., emotion context insensitivity; Rottenberg &amp; Hindash, 2015)","plainCitation":"(e.g., emotion context insensitivity; Rottenberg &amp; Hindash, 2015)","noteIndex":0},"citationItems":[{"id":1398,"uris":["http://zotero.org/groups/5499539/items/4Z725U2B"],"itemData":{"id":1398,"type":"article-journal","container-title":"Current Opinion in Psychology","note":"ISBN: 2352-250X\npublisher: Elsevier","page":"1-5","title":"Emerging evidence for emotion context insensitivity in depression","volume":"4","author":[{"family":"Rottenberg","given":"Jonathan"},{"family":"Hindash","given":"Alexandra Cowden"}],"issued":{"date-parts":[["2015"]]}},"label":"page","prefix":"e.g., emotion context insensitivity; "}],"schema":"https://github.com/citation-style-language/schema/raw/master/csl-citation.json"} </w:delInstrText>
        </w:r>
        <w:r w:rsidR="00B2649E" w:rsidDel="00C05AEE">
          <w:fldChar w:fldCharType="separate"/>
        </w:r>
        <w:r w:rsidR="00B2649E" w:rsidRPr="00B2649E" w:rsidDel="00C05AEE">
          <w:rPr>
            <w:rFonts w:cs="Times"/>
          </w:rPr>
          <w:delText>(e.g., emotion context insensitivity; Rottenberg &amp; Hindash, 2015)</w:delText>
        </w:r>
        <w:r w:rsidR="00B2649E" w:rsidDel="00C05AEE">
          <w:fldChar w:fldCharType="end"/>
        </w:r>
        <w:r w:rsidR="003D51AB" w:rsidDel="00C05AEE">
          <w:delText>, reflected as impaired reward learning</w:delText>
        </w:r>
        <w:r w:rsidR="00D6677B" w:rsidDel="00C05AEE">
          <w:delText xml:space="preserve"> </w:delText>
        </w:r>
        <w:r w:rsidR="00D6677B" w:rsidDel="00C05AEE">
          <w:fldChar w:fldCharType="begin"/>
        </w:r>
        <w:r w:rsidR="00D6677B" w:rsidDel="00C05AEE">
          <w:delInstrText xml:space="preserve"> ADDIN ZOTERO_ITEM CSL_CITATION {"citationID":"bHCCLEGU","properties":{"formattedCitation":"(Bishop &amp; Gagne, 2018)","plainCitation":"(Bishop &amp; Gagne, 2018)","noteIndex":0},"citationItems":[{"id":1397,"uris":["http://zotero.org/groups/5499539/items/6H7XCIID"],"itemData":{"id":1397,"type":"article-journal","container-title":"Annual review of neuroscience","note":"ISBN: 0147-006X\npublisher: Annual Reviews","page":"371-388","title":"Anxiety, depression, and decision making: a computational perspective","volume":"41","author":[{"family":"Bishop","given":"Sonia J."},{"family":"Gagne","given":"Christopher"}],"issued":{"date-parts":[["2018"]]}}}],"schema":"https://github.com/citation-style-language/schema/raw/master/csl-citation.json"} </w:delInstrText>
        </w:r>
        <w:r w:rsidR="00D6677B" w:rsidDel="00C05AEE">
          <w:fldChar w:fldCharType="separate"/>
        </w:r>
        <w:r w:rsidR="00D6677B" w:rsidRPr="00D6677B" w:rsidDel="00C05AEE">
          <w:rPr>
            <w:rFonts w:cs="Times"/>
          </w:rPr>
          <w:delText>(Bishop &amp; Gagne, 2018)</w:delText>
        </w:r>
        <w:r w:rsidR="00D6677B" w:rsidDel="00C05AEE">
          <w:fldChar w:fldCharType="end"/>
        </w:r>
        <w:r w:rsidR="00F34968" w:rsidDel="00C05AEE">
          <w:delText>.</w:delText>
        </w:r>
        <w:r w:rsidR="00F91CF8" w:rsidDel="00C05AEE">
          <w:delText xml:space="preserve"> This impaired reward learning, however, does not necessarily entail</w:delText>
        </w:r>
        <w:r w:rsidR="006E4702" w:rsidDel="00C05AEE">
          <w:delText xml:space="preserve"> suboptimal </w:delText>
        </w:r>
        <w:r w:rsidR="00F91CF8" w:rsidDel="00C05AEE">
          <w:delText xml:space="preserve">learning rates. Instead, </w:delText>
        </w:r>
        <w:r w:rsidR="00CE0BE5" w:rsidDel="00C05AEE">
          <w:delText xml:space="preserve">the impaired reward learning present in depression may reflect an impairment in the valuation process more than </w:delText>
        </w:r>
        <w:r w:rsidR="002A4710" w:rsidDel="00C05AEE">
          <w:delText xml:space="preserve">an impairment in </w:delText>
        </w:r>
        <w:r w:rsidR="00CE0BE5" w:rsidDel="00C05AEE">
          <w:delText xml:space="preserve">learning rates </w:delText>
        </w:r>
        <w:commentRangeStart w:id="966"/>
        <w:r w:rsidR="00CE0BE5" w:rsidDel="00C05AEE">
          <w:delText>(</w:delText>
        </w:r>
        <w:commentRangeStart w:id="967"/>
        <w:r w:rsidR="00CE0BE5" w:rsidDel="00C05AEE">
          <w:delText xml:space="preserve">Mukherjee, </w:delText>
        </w:r>
        <w:r w:rsidR="00CE0BE5" w:rsidRPr="00CE0BE5" w:rsidDel="00C05AEE">
          <w:delText>Filipowicz</w:delText>
        </w:r>
        <w:commentRangeEnd w:id="967"/>
        <w:r w:rsidR="002B62E0" w:rsidDel="00C05AEE">
          <w:rPr>
            <w:rStyle w:val="CommentReference"/>
          </w:rPr>
          <w:commentReference w:id="967"/>
        </w:r>
        <w:r w:rsidR="00CE0BE5" w:rsidDel="00C05AEE">
          <w:delText xml:space="preserve"> et al., 2020; Pulcu et al., 2023; Rupprechter et al., 2021)</w:delText>
        </w:r>
        <w:commentRangeEnd w:id="966"/>
        <w:r w:rsidR="003842F1" w:rsidDel="00C05AEE">
          <w:rPr>
            <w:rStyle w:val="CommentReference"/>
          </w:rPr>
          <w:commentReference w:id="966"/>
        </w:r>
        <w:r w:rsidR="00DB21A1" w:rsidDel="00C05AEE">
          <w:fldChar w:fldCharType="begin"/>
        </w:r>
        <w:r w:rsidR="00DB21A1" w:rsidDel="00C05AEE">
          <w:delInstrText xml:space="preserve"> ADDIN ZOTERO_ITEM CSL_CITATION {"citationID":"NFjVPrTE","properties":{"formattedCitation":"(although see Mukherjee, Filipowicz et al., 2020)","plainCitation":"(although see Mukherjee, Filipowicz et al., 2020)","noteIndex":0},"citationItems":[{"id":1409,"uris":["http://zotero.org/groups/5499539/items/CMJBT2NI"],"itemData":{"id":1409,"type":"article-journal","container-title":"Journal of Abnormal Psychology","issue":"8","note":"ISBN: 1939-1846\npublisher: American Psychological Association","page":"810","title":"Reward and punishment reversal-learning in major depressive disorder.","volume":"129","author":[{"family":"Mukherjee","given":"Dahlia"},{"family":"Filipowicz","given":"Alexandre LS"},{"family":"Vo","given":"Khoi"},{"family":"Satterthwaite","given":"Theodore D."},{"family":"Kable","given":"Joseph W."}],"issued":{"date-parts":[["2020"]]}},"label":"page","suppress-author":true,"prefix":"although see Mukherjee, Filipowicz et al., "}],"schema":"https://github.com/citation-style-language/schema/raw/master/csl-citation.json"} </w:delInstrText>
        </w:r>
        <w:r w:rsidR="00DB21A1" w:rsidDel="00C05AEE">
          <w:fldChar w:fldCharType="separate"/>
        </w:r>
        <w:r w:rsidR="00DB21A1" w:rsidRPr="00DB21A1" w:rsidDel="00C05AEE">
          <w:rPr>
            <w:rFonts w:cs="Times"/>
          </w:rPr>
          <w:delText>(although see Mukherjee, Filipowicz et al., 2020)</w:delText>
        </w:r>
        <w:r w:rsidR="00DB21A1" w:rsidDel="00C05AEE">
          <w:fldChar w:fldCharType="end"/>
        </w:r>
        <w:r w:rsidR="00F91CF8" w:rsidDel="00C05AEE">
          <w:delText xml:space="preserve">. </w:delText>
        </w:r>
        <w:r w:rsidR="003C78C3" w:rsidDel="00C05AEE">
          <w:delText xml:space="preserve">Thus, our finding that depression was associated with higher win frequency sensitivities could reflect a form of </w:delText>
        </w:r>
        <w:r w:rsidR="00396A34" w:rsidDel="00C05AEE">
          <w:delText>insensitivity to rewarding outcomes</w:delText>
        </w:r>
        <w:r w:rsidR="003C78C3" w:rsidDel="00C05AEE">
          <w:delText xml:space="preserve"> proposed by prior research</w:delText>
        </w:r>
        <w:r w:rsidR="00396A34" w:rsidDel="00C05AEE">
          <w:delText>.</w:delText>
        </w:r>
        <w:r w:rsidR="00DB3957" w:rsidDel="00C05AEE">
          <w:delText xml:space="preserve"> </w:delText>
        </w:r>
        <w:r w:rsidR="0020542B" w:rsidDel="00C05AEE">
          <w:delText xml:space="preserve">That is, individuals with depression may prioritize outcomes resulting in </w:delText>
        </w:r>
        <w:r w:rsidR="00DB3957" w:rsidDel="00C05AEE">
          <w:delText xml:space="preserve">more frequent rewards </w:delText>
        </w:r>
        <w:r w:rsidR="0020542B" w:rsidDel="00C05AEE">
          <w:delText xml:space="preserve">over those resulting in higher expected values. </w:delText>
        </w:r>
        <w:r w:rsidR="008D2062" w:rsidDel="00C05AEE">
          <w:delText xml:space="preserve">This may result in </w:delText>
        </w:r>
        <w:r w:rsidR="00DB3957" w:rsidDel="00C05AEE">
          <w:delText xml:space="preserve">suboptimal decision-making </w:delText>
        </w:r>
        <w:r w:rsidR="000B15EB" w:rsidDel="00C05AEE">
          <w:delText xml:space="preserve">similar to what we observed such that </w:delText>
        </w:r>
        <w:r w:rsidR="00EC6F98" w:rsidDel="00C05AEE">
          <w:delText>participants</w:delText>
        </w:r>
        <w:r w:rsidR="00DB3957" w:rsidDel="00C05AEE">
          <w:delText xml:space="preserve"> </w:delText>
        </w:r>
        <w:r w:rsidR="00F6413B" w:rsidDel="00C05AEE">
          <w:delText xml:space="preserve">with </w:delText>
        </w:r>
        <w:r w:rsidR="00DB3957" w:rsidDel="00C05AEE">
          <w:delText xml:space="preserve">depression tended to </w:delText>
        </w:r>
        <w:r w:rsidR="00EC6F98" w:rsidDel="00C05AEE">
          <w:delText>play on</w:delText>
        </w:r>
        <w:r w:rsidR="00DB3957" w:rsidDel="00C05AEE">
          <w:delText xml:space="preserve"> deck B, one of the bad decks, more than </w:delText>
        </w:r>
        <w:r w:rsidR="00EC6F98" w:rsidDel="00C05AEE">
          <w:delText xml:space="preserve">participants </w:delText>
        </w:r>
        <w:r w:rsidR="00DB3957" w:rsidDel="00C05AEE">
          <w:delText xml:space="preserve">without depression. </w:delText>
        </w:r>
        <w:commentRangeStart w:id="968"/>
        <w:r w:rsidR="00DB3957" w:rsidDel="00C05AEE">
          <w:delText xml:space="preserve">This primarily occurred among </w:delText>
        </w:r>
        <w:r w:rsidR="00EC6F98" w:rsidDel="00C05AEE">
          <w:delText xml:space="preserve">the participants </w:delText>
        </w:r>
        <w:r w:rsidR="00DB3957" w:rsidDel="00C05AEE">
          <w:delText>with no comorbid anxiety or substance use disorder and thus may represent a</w:delText>
        </w:r>
        <w:r w:rsidR="00EC6F98" w:rsidDel="00C05AEE">
          <w:delText xml:space="preserve">n individual difference that </w:delText>
        </w:r>
        <w:r w:rsidR="00DB3957" w:rsidDel="00C05AEE">
          <w:delText>is uniquely associated with depression when it is the primary condition.</w:delText>
        </w:r>
        <w:commentRangeEnd w:id="968"/>
        <w:r w:rsidR="00402822" w:rsidDel="00C05AEE">
          <w:rPr>
            <w:rStyle w:val="CommentReference"/>
          </w:rPr>
          <w:commentReference w:id="968"/>
        </w:r>
        <w:r w:rsidR="0000436C" w:rsidDel="00C05AEE">
          <w:delText xml:space="preserve"> Further work will be necessary to validate this finding via replication; </w:delText>
        </w:r>
        <w:r w:rsidR="0000436C" w:rsidDel="00C05AEE">
          <w:lastRenderedPageBreak/>
          <w:delText xml:space="preserve">however, to our knowledge, this is a novel finding </w:delText>
        </w:r>
        <w:r w:rsidR="003C7779" w:rsidDel="00C05AEE">
          <w:delText>that</w:delText>
        </w:r>
        <w:r w:rsidR="0000436C" w:rsidDel="00C05AEE">
          <w:delText xml:space="preserve"> could partially explain why individuals with depression may be insensitive to certain rewarding outcomes.</w:delText>
        </w:r>
      </w:del>
    </w:p>
    <w:p w14:paraId="4CC5BFB7" w14:textId="7D3B408E" w:rsidR="00297162" w:rsidDel="00C05AEE" w:rsidRDefault="00F51909" w:rsidP="00297162">
      <w:pPr>
        <w:autoSpaceDE/>
        <w:spacing w:line="480" w:lineRule="auto"/>
        <w:ind w:firstLine="720"/>
        <w:rPr>
          <w:del w:id="969" w:author="Jeremy Haynes" w:date="2024-05-15T12:26:00Z" w16du:dateUtc="2024-05-15T16:26:00Z"/>
        </w:rPr>
      </w:pPr>
      <w:del w:id="970" w:author="Jeremy Haynes" w:date="2024-05-15T12:26:00Z" w16du:dateUtc="2024-05-15T16:26:00Z">
        <w:r w:rsidDel="00C05AEE">
          <w:delText xml:space="preserve">Finally, we examined how self-reported measures of reward and punishment sensitivity related to the ORL parameters. </w:delText>
        </w:r>
        <w:commentRangeStart w:id="971"/>
        <w:r w:rsidDel="00C05AEE">
          <w:delText>First</w:delText>
        </w:r>
        <w:commentRangeEnd w:id="971"/>
        <w:r w:rsidR="00402822" w:rsidDel="00C05AEE">
          <w:rPr>
            <w:rStyle w:val="CommentReference"/>
          </w:rPr>
          <w:commentReference w:id="971"/>
        </w:r>
        <w:r w:rsidDel="00C05AEE">
          <w:delText>, we found that punishment learning rates were associated with each subscale of the BIS/BAS</w:delText>
        </w:r>
      </w:del>
      <w:ins w:id="972" w:author="Thomas Olino" w:date="2024-05-13T21:14:00Z">
        <w:del w:id="973" w:author="Jeremy Haynes" w:date="2024-05-15T12:26:00Z" w16du:dateUtc="2024-05-15T16:26:00Z">
          <w:r w:rsidR="00402822" w:rsidDel="00C05AEE">
            <w:delText>,</w:delText>
          </w:r>
        </w:del>
      </w:ins>
      <w:del w:id="974" w:author="Jeremy Haynes" w:date="2024-05-15T12:26:00Z" w16du:dateUtc="2024-05-15T16:26:00Z">
        <w:r w:rsidDel="00C05AEE">
          <w:delText xml:space="preserve"> such that higher punishment learning rates were associated with lower scores on the BAS Total, BAS Drive, BAS Fun Seeking, and BAS Reward Responsitivity subscales.</w:delText>
        </w:r>
        <w:r w:rsidR="00B87729" w:rsidDel="00C05AEE">
          <w:delText xml:space="preserve"> The BAS portions of the scale</w:delText>
        </w:r>
      </w:del>
      <w:ins w:id="975" w:author="Thomas Olino" w:date="2024-05-13T21:14:00Z">
        <w:del w:id="976" w:author="Jeremy Haynes" w:date="2024-05-15T12:26:00Z" w16du:dateUtc="2024-05-15T16:26:00Z">
          <w:r w:rsidR="00402822" w:rsidDel="00C05AEE">
            <w:delText>s</w:delText>
          </w:r>
        </w:del>
      </w:ins>
      <w:del w:id="977" w:author="Jeremy Haynes" w:date="2024-05-15T12:26:00Z" w16du:dateUtc="2024-05-15T16:26:00Z">
        <w:r w:rsidR="00B87729" w:rsidDel="00C05AEE">
          <w:delText xml:space="preserve"> measure self-reported behavioral activation in response to rewards. On the one hand, we might predict BAS measures to be negatively correlated with punishment learning</w:delText>
        </w:r>
      </w:del>
      <w:ins w:id="978" w:author="Thomas Olino" w:date="2024-05-13T21:14:00Z">
        <w:del w:id="979" w:author="Jeremy Haynes" w:date="2024-05-15T12:26:00Z" w16du:dateUtc="2024-05-15T16:26:00Z">
          <w:r w:rsidR="00402822" w:rsidDel="00C05AEE">
            <w:delText>,</w:delText>
          </w:r>
        </w:del>
      </w:ins>
      <w:del w:id="980" w:author="Jeremy Haynes" w:date="2024-05-15T12:26:00Z" w16du:dateUtc="2024-05-15T16:26:00Z">
        <w:r w:rsidR="00B87729" w:rsidDel="00C05AEE">
          <w:delText xml:space="preserve"> such that individuals who are more responsive to rewards are less responsive to punishment. On the other hand, based on prior research indicating </w:delText>
        </w:r>
        <w:r w:rsidR="00B87729" w:rsidRPr="00B87729" w:rsidDel="00C05AEE">
          <w:delText>behavioral and neuropsychological differences in reward and punishment learning</w:delText>
        </w:r>
        <w:r w:rsidR="00B87729" w:rsidDel="00C05AEE">
          <w:delText xml:space="preserve">, we might expect reward sensitivity and punishment learning to be uncorrelated </w:delText>
        </w:r>
        <w:r w:rsidR="00B87729" w:rsidDel="00C05AEE">
          <w:fldChar w:fldCharType="begin"/>
        </w:r>
        <w:r w:rsidR="00B87729" w:rsidDel="00C05AEE">
          <w:delInstrText xml:space="preserve"> ADDIN ZOTERO_ITEM CSL_CITATION {"citationID":"cYPuuI1f","properties":{"formattedCitation":"(Christakou et al., 2013; Frank et al., 2004; Gershman, 2015)","plainCitation":"(Christakou et al., 2013; Frank et al., 2004; Gershman, 2015)","noteIndex":0},"citationItems":[{"id":1399,"uris":["http://zotero.org/groups/5499539/items/DTQMLRMW"],"itemData":{"id":1399,"type":"article-journal","abstract":"We examined the maturation of decision-making from early adolescence to mid-adulthood using fMRI of a variant of the Iowa gambling task. We have previously shown that performance in this task relies on sensitivity to accumulating negative outcomes in ventromedial PFC and dorsolateral PFC. Here, we further formalize outcome evaluation (as driven by prediction errors [PE], using a reinforcement learning model) and examine its development. Task performance improved significantly during adolescence, stabilizing in adulthood. Performance relied on greater impact of negative compared with positive PEs, the relative impact of which matured from adolescence into adulthood. Adolescents also showed increased exploratory behavior, expressed as a propensity to shift responding between options independently of outcome quality, whereas adults showed no systematic shifting patterns. The correlation between PE representation and improved performance strengthened with age for activation in ventral and dorsal PFC, ventral striatum, and temporal and parietal cortices. There was a medial-lateral distinction in the prefrontal substrates of effective PE utilization between adults and adolescents: Increased utilization of negative PEs, a hallmark of successful performance in the task, was associated with increased activation in ventromedial PFC in adults, but decreased activation in ventrolateral PFC and striatum in adolescents. These results suggest that adults and adolescents engage qualitatively distinct neural and psychological processes during decision-making, the development of which is not exclusively dependent on reward-processing maturation.","container-title":"Journal of Cognitive Neuroscience","DOI":"10.1162/jocn_a_00447","ISSN":"0898-929X, 1530-8898","issue":"11","journalAbbreviation":"Journal of Cognitive Neuroscience","language":"en","page":"1807-1823","source":"DOI.org (Crossref)","title":"Neural and Psychological Maturation of Decision-making in Adolescence and Young Adulthood","volume":"25","author":[{"family":"Christakou","given":"Anastasia"},{"family":"Gershman","given":"Samuel J."},{"family":"Niv","given":"Yael"},{"family":"Simmons","given":"Andrew"},{"family":"Brammer","given":"Mick"},{"family":"Rubia","given":"Katya"}],"issued":{"date-parts":[["2013",11]]}}},{"id":1401,"uris":["http://zotero.org/groups/5499539/items/UYEE9XN2"],"itemData":{"id":1401,"type":"article-journal","container-title":"Science, New Series","issue":"5703","language":"en","page":"1940-1943","source":"Zotero","title":"By Carrot or by Stick: Cognitive Reinforcement Learning in Parkinsonism","volume":"306","author":[{"family":"Frank","given":"Michael J."},{"family":"Seeberger","given":"Lauren C."},{"family":"O'Reilly","given":"Randall C."}],"issued":{"date-parts":[["2004"]]}}},{"id":1403,"uris":["http://zotero.org/groups/5499539/items/WA69TGLH"],"itemData":{"id":1403,"type":"article-journal","abstract":"Studies of reinforcement learning have shown that humans learn differently in response to positive and negative reward prediction errors, a phenomenon that can be captured computationally by positing asymmetric learning rates. This asymmetry, motivated by neurobiological and cognitive considerations, has been invoked to explain learning differences across the lifespan as well as a range of psychiatric disorders. Recent theoretical work, motivated by normative considerations, has hypothesized that the learning rate asymmetry should be modulated by the distribution of rewards across the available options. In particular, the learning rate for negative prediction errors should be higher than the learning rate for positive prediction errors when the average reward rate is high, and this relationship should reverse when the reward rate is low. We tested this hypothesis in a series of experiments. Contrary to the theoretical predictions, we found that the asymmetry was largely insensitive to the average reward rate; instead, the dominant pattern was a higher learning rate for negative than for positive prediction errors, possibly reflecting risk aversion.","container-title":"Psychonomic Bulletin &amp; Review","DOI":"10.3758/s13423-014-0790-3","ISSN":"1069-9384, 1531-5320","issue":"5","journalAbbreviation":"Psychon Bull Rev","language":"en","page":"1320-1327","source":"DOI.org (Crossref)","title":"Do learning rates adapt to the distribution of rewards?","volume":"22","author":[{"family":"Gershman","given":"Samuel J."}],"issued":{"date-parts":[["2015",10]]}}}],"schema":"https://github.com/citation-style-language/schema/raw/master/csl-citation.json"} </w:delInstrText>
        </w:r>
        <w:r w:rsidR="00B87729" w:rsidDel="00C05AEE">
          <w:fldChar w:fldCharType="separate"/>
        </w:r>
        <w:r w:rsidR="00B87729" w:rsidRPr="00B87729" w:rsidDel="00C05AEE">
          <w:rPr>
            <w:rFonts w:cs="Times"/>
          </w:rPr>
          <w:delText>(Christakou et al., 2013; Frank et al., 2004; Gershman, 2015)</w:delText>
        </w:r>
        <w:r w:rsidR="00B87729" w:rsidDel="00C05AEE">
          <w:fldChar w:fldCharType="end"/>
        </w:r>
        <w:r w:rsidR="00B87729" w:rsidRPr="00B87729" w:rsidDel="00C05AEE">
          <w:delText>.</w:delText>
        </w:r>
        <w:r w:rsidR="00AE3F99" w:rsidDel="00C05AEE">
          <w:delText xml:space="preserve"> It should be noted that the strength of these correlatiosn </w:delText>
        </w:r>
      </w:del>
      <w:ins w:id="981" w:author="Thomas Olino" w:date="2024-05-13T21:12:00Z">
        <w:del w:id="982" w:author="Jeremy Haynes" w:date="2024-05-15T12:26:00Z" w16du:dateUtc="2024-05-15T16:26:00Z">
          <w:r w:rsidR="00402822" w:rsidDel="00C05AEE">
            <w:delText xml:space="preserve">correlations </w:delText>
          </w:r>
        </w:del>
      </w:ins>
      <w:del w:id="983" w:author="Jeremy Haynes" w:date="2024-05-15T12:26:00Z" w16du:dateUtc="2024-05-15T16:26:00Z">
        <w:r w:rsidR="00AE3F99" w:rsidDel="00C05AEE">
          <w:delText xml:space="preserve">were rather small (all </w:delText>
        </w:r>
        <w:r w:rsidR="00AE3F99" w:rsidDel="00C05AEE">
          <w:rPr>
            <w:i/>
            <w:iCs/>
          </w:rPr>
          <w:delText>r</w:delText>
        </w:r>
        <w:r w:rsidR="00AE3F99" w:rsidDel="00C05AEE">
          <w:delText>s &lt; .2)</w:delText>
        </w:r>
        <w:r w:rsidR="006E20E5" w:rsidDel="00C05AEE">
          <w:delText>; thus, it may be that the degree to which reward sensitivity and punishment</w:delText>
        </w:r>
        <w:r w:rsidR="00B87729" w:rsidDel="00C05AEE">
          <w:delText xml:space="preserve"> </w:delText>
        </w:r>
        <w:r w:rsidR="006E20E5" w:rsidDel="00C05AEE">
          <w:delText xml:space="preserve">learning are related is small, but not non-existent. </w:delText>
        </w:r>
        <w:r w:rsidR="005B48B0" w:rsidDel="00C05AEE">
          <w:delText xml:space="preserve">We did, however, find that self-reported punishment sensitivity, measured by the BIS scale, was positive correlated with punishment learning rates which adds to the validity of punishment learning rates capturing </w:delText>
        </w:r>
        <w:r w:rsidR="00A43761" w:rsidDel="00C05AEE">
          <w:delText xml:space="preserve">how behavior responds to </w:delText>
        </w:r>
        <w:r w:rsidR="00B84AEE" w:rsidDel="00C05AEE">
          <w:delText xml:space="preserve">losses </w:delText>
        </w:r>
        <w:r w:rsidR="00A43761" w:rsidDel="00C05AEE">
          <w:delText xml:space="preserve">(i.e., </w:delText>
        </w:r>
        <w:r w:rsidR="00B84AEE" w:rsidDel="00C05AEE">
          <w:delText>punishing outcomes</w:delText>
        </w:r>
        <w:r w:rsidR="00A43761" w:rsidDel="00C05AEE">
          <w:delText>)</w:delText>
        </w:r>
        <w:r w:rsidR="005B48B0" w:rsidDel="00C05AEE">
          <w:delText xml:space="preserve">. </w:delText>
        </w:r>
        <w:r w:rsidR="009218AE" w:rsidDel="00C05AEE">
          <w:delText>Interestingly, we found that BAS Total, BAS Drive, and BAS Fun Seeking scores were negatively correlated with win frequency sensitivities.</w:delText>
        </w:r>
        <w:r w:rsidR="00D56A14" w:rsidDel="00C05AEE">
          <w:delText xml:space="preserve"> This finding may be consistent with our interpretation of win frequency sensitivity described above such that individuals who prioritize outcomes with more frequent wins over their expected values may be broadly insensitive to rewarding outcomes. </w:delText>
        </w:r>
        <w:r w:rsidR="004B7B38" w:rsidDel="00C05AEE">
          <w:delText xml:space="preserve">Lastly, we found that punishment sensitivity, measured by the BIS scale, was associated with higher estimates of bias. </w:delText>
        </w:r>
        <w:r w:rsidR="004B7B38" w:rsidDel="00C05AEE">
          <w:lastRenderedPageBreak/>
          <w:delText xml:space="preserve">This suggests that individuals who play more frequently, regardless of the deck, </w:delText>
        </w:r>
        <w:r w:rsidR="009A39CD" w:rsidDel="00C05AEE">
          <w:delText xml:space="preserve">report being </w:delText>
        </w:r>
        <w:r w:rsidR="004B7B38" w:rsidDel="00C05AEE">
          <w:delText>more sensitive to punishing outcomes.</w:delText>
        </w:r>
        <w:r w:rsidR="000F3745" w:rsidDel="00C05AEE">
          <w:delText xml:space="preserve"> Play bias in the ORL model could reflect a number of processes; thus, it is difficult to directly explain this relation. However, it is possible that the play bias reflects some form of baseline exploratory behavior and that individuals who are more exploratory may be more sensitive to punishment.</w:delText>
        </w:r>
      </w:del>
    </w:p>
    <w:p w14:paraId="18B78860" w14:textId="2717FC06" w:rsidR="00ED3ED3" w:rsidRPr="00CE5AB6" w:rsidDel="00C05AEE" w:rsidRDefault="00A32C2A" w:rsidP="00ED3ED3">
      <w:pPr>
        <w:autoSpaceDE/>
        <w:spacing w:line="480" w:lineRule="auto"/>
        <w:ind w:firstLine="720"/>
        <w:rPr>
          <w:del w:id="984" w:author="Jeremy Haynes" w:date="2024-05-15T12:26:00Z" w16du:dateUtc="2024-05-15T16:26:00Z"/>
          <w:rFonts w:ascii="Times New Roman" w:eastAsiaTheme="minorHAnsi" w:hAnsi="Times New Roman"/>
          <w:b/>
          <w:bCs/>
        </w:rPr>
      </w:pPr>
      <w:del w:id="985" w:author="Jeremy Haynes" w:date="2024-05-15T12:26:00Z" w16du:dateUtc="2024-05-15T16:26:00Z">
        <w:r w:rsidDel="00C05AEE">
          <w:rPr>
            <w:rFonts w:ascii="Times New Roman" w:eastAsiaTheme="minorHAnsi" w:hAnsi="Times New Roman"/>
          </w:rPr>
          <w:delText xml:space="preserve">There are multiple strengths and weaknesses of the present study. </w:delText>
        </w:r>
        <w:r w:rsidR="00487E12" w:rsidDel="00C05AEE">
          <w:rPr>
            <w:rFonts w:ascii="Times New Roman" w:eastAsiaTheme="minorHAnsi" w:hAnsi="Times New Roman"/>
          </w:rPr>
          <w:delText>First, our</w:delText>
        </w:r>
        <w:r w:rsidDel="00C05AEE">
          <w:rPr>
            <w:rFonts w:ascii="Times New Roman" w:eastAsiaTheme="minorHAnsi" w:hAnsi="Times New Roman"/>
          </w:rPr>
          <w:delText xml:space="preserve"> use of a larger sample size allowed us to detect differences in decision-making among the diagnostic groups that </w:delText>
        </w:r>
        <w:r w:rsidR="00487E12" w:rsidDel="00C05AEE">
          <w:rPr>
            <w:rFonts w:ascii="Times New Roman" w:eastAsiaTheme="minorHAnsi" w:hAnsi="Times New Roman"/>
          </w:rPr>
          <w:delText xml:space="preserve">may </w:delText>
        </w:r>
        <w:r w:rsidDel="00C05AEE">
          <w:rPr>
            <w:rFonts w:ascii="Times New Roman" w:eastAsiaTheme="minorHAnsi" w:hAnsi="Times New Roman"/>
          </w:rPr>
          <w:delText>have otherwise been too small to detect. This is important give that there are several inconsistencies in the IGT literature</w:delText>
        </w:r>
        <w:r w:rsidR="00B81C07" w:rsidDel="00C05AEE">
          <w:rPr>
            <w:rFonts w:ascii="Times New Roman" w:eastAsiaTheme="minorHAnsi" w:hAnsi="Times New Roman"/>
          </w:rPr>
          <w:delText xml:space="preserve"> </w:delText>
        </w:r>
        <w:r w:rsidR="00B81C07" w:rsidDel="00C05AEE">
          <w:rPr>
            <w:rFonts w:ascii="Times New Roman" w:eastAsiaTheme="minorHAnsi" w:hAnsi="Times New Roman"/>
          </w:rPr>
          <w:fldChar w:fldCharType="begin"/>
        </w:r>
        <w:r w:rsidR="00B81C07" w:rsidDel="00C05AEE">
          <w:rPr>
            <w:rFonts w:ascii="Times New Roman" w:eastAsiaTheme="minorHAnsi" w:hAnsi="Times New Roman"/>
          </w:rPr>
          <w:delInstrText xml:space="preserve"> ADDIN ZOTERO_ITEM CSL_CITATION {"citationID":"GSEuFMUo","properties":{"formattedCitation":"(Buelow &amp; Barnhart, 2018; McGovern et al., 2014; Mueller et al., 2010)","plainCitation":"(Buelow &amp; Barnhart, 2018; McGovern et al., 2014; Mueller et al., 2010)","noteIndex":0},"citationItems":[{"id":1407,"uris":["http://zotero.org/groups/5499539/items/4KPIFCVM"],"itemData":{"id":1407,"type":"article-journal","abstract":"Objective: To examine test–retest reliability of common behavioral decision making tasks.\nMethod: A total of 98 undergraduate students completed two administrations of the Iowa Gambling Task (IGT), Balloon Analogue Risk Task (BART), Columbia Card Task (CCT), and Game of Dice Task (GDT), three weeks apart.\nResults: The BART, CCT, and GDT showed moderately strong correlations across time. On the IGT, no correlations were seen between Time 1 Trials 1–40 and Time 2 performance; however, weak correlations were observed between Time 1 Trials 41–100 and Time 2 performance. Paired-samples t-tests indicated participants were riskier at Time 1 than Time 2 on the IGT and GDT, but riskier at Time 2 on the BART.\nConclusions: The BART, CCT, and GDT showed moderate test–retest reliability, with the IGT showing weak reliability during the decision making under risk trials only. Implications for repeated test administration in clinical and non-clinical settings are discussed.","container-title":"Archives of Clinical Neuropsychology","DOI":"10.1093/arclin/acx038","ISSN":"0887-6177, 1873-5843","issue":"1","language":"en","page":"125-129","source":"DOI.org (Crossref)","title":"Test–Retest Reliability of Common Behavioral Decision Making Tasks","volume":"33","author":[{"family":"Buelow","given":"Melissa T"},{"family":"Barnhart","given":"Wesley R"}],"issued":{"date-parts":[["2018",2,1]]}}},{"id":1359,"uris":["http://zotero.org/groups/5499539/items/7R6BIVB5"],"itemData":{"id":1359,"type":"article-journal","container-title":"International journal of geriatric psychiatry","issue":"11","note":"ISBN: 0885-6230\npublisher: Wiley Online Library","page":"1125-1131","title":"Reward‐related decision making in older adults: Relationship to clinical presentation of depression","volume":"29","author":[{"family":"McGovern","given":"Amanda R."},{"family":"Alexopoulos","given":"George S."},{"family":"Yuen","given":"Genevieve S."},{"family":"Morimoto","given":"Sarah Shizuko"},{"family":"Gunning‐Dixon","given":"Faith M."}],"issued":{"date-parts":[["2014"]]}}},{"id":1361,"uris":["http://zotero.org/groups/5499539/items/SCXZ7XAD"],"itemData":{"id":1361,"type":"article-journal","container-title":"Journal of behavior therapy and experimental psychiatry","issue":"2","note":"ISBN: 0005-7916\npublisher: Elsevier","page":"165-171","title":"Future-oriented decision-making in Generalized Anxiety Disorder is evident across different versions of the Iowa Gambling Task","volume":"41","author":[{"family":"Mueller","given":"Erik M."},{"family":"Nguyen","given":"Jennifer"},{"family":"Ray","given":"William J."},{"family":"Borkovec","given":"Thomas D."}],"issued":{"date-parts":[["2010"]]}},"label":"page"}],"schema":"https://github.com/citation-style-language/schema/raw/master/csl-citation.json"} </w:delInstrText>
        </w:r>
        <w:r w:rsidR="00B81C07" w:rsidDel="00C05AEE">
          <w:rPr>
            <w:rFonts w:ascii="Times New Roman" w:eastAsiaTheme="minorHAnsi" w:hAnsi="Times New Roman"/>
          </w:rPr>
          <w:fldChar w:fldCharType="separate"/>
        </w:r>
        <w:r w:rsidR="00B81C07" w:rsidRPr="00B81C07" w:rsidDel="00C05AEE">
          <w:rPr>
            <w:rFonts w:ascii="Times New Roman" w:eastAsiaTheme="minorHAnsi" w:hAnsi="Times New Roman"/>
          </w:rPr>
          <w:delText>(Buelow &amp; Barnhart, 2018; McGovern et al., 2014; Mueller et al., 2010)</w:delText>
        </w:r>
        <w:r w:rsidR="00B81C07" w:rsidDel="00C05AEE">
          <w:rPr>
            <w:rFonts w:ascii="Times New Roman" w:eastAsiaTheme="minorHAnsi" w:hAnsi="Times New Roman"/>
          </w:rPr>
          <w:fldChar w:fldCharType="end"/>
        </w:r>
        <w:r w:rsidDel="00C05AEE">
          <w:rPr>
            <w:rFonts w:ascii="Times New Roman" w:eastAsiaTheme="minorHAnsi" w:hAnsi="Times New Roman"/>
          </w:rPr>
          <w:delText xml:space="preserve">; thus, adequately-powered studies </w:delText>
        </w:r>
        <w:r w:rsidR="00B81C07" w:rsidDel="00C05AEE">
          <w:rPr>
            <w:rFonts w:ascii="Times New Roman" w:eastAsiaTheme="minorHAnsi" w:hAnsi="Times New Roman"/>
          </w:rPr>
          <w:delText xml:space="preserve">such as ours </w:delText>
        </w:r>
        <w:r w:rsidDel="00C05AEE">
          <w:rPr>
            <w:rFonts w:ascii="Times New Roman" w:eastAsiaTheme="minorHAnsi" w:hAnsi="Times New Roman"/>
          </w:rPr>
          <w:delText xml:space="preserve">are necessary to be confident in </w:delText>
        </w:r>
        <w:r w:rsidR="00B81C07" w:rsidDel="00C05AEE">
          <w:rPr>
            <w:rFonts w:ascii="Times New Roman" w:eastAsiaTheme="minorHAnsi" w:hAnsi="Times New Roman"/>
          </w:rPr>
          <w:delText xml:space="preserve">the </w:delText>
        </w:r>
        <w:r w:rsidDel="00C05AEE">
          <w:rPr>
            <w:rFonts w:ascii="Times New Roman" w:eastAsiaTheme="minorHAnsi" w:hAnsi="Times New Roman"/>
          </w:rPr>
          <w:delText>results</w:delText>
        </w:r>
        <w:r w:rsidR="00B81C07" w:rsidDel="00C05AEE">
          <w:rPr>
            <w:rFonts w:ascii="Times New Roman" w:eastAsiaTheme="minorHAnsi" w:hAnsi="Times New Roman"/>
          </w:rPr>
          <w:delText xml:space="preserve"> from those studies</w:delText>
        </w:r>
        <w:r w:rsidDel="00C05AEE">
          <w:rPr>
            <w:rFonts w:ascii="Times New Roman" w:eastAsiaTheme="minorHAnsi" w:hAnsi="Times New Roman"/>
          </w:rPr>
          <w:delText>.</w:delText>
        </w:r>
        <w:r w:rsidR="00487E12" w:rsidDel="00C05AEE">
          <w:rPr>
            <w:rFonts w:ascii="Times New Roman" w:eastAsiaTheme="minorHAnsi" w:hAnsi="Times New Roman"/>
          </w:rPr>
          <w:delText xml:space="preserve"> Surprisingly, however, we did not find any differences in IGT task performance as a function of substance use disorder, a finding that is inconsistent with prior IGT research</w:delText>
        </w:r>
        <w:r w:rsidR="00047B68" w:rsidDel="00C05AEE">
          <w:rPr>
            <w:rFonts w:ascii="Times New Roman" w:eastAsiaTheme="minorHAnsi" w:hAnsi="Times New Roman"/>
          </w:rPr>
          <w:delText xml:space="preserve"> </w:delText>
        </w:r>
        <w:r w:rsidR="00047B68" w:rsidDel="00C05AEE">
          <w:rPr>
            <w:rFonts w:ascii="Times New Roman" w:eastAsiaTheme="minorHAnsi" w:hAnsi="Times New Roman"/>
          </w:rPr>
          <w:fldChar w:fldCharType="begin"/>
        </w:r>
        <w:r w:rsidR="00047B68" w:rsidDel="00C05AEE">
          <w:rPr>
            <w:rFonts w:ascii="Times New Roman" w:eastAsiaTheme="minorHAnsi" w:hAnsi="Times New Roman"/>
          </w:rPr>
          <w:delInstrText xml:space="preserve"> ADDIN ZOTERO_ITEM CSL_CITATION {"citationID":"3ZszUr8b","properties":{"formattedCitation":"(Barry &amp; Petry, 2008; Verdejo-Garcia et al., 2007)","plainCitation":"(Barry &amp; Petry, 2008; Verdejo-Garcia et al., 2007)","noteIndex":0},"citationItems":[{"id":1367,"uris":["http://zotero.org/groups/5499539/items/KYLH7TT8"],"itemData":{"id":1367,"type":"article-journal","container-title":"Brain and cognition","issue":"3","note":"ISBN: 0278-2626\npublisher: Elsevier","page":"243-252","title":"Predictors of decision-making on the Iowa Gambling Task: Independent effects of lifetime history of substance use disorders and performance on the Trail Making Test","volume":"66","author":[{"family":"Barry","given":"Danielle"},{"family":"Petry","given":"Nancy M."}],"issued":{"date-parts":[["2008"]]}}},{"id":1368,"uris":["http://zotero.org/groups/5499539/items/2ACDBGMF"],"itemData":{"id":1368,"type":"article-journal","container-title":"Drug and alcohol dependence","issue":"1","note":"ISBN: 0376-8716\npublisher: Elsevier","page":"2-11","title":"The differential relationship between cocaine use and marijuana use on decision-making performance over repeat testing with the Iowa Gambling Task","volume":"90","author":[{"family":"Verdejo-Garcia","given":"Antonio"},{"family":"Benbrook","given":"Amy"},{"family":"Funderburk","given":"Frank"},{"family":"David","given":"Paula"},{"family":"Cadet","given":"Jean-Lud"},{"family":"Bolla","given":"Karen I."}],"issued":{"date-parts":[["2007"]]}}}],"schema":"https://github.com/citation-style-language/schema/raw/master/csl-citation.json"} </w:delInstrText>
        </w:r>
        <w:r w:rsidR="00047B68" w:rsidDel="00C05AEE">
          <w:rPr>
            <w:rFonts w:ascii="Times New Roman" w:eastAsiaTheme="minorHAnsi" w:hAnsi="Times New Roman"/>
          </w:rPr>
          <w:fldChar w:fldCharType="separate"/>
        </w:r>
        <w:r w:rsidR="00047B68" w:rsidRPr="00047B68" w:rsidDel="00C05AEE">
          <w:rPr>
            <w:rFonts w:ascii="Times New Roman" w:eastAsiaTheme="minorHAnsi" w:hAnsi="Times New Roman"/>
          </w:rPr>
          <w:delText>(Barry &amp; Petry, 2008; Verdejo-Garcia et al., 2007)</w:delText>
        </w:r>
        <w:r w:rsidR="00047B68" w:rsidDel="00C05AEE">
          <w:rPr>
            <w:rFonts w:ascii="Times New Roman" w:eastAsiaTheme="minorHAnsi" w:hAnsi="Times New Roman"/>
          </w:rPr>
          <w:fldChar w:fldCharType="end"/>
        </w:r>
        <w:r w:rsidR="00487E12" w:rsidDel="00C05AEE">
          <w:rPr>
            <w:rFonts w:ascii="Times New Roman" w:eastAsiaTheme="minorHAnsi" w:hAnsi="Times New Roman"/>
          </w:rPr>
          <w:delText xml:space="preserve">, including a study that used the original ORL model </w:delText>
        </w:r>
        <w:r w:rsidR="00047B68" w:rsidDel="00C05AEE">
          <w:rPr>
            <w:rFonts w:ascii="Times New Roman" w:eastAsiaTheme="minorHAnsi" w:hAnsi="Times New Roman"/>
          </w:rPr>
          <w:fldChar w:fldCharType="begin"/>
        </w:r>
        <w:r w:rsidR="00047B68" w:rsidDel="00C05AEE">
          <w:rPr>
            <w:rFonts w:ascii="Times New Roman" w:eastAsiaTheme="minorHAnsi" w:hAnsi="Times New Roman"/>
          </w:rPr>
          <w:delInstrText xml:space="preserve"> ADDIN ZOTERO_ITEM CSL_CITATION {"citationID":"mBtZoNfe","properties":{"formattedCitation":"(Haines et al., 2018)","plainCitation":"(Haines et al., 2018)","noteIndex":0},"citationItems":[{"id":1376,"uris":["http://zotero.org/groups/5499539/items/495U96LZ"],"itemData":{"id":1376,"type":"article-journal","container-title":"Cognitive science","issue":"8","note":"ISBN: 0364-0213\npublisher: Wiley Online Library","page":"2534-2561","title":"The outcome‐representation learning model: A novel reinforcement learning model of the iowa gambling task","volume":"42","author":[{"family":"Haines","given":"Nathaniel"},{"family":"Vassileva","given":"Jasmin"},{"family":"Ahn","given":"Woo-Young"}],"issued":{"date-parts":[["2018"]]}}}],"schema":"https://github.com/citation-style-language/schema/raw/master/csl-citation.json"} </w:delInstrText>
        </w:r>
        <w:r w:rsidR="00047B68" w:rsidDel="00C05AEE">
          <w:rPr>
            <w:rFonts w:ascii="Times New Roman" w:eastAsiaTheme="minorHAnsi" w:hAnsi="Times New Roman"/>
          </w:rPr>
          <w:fldChar w:fldCharType="separate"/>
        </w:r>
        <w:r w:rsidR="00047B68" w:rsidRPr="00047B68" w:rsidDel="00C05AEE">
          <w:rPr>
            <w:rFonts w:ascii="Times New Roman" w:eastAsiaTheme="minorHAnsi" w:hAnsi="Times New Roman"/>
          </w:rPr>
          <w:delText>(Haines et al., 2018)</w:delText>
        </w:r>
        <w:r w:rsidR="00047B68" w:rsidDel="00C05AEE">
          <w:rPr>
            <w:rFonts w:ascii="Times New Roman" w:eastAsiaTheme="minorHAnsi" w:hAnsi="Times New Roman"/>
          </w:rPr>
          <w:fldChar w:fldCharType="end"/>
        </w:r>
        <w:r w:rsidR="00047B68" w:rsidDel="00C05AEE">
          <w:rPr>
            <w:rFonts w:ascii="Times New Roman" w:eastAsiaTheme="minorHAnsi" w:hAnsi="Times New Roman"/>
          </w:rPr>
          <w:delText>.</w:delText>
        </w:r>
        <w:r w:rsidR="004B1E1A" w:rsidDel="00C05AEE">
          <w:rPr>
            <w:rFonts w:ascii="Times New Roman" w:eastAsiaTheme="minorHAnsi" w:hAnsi="Times New Roman"/>
          </w:rPr>
          <w:delText xml:space="preserve"> Like other studies </w:delText>
        </w:r>
        <w:r w:rsidR="004B1E1A" w:rsidDel="00C05AEE">
          <w:rPr>
            <w:rFonts w:ascii="Times New Roman" w:eastAsiaTheme="minorHAnsi" w:hAnsi="Times New Roman"/>
          </w:rPr>
          <w:fldChar w:fldCharType="begin"/>
        </w:r>
        <w:r w:rsidR="004B1E1A" w:rsidDel="00C05AEE">
          <w:rPr>
            <w:rFonts w:ascii="Times New Roman" w:eastAsiaTheme="minorHAnsi" w:hAnsi="Times New Roman"/>
          </w:rPr>
          <w:delInstrText xml:space="preserve"> ADDIN ZOTERO_ITEM CSL_CITATION {"citationID":"jZYVO3Ti","properties":{"formattedCitation":"(e.g., Barry &amp; Petry, 2008)","plainCitation":"(e.g., Barry &amp; Petry, 2008)","noteIndex":0},"citationItems":[{"id":1367,"uris":["http://zotero.org/groups/5499539/items/KYLH7TT8"],"itemData":{"id":1367,"type":"article-journal","container-title":"Brain and cognition","issue":"3","note":"ISBN: 0278-2626\npublisher: Elsevier","page":"243-252","title":"Predictors of decision-making on the Iowa Gambling Task: Independent effects of lifetime history of substance use disorders and performance on the Trail Making Test","volume":"66","author":[{"family":"Barry","given":"Danielle"},{"family":"Petry","given":"Nancy M."}],"issued":{"date-parts":[["2008"]]}},"label":"page","prefix":"e.g., "}],"schema":"https://github.com/citation-style-language/schema/raw/master/csl-citation.json"} </w:delInstrText>
        </w:r>
        <w:r w:rsidR="004B1E1A" w:rsidDel="00C05AEE">
          <w:rPr>
            <w:rFonts w:ascii="Times New Roman" w:eastAsiaTheme="minorHAnsi" w:hAnsi="Times New Roman"/>
          </w:rPr>
          <w:fldChar w:fldCharType="separate"/>
        </w:r>
        <w:r w:rsidR="004B1E1A" w:rsidRPr="004B1E1A" w:rsidDel="00C05AEE">
          <w:rPr>
            <w:rFonts w:ascii="Times New Roman" w:eastAsiaTheme="minorHAnsi" w:hAnsi="Times New Roman"/>
          </w:rPr>
          <w:delText>(e.g., Barry &amp; Petry, 2008)</w:delText>
        </w:r>
        <w:r w:rsidR="004B1E1A" w:rsidDel="00C05AEE">
          <w:rPr>
            <w:rFonts w:ascii="Times New Roman" w:eastAsiaTheme="minorHAnsi" w:hAnsi="Times New Roman"/>
          </w:rPr>
          <w:fldChar w:fldCharType="end"/>
        </w:r>
        <w:r w:rsidR="004B1E1A" w:rsidDel="00C05AEE">
          <w:rPr>
            <w:rFonts w:ascii="Times New Roman" w:eastAsiaTheme="minorHAnsi" w:hAnsi="Times New Roman"/>
          </w:rPr>
          <w:delText>, participants included in the substance use disorders group were categorized as such according to a lifetime history of substance use disorders which includes those who continue to use drugs and those who do not</w:delText>
        </w:r>
        <w:r w:rsidR="00FF3E8A" w:rsidDel="00C05AEE">
          <w:rPr>
            <w:rFonts w:ascii="Times New Roman" w:eastAsiaTheme="minorHAnsi" w:hAnsi="Times New Roman"/>
          </w:rPr>
          <w:delText>.</w:delText>
        </w:r>
        <w:r w:rsidR="00CE5AB6" w:rsidDel="00C05AEE">
          <w:rPr>
            <w:rFonts w:ascii="Times New Roman" w:eastAsiaTheme="minorHAnsi" w:hAnsi="Times New Roman"/>
          </w:rPr>
          <w:delText xml:space="preserve"> </w:delText>
        </w:r>
        <w:commentRangeStart w:id="986"/>
        <w:commentRangeStart w:id="987"/>
        <w:r w:rsidR="00CE5AB6" w:rsidDel="00C05AEE">
          <w:rPr>
            <w:rFonts w:ascii="Times New Roman" w:eastAsiaTheme="minorHAnsi" w:hAnsi="Times New Roman"/>
            <w:b/>
            <w:bCs/>
          </w:rPr>
          <w:delText>To be continued</w:delText>
        </w:r>
        <w:r w:rsidR="001D55D2" w:rsidDel="00C05AEE">
          <w:rPr>
            <w:rFonts w:ascii="Times New Roman" w:eastAsiaTheme="minorHAnsi" w:hAnsi="Times New Roman"/>
            <w:b/>
            <w:bCs/>
          </w:rPr>
          <w:delText>.</w:delText>
        </w:r>
        <w:commentRangeEnd w:id="986"/>
        <w:r w:rsidR="00F82FFA" w:rsidDel="00C05AEE">
          <w:rPr>
            <w:rStyle w:val="CommentReference"/>
          </w:rPr>
          <w:commentReference w:id="986"/>
        </w:r>
        <w:commentRangeEnd w:id="987"/>
        <w:r w:rsidR="00FB1A63" w:rsidDel="00C05AEE">
          <w:rPr>
            <w:rStyle w:val="CommentReference"/>
          </w:rPr>
          <w:commentReference w:id="987"/>
        </w:r>
      </w:del>
    </w:p>
    <w:p w14:paraId="1411EEDA" w14:textId="5EC014EB" w:rsidR="0037655C" w:rsidDel="00536DF7" w:rsidRDefault="0037655C">
      <w:pPr>
        <w:autoSpaceDE/>
        <w:spacing w:line="480" w:lineRule="auto"/>
        <w:rPr>
          <w:del w:id="988" w:author="Jeremy Haynes" w:date="2024-05-15T12:26:00Z" w16du:dateUtc="2024-05-15T16:26:00Z"/>
        </w:rPr>
        <w:pPrChange w:id="989" w:author="Jeremy Haynes" w:date="2024-05-15T12:26:00Z" w16du:dateUtc="2024-05-15T16:26:00Z">
          <w:pPr>
            <w:autoSpaceDE/>
            <w:spacing w:line="480" w:lineRule="auto"/>
            <w:ind w:firstLine="720"/>
          </w:pPr>
        </w:pPrChange>
      </w:pPr>
      <w:del w:id="990" w:author="Jeremy Haynes" w:date="2024-05-15T12:26:00Z" w16du:dateUtc="2024-05-15T16:26:00Z">
        <w:r w:rsidDel="00536DF7">
          <w:rPr>
            <w:rFonts w:ascii="Times New Roman" w:eastAsiaTheme="minorHAnsi" w:hAnsi="Times New Roman"/>
          </w:rPr>
          <w:br w:type="page"/>
        </w:r>
      </w:del>
    </w:p>
    <w:p w14:paraId="0F04E442" w14:textId="40E944A8" w:rsidR="0037655C" w:rsidDel="00536DF7" w:rsidRDefault="0037655C">
      <w:pPr>
        <w:autoSpaceDE/>
        <w:spacing w:line="480" w:lineRule="auto"/>
        <w:jc w:val="center"/>
        <w:rPr>
          <w:del w:id="991" w:author="Jeremy Haynes" w:date="2024-05-15T12:26:00Z" w16du:dateUtc="2024-05-15T16:26:00Z"/>
        </w:rPr>
      </w:pPr>
      <w:del w:id="992" w:author="Jeremy Haynes" w:date="2024-05-15T12:26:00Z" w16du:dateUtc="2024-05-15T16:26:00Z">
        <w:r w:rsidDel="00536DF7">
          <w:rPr>
            <w:b/>
            <w:bCs/>
          </w:rPr>
          <w:lastRenderedPageBreak/>
          <w:delText>Open Practices Statement</w:delText>
        </w:r>
      </w:del>
    </w:p>
    <w:p w14:paraId="49B58142" w14:textId="3F738DC5" w:rsidR="0037655C" w:rsidDel="00536DF7" w:rsidRDefault="0037655C">
      <w:pPr>
        <w:autoSpaceDE/>
        <w:spacing w:line="480" w:lineRule="auto"/>
        <w:rPr>
          <w:del w:id="993" w:author="Jeremy Haynes" w:date="2024-05-15T12:26:00Z" w16du:dateUtc="2024-05-15T16:26:00Z"/>
        </w:rPr>
        <w:pPrChange w:id="994" w:author="Jeremy Haynes" w:date="2024-05-15T12:26:00Z" w16du:dateUtc="2024-05-15T16:26:00Z">
          <w:pPr>
            <w:autoSpaceDE/>
            <w:spacing w:line="480" w:lineRule="auto"/>
            <w:ind w:firstLine="720"/>
          </w:pPr>
        </w:pPrChange>
      </w:pPr>
      <w:del w:id="995" w:author="Jeremy Haynes" w:date="2024-05-15T12:26:00Z" w16du:dateUtc="2024-05-15T16:26:00Z">
        <w:r w:rsidDel="00536DF7">
          <w:delText xml:space="preserve">Study materials are available upon request, code and data are available at </w:delText>
        </w:r>
        <w:r w:rsidDel="00536DF7">
          <w:rPr>
            <w:rFonts w:eastAsiaTheme="minorEastAsia"/>
          </w:rPr>
          <w:delText>https://github.com/hollysully/IGT_PP_Shared</w:delText>
        </w:r>
        <w:r w:rsidDel="00536DF7">
          <w:delText>, and this study was not preregistered.</w:delText>
        </w:r>
      </w:del>
    </w:p>
    <w:p w14:paraId="532C8D2E" w14:textId="303F355C" w:rsidR="0037655C" w:rsidRDefault="0037655C">
      <w:pPr>
        <w:autoSpaceDE/>
        <w:rPr>
          <w:b/>
          <w:bCs/>
        </w:rPr>
        <w:pPrChange w:id="996" w:author="Jeremy Haynes" w:date="2024-05-15T12:26:00Z" w16du:dateUtc="2024-05-15T16:26:00Z">
          <w:pPr>
            <w:autoSpaceDE/>
            <w:ind w:firstLine="720"/>
          </w:pPr>
        </w:pPrChange>
      </w:pPr>
      <w:del w:id="997" w:author="Jeremy Haynes" w:date="2024-05-15T12:26:00Z" w16du:dateUtc="2024-05-15T16:26:00Z">
        <w:r w:rsidDel="00536DF7">
          <w:rPr>
            <w:b/>
            <w:bCs/>
          </w:rPr>
          <w:br w:type="page"/>
        </w:r>
      </w:del>
    </w:p>
    <w:p w14:paraId="3FE10776" w14:textId="77777777" w:rsidR="00536DF7" w:rsidRDefault="00536DF7">
      <w:pPr>
        <w:autoSpaceDE/>
        <w:autoSpaceDN/>
        <w:ind w:firstLine="720"/>
        <w:rPr>
          <w:ins w:id="998" w:author="Jeremy Haynes" w:date="2024-05-15T12:26:00Z" w16du:dateUtc="2024-05-15T16:26:00Z"/>
          <w:rFonts w:eastAsiaTheme="majorEastAsia" w:cstheme="majorBidi"/>
          <w:b/>
          <w:szCs w:val="32"/>
        </w:rPr>
      </w:pPr>
      <w:ins w:id="999" w:author="Jeremy Haynes" w:date="2024-05-15T12:26:00Z" w16du:dateUtc="2024-05-15T16:26:00Z">
        <w:r>
          <w:lastRenderedPageBreak/>
          <w:br w:type="page"/>
        </w:r>
      </w:ins>
    </w:p>
    <w:p w14:paraId="6F30ED22" w14:textId="66114716" w:rsidR="0037655C" w:rsidRDefault="0037655C" w:rsidP="003E1FF9">
      <w:pPr>
        <w:pStyle w:val="Heading1"/>
        <w:rPr>
          <w:ins w:id="1000" w:author="Jeremy Haynes" w:date="2024-05-15T12:52:00Z" w16du:dateUtc="2024-05-15T16:52:00Z"/>
        </w:rPr>
      </w:pPr>
      <w:r>
        <w:lastRenderedPageBreak/>
        <w:t>References</w:t>
      </w:r>
    </w:p>
    <w:p w14:paraId="6E5F0E88" w14:textId="4569796B" w:rsidR="00F22D4B" w:rsidRDefault="00185FD5" w:rsidP="00185FD5">
      <w:pPr>
        <w:pStyle w:val="Heading2"/>
        <w:rPr>
          <w:ins w:id="1001" w:author="Jeremy Haynes" w:date="2024-05-15T12:54:00Z" w16du:dateUtc="2024-05-15T16:54:00Z"/>
        </w:rPr>
      </w:pPr>
      <w:ins w:id="1002" w:author="Jeremy Haynes" w:date="2024-05-15T12:52:00Z" w16du:dateUtc="2024-05-15T16:52:00Z">
        <w:r>
          <w:t>Contributions</w:t>
        </w:r>
      </w:ins>
    </w:p>
    <w:p w14:paraId="1AC82AA8" w14:textId="77777777" w:rsidR="00F22D4B" w:rsidRDefault="00F22D4B" w:rsidP="00F22D4B">
      <w:pPr>
        <w:pStyle w:val="NormalWeb"/>
        <w:shd w:val="clear" w:color="auto" w:fill="FFFFFF"/>
        <w:spacing w:before="0" w:beforeAutospacing="0" w:after="0" w:afterAutospacing="0"/>
        <w:rPr>
          <w:ins w:id="1003" w:author="Jeremy Haynes" w:date="2024-05-15T13:03:00Z" w16du:dateUtc="2024-05-15T17:03:00Z"/>
          <w:rFonts w:ascii="Arial" w:hAnsi="Arial" w:cs="Arial"/>
          <w:color w:val="000000"/>
          <w:sz w:val="26"/>
          <w:szCs w:val="26"/>
        </w:rPr>
      </w:pPr>
      <w:ins w:id="1004" w:author="Jeremy Haynes" w:date="2024-05-15T12:54:00Z" w16du:dateUtc="2024-05-15T16:54:00Z">
        <w:r>
          <w:rPr>
            <w:rStyle w:val="Strong"/>
            <w:rFonts w:ascii="Arial" w:eastAsiaTheme="majorEastAsia" w:hAnsi="Arial" w:cs="Arial"/>
            <w:color w:val="000000"/>
            <w:sz w:val="26"/>
            <w:bdr w:val="none" w:sz="0" w:space="0" w:color="auto" w:frame="1"/>
          </w:rPr>
          <w:t>Conceptualization</w:t>
        </w:r>
        <w:r>
          <w:rPr>
            <w:rFonts w:ascii="Arial" w:hAnsi="Arial" w:cs="Arial"/>
            <w:color w:val="000000"/>
            <w:sz w:val="26"/>
            <w:szCs w:val="26"/>
          </w:rPr>
          <w:t>: Ideas; formulation or evolution of overarching research goals and aims</w:t>
        </w:r>
      </w:ins>
    </w:p>
    <w:p w14:paraId="357CBC70" w14:textId="4C940A04" w:rsidR="002C5757" w:rsidRDefault="002C5757" w:rsidP="00F22D4B">
      <w:pPr>
        <w:pStyle w:val="NormalWeb"/>
        <w:shd w:val="clear" w:color="auto" w:fill="FFFFFF"/>
        <w:spacing w:before="0" w:beforeAutospacing="0" w:after="0" w:afterAutospacing="0"/>
        <w:rPr>
          <w:ins w:id="1005" w:author="Jeremy Haynes" w:date="2024-05-15T12:54:00Z" w16du:dateUtc="2024-05-15T16:54:00Z"/>
          <w:rFonts w:ascii="Arial" w:hAnsi="Arial" w:cs="Arial"/>
          <w:color w:val="000000"/>
          <w:sz w:val="26"/>
          <w:szCs w:val="26"/>
        </w:rPr>
      </w:pPr>
      <w:ins w:id="1006" w:author="Jeremy Haynes" w:date="2024-05-15T13:03:00Z" w16du:dateUtc="2024-05-15T17:03:00Z">
        <w:r>
          <w:rPr>
            <w:rFonts w:ascii="Arial" w:hAnsi="Arial" w:cs="Arial"/>
            <w:color w:val="000000"/>
            <w:sz w:val="26"/>
            <w:szCs w:val="26"/>
          </w:rPr>
          <w:t>HST, TMO</w:t>
        </w:r>
      </w:ins>
    </w:p>
    <w:p w14:paraId="0C191F5D" w14:textId="77777777" w:rsidR="00F22D4B" w:rsidRDefault="00F22D4B" w:rsidP="00F22D4B">
      <w:pPr>
        <w:pStyle w:val="NormalWeb"/>
        <w:shd w:val="clear" w:color="auto" w:fill="FFFFFF"/>
        <w:spacing w:before="0" w:beforeAutospacing="0" w:after="0" w:afterAutospacing="0"/>
        <w:rPr>
          <w:ins w:id="1007" w:author="Jeremy Haynes" w:date="2024-05-15T12:54:00Z" w16du:dateUtc="2024-05-15T16:54:00Z"/>
          <w:rFonts w:ascii="Arial" w:hAnsi="Arial" w:cs="Arial"/>
          <w:color w:val="000000"/>
          <w:sz w:val="26"/>
          <w:szCs w:val="26"/>
        </w:rPr>
      </w:pPr>
      <w:ins w:id="1008" w:author="Jeremy Haynes" w:date="2024-05-15T12:54:00Z" w16du:dateUtc="2024-05-15T16:54:00Z">
        <w:r>
          <w:rPr>
            <w:rStyle w:val="Strong"/>
            <w:rFonts w:ascii="Arial" w:eastAsiaTheme="majorEastAsia" w:hAnsi="Arial" w:cs="Arial"/>
            <w:color w:val="000000"/>
            <w:sz w:val="26"/>
            <w:bdr w:val="none" w:sz="0" w:space="0" w:color="auto" w:frame="1"/>
          </w:rPr>
          <w:t>Methodology;</w:t>
        </w:r>
        <w:r>
          <w:rPr>
            <w:rFonts w:ascii="Arial" w:hAnsi="Arial" w:cs="Arial"/>
            <w:color w:val="000000"/>
            <w:sz w:val="26"/>
            <w:szCs w:val="26"/>
          </w:rPr>
          <w:t> Development or design of methodology; creation of models</w:t>
        </w:r>
      </w:ins>
    </w:p>
    <w:p w14:paraId="1A738075" w14:textId="77777777" w:rsidR="00F22D4B" w:rsidRDefault="00F22D4B" w:rsidP="00F22D4B">
      <w:pPr>
        <w:pStyle w:val="NormalWeb"/>
        <w:shd w:val="clear" w:color="auto" w:fill="FFFFFF"/>
        <w:spacing w:before="0" w:beforeAutospacing="0" w:after="0" w:afterAutospacing="0"/>
        <w:rPr>
          <w:ins w:id="1009" w:author="Jeremy Haynes" w:date="2024-05-15T12:54:00Z" w16du:dateUtc="2024-05-15T16:54:00Z"/>
          <w:rFonts w:ascii="Arial" w:hAnsi="Arial" w:cs="Arial"/>
          <w:color w:val="000000"/>
          <w:sz w:val="26"/>
          <w:szCs w:val="26"/>
        </w:rPr>
      </w:pPr>
      <w:ins w:id="1010" w:author="Jeremy Haynes" w:date="2024-05-15T12:54:00Z" w16du:dateUtc="2024-05-15T16:54:00Z">
        <w:r>
          <w:rPr>
            <w:rStyle w:val="Strong"/>
            <w:rFonts w:ascii="Arial" w:eastAsiaTheme="majorEastAsia" w:hAnsi="Arial" w:cs="Arial"/>
            <w:color w:val="000000"/>
            <w:sz w:val="26"/>
            <w:bdr w:val="none" w:sz="0" w:space="0" w:color="auto" w:frame="1"/>
          </w:rPr>
          <w:t>Data Curation:</w:t>
        </w:r>
        <w:r>
          <w:rPr>
            <w:rFonts w:ascii="Arial" w:hAnsi="Arial" w:cs="Arial"/>
            <w:color w:val="000000"/>
            <w:sz w:val="26"/>
            <w:szCs w:val="26"/>
          </w:rPr>
          <w:t> Management activities to annotate (produce metadata), scrub data and maintain research data (including software code, where it is necessary for interpreting the data itself) for initial use and later reuse</w:t>
        </w:r>
      </w:ins>
    </w:p>
    <w:p w14:paraId="5C13C14C" w14:textId="77777777" w:rsidR="00F22D4B" w:rsidRDefault="00F22D4B" w:rsidP="00F22D4B">
      <w:pPr>
        <w:pStyle w:val="NormalWeb"/>
        <w:shd w:val="clear" w:color="auto" w:fill="FFFFFF"/>
        <w:spacing w:before="0" w:beforeAutospacing="0" w:after="0" w:afterAutospacing="0"/>
        <w:rPr>
          <w:ins w:id="1011" w:author="Jeremy Haynes" w:date="2024-05-15T12:54:00Z" w16du:dateUtc="2024-05-15T16:54:00Z"/>
          <w:rFonts w:ascii="Arial" w:hAnsi="Arial" w:cs="Arial"/>
          <w:color w:val="000000"/>
          <w:sz w:val="26"/>
          <w:szCs w:val="26"/>
        </w:rPr>
      </w:pPr>
      <w:ins w:id="1012" w:author="Jeremy Haynes" w:date="2024-05-15T12:54:00Z" w16du:dateUtc="2024-05-15T16:54:00Z">
        <w:r>
          <w:rPr>
            <w:rStyle w:val="Strong"/>
            <w:rFonts w:ascii="Arial" w:eastAsiaTheme="majorEastAsia" w:hAnsi="Arial" w:cs="Arial"/>
            <w:color w:val="000000"/>
            <w:sz w:val="26"/>
            <w:bdr w:val="none" w:sz="0" w:space="0" w:color="auto" w:frame="1"/>
          </w:rPr>
          <w:t>Writing – Original Draft</w:t>
        </w:r>
        <w:r>
          <w:rPr>
            <w:rFonts w:ascii="Arial" w:hAnsi="Arial" w:cs="Arial"/>
            <w:color w:val="000000"/>
            <w:sz w:val="26"/>
            <w:szCs w:val="26"/>
          </w:rPr>
          <w:t>: Preparation, creation and/or presentation of the published work, specifically writing the initial draft (including substantive translation)</w:t>
        </w:r>
      </w:ins>
    </w:p>
    <w:p w14:paraId="7CEB74AB" w14:textId="77777777" w:rsidR="00F22D4B" w:rsidRDefault="00F22D4B" w:rsidP="00F22D4B">
      <w:pPr>
        <w:pStyle w:val="NormalWeb"/>
        <w:shd w:val="clear" w:color="auto" w:fill="FFFFFF"/>
        <w:spacing w:before="0" w:beforeAutospacing="0" w:after="0" w:afterAutospacing="0"/>
        <w:rPr>
          <w:ins w:id="1013" w:author="Jeremy Haynes" w:date="2024-05-15T12:54:00Z" w16du:dateUtc="2024-05-15T16:54:00Z"/>
          <w:rFonts w:ascii="Arial" w:hAnsi="Arial" w:cs="Arial"/>
          <w:color w:val="000000"/>
          <w:sz w:val="26"/>
          <w:szCs w:val="26"/>
        </w:rPr>
      </w:pPr>
      <w:ins w:id="1014" w:author="Jeremy Haynes" w:date="2024-05-15T12:54:00Z" w16du:dateUtc="2024-05-15T16:54:00Z">
        <w:r>
          <w:rPr>
            <w:rStyle w:val="Strong"/>
            <w:rFonts w:ascii="Arial" w:eastAsiaTheme="majorEastAsia" w:hAnsi="Arial" w:cs="Arial"/>
            <w:color w:val="000000"/>
            <w:sz w:val="26"/>
            <w:bdr w:val="none" w:sz="0" w:space="0" w:color="auto" w:frame="1"/>
          </w:rPr>
          <w:t>Writing – Review &amp; Editing:</w:t>
        </w:r>
        <w:r>
          <w:rPr>
            <w:rFonts w:ascii="Arial" w:hAnsi="Arial" w:cs="Arial"/>
            <w:color w:val="000000"/>
            <w:sz w:val="26"/>
            <w:szCs w:val="26"/>
          </w:rPr>
          <w:t xml:space="preserve"> Preparation, creation and/or presentation of the published work by those from the original research group, specifically critical review, commentary or revision–including pre- or </w:t>
        </w:r>
        <w:proofErr w:type="spellStart"/>
        <w:r>
          <w:rPr>
            <w:rFonts w:ascii="Arial" w:hAnsi="Arial" w:cs="Arial"/>
            <w:color w:val="000000"/>
            <w:sz w:val="26"/>
            <w:szCs w:val="26"/>
          </w:rPr>
          <w:t>postpublication</w:t>
        </w:r>
        <w:proofErr w:type="spellEnd"/>
        <w:r>
          <w:rPr>
            <w:rFonts w:ascii="Arial" w:hAnsi="Arial" w:cs="Arial"/>
            <w:color w:val="000000"/>
            <w:sz w:val="26"/>
            <w:szCs w:val="26"/>
          </w:rPr>
          <w:t xml:space="preserve"> stages</w:t>
        </w:r>
      </w:ins>
    </w:p>
    <w:p w14:paraId="6FE7D22F" w14:textId="77777777" w:rsidR="00F22D4B" w:rsidRDefault="00F22D4B" w:rsidP="00F22D4B">
      <w:pPr>
        <w:pStyle w:val="NormalWeb"/>
        <w:shd w:val="clear" w:color="auto" w:fill="FFFFFF"/>
        <w:spacing w:before="0" w:beforeAutospacing="0" w:after="0" w:afterAutospacing="0"/>
        <w:rPr>
          <w:ins w:id="1015" w:author="Jeremy Haynes" w:date="2024-05-15T12:54:00Z" w16du:dateUtc="2024-05-15T16:54:00Z"/>
          <w:rFonts w:ascii="Arial" w:hAnsi="Arial" w:cs="Arial"/>
          <w:color w:val="000000"/>
          <w:sz w:val="26"/>
          <w:szCs w:val="26"/>
        </w:rPr>
      </w:pPr>
      <w:ins w:id="1016" w:author="Jeremy Haynes" w:date="2024-05-15T12:54:00Z" w16du:dateUtc="2024-05-15T16:54:00Z">
        <w:r>
          <w:rPr>
            <w:rStyle w:val="Strong"/>
            <w:rFonts w:ascii="Arial" w:eastAsiaTheme="majorEastAsia" w:hAnsi="Arial" w:cs="Arial"/>
            <w:color w:val="000000"/>
            <w:sz w:val="26"/>
            <w:bdr w:val="none" w:sz="0" w:space="0" w:color="auto" w:frame="1"/>
          </w:rPr>
          <w:t>Visualization</w:t>
        </w:r>
        <w:r>
          <w:rPr>
            <w:rFonts w:ascii="Arial" w:hAnsi="Arial" w:cs="Arial"/>
            <w:color w:val="000000"/>
            <w:sz w:val="26"/>
            <w:szCs w:val="26"/>
          </w:rPr>
          <w:t>: Preparation, creation and/or presentation of the published work, specifically visualization/ data presentation</w:t>
        </w:r>
      </w:ins>
    </w:p>
    <w:p w14:paraId="2B773DE7" w14:textId="77777777" w:rsidR="00F22D4B" w:rsidRDefault="00F22D4B" w:rsidP="00F22D4B">
      <w:pPr>
        <w:pStyle w:val="NormalWeb"/>
        <w:shd w:val="clear" w:color="auto" w:fill="FFFFFF"/>
        <w:spacing w:before="0" w:beforeAutospacing="0" w:after="0" w:afterAutospacing="0"/>
        <w:rPr>
          <w:ins w:id="1017" w:author="Jeremy Haynes" w:date="2024-05-15T12:54:00Z" w16du:dateUtc="2024-05-15T16:54:00Z"/>
          <w:rFonts w:ascii="Arial" w:hAnsi="Arial" w:cs="Arial"/>
          <w:color w:val="000000"/>
          <w:sz w:val="26"/>
          <w:szCs w:val="26"/>
        </w:rPr>
      </w:pPr>
      <w:ins w:id="1018" w:author="Jeremy Haynes" w:date="2024-05-15T12:54:00Z" w16du:dateUtc="2024-05-15T16:54:00Z">
        <w:r>
          <w:rPr>
            <w:rStyle w:val="Strong"/>
            <w:rFonts w:ascii="Arial" w:eastAsiaTheme="majorEastAsia" w:hAnsi="Arial" w:cs="Arial"/>
            <w:color w:val="000000"/>
            <w:sz w:val="26"/>
            <w:bdr w:val="none" w:sz="0" w:space="0" w:color="auto" w:frame="1"/>
          </w:rPr>
          <w:t>Supervision</w:t>
        </w:r>
        <w:r>
          <w:rPr>
            <w:rFonts w:ascii="Arial" w:hAnsi="Arial" w:cs="Arial"/>
            <w:color w:val="000000"/>
            <w:sz w:val="26"/>
            <w:szCs w:val="26"/>
          </w:rPr>
          <w:t>: Oversight and leadership responsibility for the research activity planning and execution, including mentorship external to the core team</w:t>
        </w:r>
      </w:ins>
    </w:p>
    <w:p w14:paraId="188E7EE4" w14:textId="77777777" w:rsidR="00F22D4B" w:rsidRDefault="00F22D4B" w:rsidP="00F22D4B">
      <w:pPr>
        <w:pStyle w:val="NormalWeb"/>
        <w:shd w:val="clear" w:color="auto" w:fill="FFFFFF"/>
        <w:spacing w:before="0" w:beforeAutospacing="0" w:after="0" w:afterAutospacing="0"/>
        <w:rPr>
          <w:ins w:id="1019" w:author="Jeremy Haynes" w:date="2024-05-15T13:04:00Z" w16du:dateUtc="2024-05-15T17:04:00Z"/>
          <w:rFonts w:ascii="Arial" w:hAnsi="Arial" w:cs="Arial"/>
          <w:color w:val="000000"/>
          <w:sz w:val="26"/>
          <w:szCs w:val="26"/>
        </w:rPr>
      </w:pPr>
      <w:ins w:id="1020" w:author="Jeremy Haynes" w:date="2024-05-15T12:54:00Z" w16du:dateUtc="2024-05-15T16:54:00Z">
        <w:r>
          <w:rPr>
            <w:rStyle w:val="Strong"/>
            <w:rFonts w:ascii="Arial" w:eastAsiaTheme="majorEastAsia" w:hAnsi="Arial" w:cs="Arial"/>
            <w:color w:val="000000"/>
            <w:sz w:val="26"/>
            <w:bdr w:val="none" w:sz="0" w:space="0" w:color="auto" w:frame="1"/>
          </w:rPr>
          <w:t>Project Administration:</w:t>
        </w:r>
        <w:r>
          <w:rPr>
            <w:rFonts w:ascii="Arial" w:hAnsi="Arial" w:cs="Arial"/>
            <w:color w:val="000000"/>
            <w:sz w:val="26"/>
            <w:szCs w:val="26"/>
          </w:rPr>
          <w:t> Management and coordination responsibility for the research activity planning and execution</w:t>
        </w:r>
      </w:ins>
    </w:p>
    <w:p w14:paraId="2DEA34BF" w14:textId="66C2EB29" w:rsidR="00E76714" w:rsidRDefault="00E76714" w:rsidP="00F22D4B">
      <w:pPr>
        <w:pStyle w:val="NormalWeb"/>
        <w:shd w:val="clear" w:color="auto" w:fill="FFFFFF"/>
        <w:spacing w:before="0" w:beforeAutospacing="0" w:after="0" w:afterAutospacing="0"/>
        <w:rPr>
          <w:ins w:id="1021" w:author="Jeremy Haynes" w:date="2024-05-15T12:54:00Z" w16du:dateUtc="2024-05-15T16:54:00Z"/>
          <w:rFonts w:ascii="Arial" w:hAnsi="Arial" w:cs="Arial"/>
          <w:color w:val="000000"/>
          <w:sz w:val="26"/>
          <w:szCs w:val="26"/>
        </w:rPr>
      </w:pPr>
      <w:ins w:id="1022" w:author="Jeremy Haynes" w:date="2024-05-15T13:04:00Z" w16du:dateUtc="2024-05-15T17:04:00Z">
        <w:r>
          <w:rPr>
            <w:rFonts w:ascii="Arial" w:hAnsi="Arial" w:cs="Arial"/>
            <w:color w:val="000000"/>
            <w:sz w:val="26"/>
            <w:szCs w:val="26"/>
          </w:rPr>
          <w:t>TMO</w:t>
        </w:r>
      </w:ins>
    </w:p>
    <w:p w14:paraId="4F59EB1C" w14:textId="77777777" w:rsidR="009A417B" w:rsidRDefault="00F22D4B" w:rsidP="00F22D4B">
      <w:pPr>
        <w:pStyle w:val="NormalWeb"/>
        <w:shd w:val="clear" w:color="auto" w:fill="FFFFFF"/>
        <w:spacing w:before="0" w:beforeAutospacing="0" w:after="0" w:afterAutospacing="0"/>
        <w:rPr>
          <w:ins w:id="1023" w:author="Jeremy Haynes" w:date="2024-05-15T13:04:00Z" w16du:dateUtc="2024-05-15T17:04:00Z"/>
          <w:rFonts w:ascii="Arial" w:hAnsi="Arial" w:cs="Arial"/>
          <w:color w:val="000000"/>
          <w:sz w:val="26"/>
          <w:szCs w:val="26"/>
        </w:rPr>
      </w:pPr>
      <w:ins w:id="1024" w:author="Jeremy Haynes" w:date="2024-05-15T12:54:00Z" w16du:dateUtc="2024-05-15T16:54:00Z">
        <w:r>
          <w:rPr>
            <w:rStyle w:val="Strong"/>
            <w:rFonts w:ascii="Arial" w:eastAsiaTheme="majorEastAsia" w:hAnsi="Arial" w:cs="Arial"/>
            <w:color w:val="000000"/>
            <w:sz w:val="26"/>
            <w:bdr w:val="none" w:sz="0" w:space="0" w:color="auto" w:frame="1"/>
          </w:rPr>
          <w:t>Funding Acquisition</w:t>
        </w:r>
        <w:r>
          <w:rPr>
            <w:rFonts w:ascii="Arial" w:hAnsi="Arial" w:cs="Arial"/>
            <w:color w:val="000000"/>
            <w:sz w:val="26"/>
            <w:szCs w:val="26"/>
          </w:rPr>
          <w:t>: Acquisition of the financial support for the project leading to this publication.</w:t>
        </w:r>
      </w:ins>
    </w:p>
    <w:p w14:paraId="2DA6BE9B" w14:textId="363E8B84" w:rsidR="00F22D4B" w:rsidRDefault="009A417B" w:rsidP="00F22D4B">
      <w:pPr>
        <w:pStyle w:val="NormalWeb"/>
        <w:shd w:val="clear" w:color="auto" w:fill="FFFFFF"/>
        <w:spacing w:before="0" w:beforeAutospacing="0" w:after="0" w:afterAutospacing="0"/>
        <w:rPr>
          <w:ins w:id="1025" w:author="Jeremy Haynes" w:date="2024-05-15T12:54:00Z" w16du:dateUtc="2024-05-15T16:54:00Z"/>
          <w:rFonts w:ascii="Arial" w:hAnsi="Arial" w:cs="Arial"/>
          <w:color w:val="000000"/>
          <w:sz w:val="26"/>
          <w:szCs w:val="26"/>
        </w:rPr>
      </w:pPr>
      <w:ins w:id="1026" w:author="Jeremy Haynes" w:date="2024-05-15T13:04:00Z" w16du:dateUtc="2024-05-15T17:04:00Z">
        <w:r>
          <w:rPr>
            <w:rFonts w:ascii="Arial" w:hAnsi="Arial" w:cs="Arial"/>
            <w:color w:val="000000"/>
            <w:sz w:val="26"/>
            <w:szCs w:val="26"/>
          </w:rPr>
          <w:t>TMO</w:t>
        </w:r>
      </w:ins>
      <w:ins w:id="1027" w:author="Jeremy Haynes" w:date="2024-05-15T12:54:00Z" w16du:dateUtc="2024-05-15T16:54:00Z">
        <w:r w:rsidR="00F22D4B">
          <w:rPr>
            <w:rFonts w:ascii="Arial" w:hAnsi="Arial" w:cs="Arial"/>
            <w:color w:val="000000"/>
            <w:sz w:val="26"/>
            <w:szCs w:val="26"/>
          </w:rPr>
          <w:br/>
        </w:r>
        <w:r w:rsidR="00F22D4B">
          <w:rPr>
            <w:rFonts w:ascii="Arial" w:hAnsi="Arial" w:cs="Arial"/>
            <w:color w:val="000000"/>
            <w:sz w:val="26"/>
            <w:szCs w:val="26"/>
          </w:rPr>
          <w:br/>
          <w:t>In order to adhere to SAGE’s authorship criteria authors must have been responsible for </w:t>
        </w:r>
        <w:r w:rsidR="00F22D4B">
          <w:rPr>
            <w:rStyle w:val="Strong"/>
            <w:rFonts w:ascii="Arial" w:eastAsiaTheme="majorEastAsia" w:hAnsi="Arial" w:cs="Arial"/>
            <w:color w:val="000000"/>
            <w:sz w:val="26"/>
            <w:bdr w:val="none" w:sz="0" w:space="0" w:color="auto" w:frame="1"/>
          </w:rPr>
          <w:t>at least one </w:t>
        </w:r>
        <w:r w:rsidR="00F22D4B">
          <w:rPr>
            <w:rFonts w:ascii="Arial" w:hAnsi="Arial" w:cs="Arial"/>
            <w:color w:val="000000"/>
            <w:sz w:val="26"/>
            <w:szCs w:val="26"/>
          </w:rPr>
          <w:t>of the following </w:t>
        </w:r>
        <w:proofErr w:type="spellStart"/>
        <w:r w:rsidR="00F22D4B">
          <w:rPr>
            <w:rStyle w:val="Strong"/>
            <w:rFonts w:ascii="Arial" w:eastAsiaTheme="majorEastAsia" w:hAnsi="Arial" w:cs="Arial"/>
            <w:color w:val="000000"/>
            <w:sz w:val="26"/>
            <w:bdr w:val="none" w:sz="0" w:space="0" w:color="auto" w:frame="1"/>
          </w:rPr>
          <w:fldChar w:fldCharType="begin"/>
        </w:r>
        <w:r w:rsidR="00F22D4B">
          <w:rPr>
            <w:rStyle w:val="Strong"/>
            <w:rFonts w:ascii="Arial" w:eastAsiaTheme="majorEastAsia" w:hAnsi="Arial" w:cs="Arial"/>
            <w:color w:val="000000"/>
            <w:sz w:val="26"/>
            <w:bdr w:val="none" w:sz="0" w:space="0" w:color="auto" w:frame="1"/>
          </w:rPr>
          <w:instrText>HYPERLINK "https://uk.sagepub.com/en-gb/eur/credit"</w:instrText>
        </w:r>
        <w:r w:rsidR="00F22D4B">
          <w:rPr>
            <w:rStyle w:val="Strong"/>
            <w:rFonts w:ascii="Arial" w:eastAsiaTheme="majorEastAsia" w:hAnsi="Arial" w:cs="Arial"/>
            <w:color w:val="000000"/>
            <w:sz w:val="26"/>
            <w:bdr w:val="none" w:sz="0" w:space="0" w:color="auto" w:frame="1"/>
          </w:rPr>
        </w:r>
        <w:r w:rsidR="00F22D4B">
          <w:rPr>
            <w:rStyle w:val="Strong"/>
            <w:rFonts w:ascii="Arial" w:eastAsiaTheme="majorEastAsia" w:hAnsi="Arial" w:cs="Arial"/>
            <w:color w:val="000000"/>
            <w:sz w:val="26"/>
            <w:bdr w:val="none" w:sz="0" w:space="0" w:color="auto" w:frame="1"/>
          </w:rPr>
          <w:fldChar w:fldCharType="separate"/>
        </w:r>
        <w:r w:rsidR="00F22D4B">
          <w:rPr>
            <w:rStyle w:val="Hyperlink"/>
            <w:rFonts w:ascii="Arial" w:eastAsiaTheme="majorEastAsia" w:hAnsi="Arial" w:cs="Arial"/>
            <w:b/>
            <w:bCs/>
            <w:color w:val="0D76BB"/>
            <w:sz w:val="26"/>
            <w:szCs w:val="26"/>
            <w:bdr w:val="none" w:sz="0" w:space="0" w:color="auto" w:frame="1"/>
          </w:rPr>
          <w:t>CRediT</w:t>
        </w:r>
        <w:proofErr w:type="spellEnd"/>
        <w:r w:rsidR="00F22D4B">
          <w:rPr>
            <w:rStyle w:val="Strong"/>
            <w:rFonts w:ascii="Arial" w:eastAsiaTheme="majorEastAsia" w:hAnsi="Arial" w:cs="Arial"/>
            <w:color w:val="000000"/>
            <w:sz w:val="26"/>
            <w:bdr w:val="none" w:sz="0" w:space="0" w:color="auto" w:frame="1"/>
          </w:rPr>
          <w:fldChar w:fldCharType="end"/>
        </w:r>
        <w:r w:rsidR="00F22D4B">
          <w:rPr>
            <w:rFonts w:ascii="Arial" w:hAnsi="Arial" w:cs="Arial"/>
            <w:color w:val="000000"/>
            <w:sz w:val="26"/>
            <w:szCs w:val="26"/>
          </w:rPr>
          <w:t> roles:</w:t>
        </w:r>
      </w:ins>
    </w:p>
    <w:p w14:paraId="70EB089D" w14:textId="77777777" w:rsidR="00F22D4B" w:rsidRDefault="00F22D4B" w:rsidP="00F22D4B">
      <w:pPr>
        <w:numPr>
          <w:ilvl w:val="0"/>
          <w:numId w:val="9"/>
        </w:numPr>
        <w:shd w:val="clear" w:color="auto" w:fill="FFFFFF"/>
        <w:autoSpaceDE/>
        <w:autoSpaceDN/>
        <w:ind w:left="1050"/>
        <w:rPr>
          <w:ins w:id="1028" w:author="Jeremy Haynes" w:date="2024-05-15T12:54:00Z" w16du:dateUtc="2024-05-15T16:54:00Z"/>
          <w:rFonts w:ascii="Arial" w:hAnsi="Arial" w:cs="Arial"/>
          <w:color w:val="000000"/>
          <w:sz w:val="26"/>
          <w:szCs w:val="26"/>
        </w:rPr>
      </w:pPr>
      <w:ins w:id="1029" w:author="Jeremy Haynes" w:date="2024-05-15T12:54:00Z" w16du:dateUtc="2024-05-15T16:54:00Z">
        <w:r>
          <w:rPr>
            <w:rStyle w:val="Strong"/>
            <w:rFonts w:ascii="Arial" w:eastAsiaTheme="majorEastAsia" w:hAnsi="Arial" w:cs="Arial"/>
            <w:color w:val="000000"/>
            <w:sz w:val="26"/>
            <w:bdr w:val="none" w:sz="0" w:space="0" w:color="auto" w:frame="1"/>
          </w:rPr>
          <w:t>Conceptualization</w:t>
        </w:r>
      </w:ins>
    </w:p>
    <w:p w14:paraId="03B653BE" w14:textId="77777777" w:rsidR="00F22D4B" w:rsidRDefault="00F22D4B" w:rsidP="00F22D4B">
      <w:pPr>
        <w:numPr>
          <w:ilvl w:val="0"/>
          <w:numId w:val="9"/>
        </w:numPr>
        <w:shd w:val="clear" w:color="auto" w:fill="FFFFFF"/>
        <w:autoSpaceDE/>
        <w:autoSpaceDN/>
        <w:ind w:left="1050"/>
        <w:rPr>
          <w:ins w:id="1030" w:author="Jeremy Haynes" w:date="2024-05-15T12:54:00Z" w16du:dateUtc="2024-05-15T16:54:00Z"/>
          <w:rFonts w:ascii="Arial" w:hAnsi="Arial" w:cs="Arial"/>
          <w:color w:val="000000"/>
          <w:sz w:val="26"/>
          <w:szCs w:val="26"/>
        </w:rPr>
      </w:pPr>
      <w:ins w:id="1031" w:author="Jeremy Haynes" w:date="2024-05-15T12:54:00Z" w16du:dateUtc="2024-05-15T16:54:00Z">
        <w:r>
          <w:rPr>
            <w:rStyle w:val="Strong"/>
            <w:rFonts w:ascii="Arial" w:eastAsiaTheme="majorEastAsia" w:hAnsi="Arial" w:cs="Arial"/>
            <w:color w:val="000000"/>
            <w:sz w:val="26"/>
            <w:bdr w:val="none" w:sz="0" w:space="0" w:color="auto" w:frame="1"/>
          </w:rPr>
          <w:t>Methodology</w:t>
        </w:r>
      </w:ins>
    </w:p>
    <w:p w14:paraId="04B7584C" w14:textId="77777777" w:rsidR="00F22D4B" w:rsidRDefault="00F22D4B" w:rsidP="00F22D4B">
      <w:pPr>
        <w:numPr>
          <w:ilvl w:val="0"/>
          <w:numId w:val="9"/>
        </w:numPr>
        <w:shd w:val="clear" w:color="auto" w:fill="FFFFFF"/>
        <w:autoSpaceDE/>
        <w:autoSpaceDN/>
        <w:ind w:left="1050"/>
        <w:rPr>
          <w:ins w:id="1032" w:author="Jeremy Haynes" w:date="2024-05-15T12:54:00Z" w16du:dateUtc="2024-05-15T16:54:00Z"/>
          <w:rFonts w:ascii="Arial" w:hAnsi="Arial" w:cs="Arial"/>
          <w:color w:val="000000"/>
          <w:sz w:val="26"/>
          <w:szCs w:val="26"/>
        </w:rPr>
      </w:pPr>
      <w:ins w:id="1033" w:author="Jeremy Haynes" w:date="2024-05-15T12:54:00Z" w16du:dateUtc="2024-05-15T16:54:00Z">
        <w:r>
          <w:rPr>
            <w:rStyle w:val="Strong"/>
            <w:rFonts w:ascii="Arial" w:eastAsiaTheme="majorEastAsia" w:hAnsi="Arial" w:cs="Arial"/>
            <w:color w:val="000000"/>
            <w:sz w:val="26"/>
            <w:bdr w:val="none" w:sz="0" w:space="0" w:color="auto" w:frame="1"/>
          </w:rPr>
          <w:t>Formal Analysis</w:t>
        </w:r>
      </w:ins>
    </w:p>
    <w:p w14:paraId="08C31EE6" w14:textId="77777777" w:rsidR="00F22D4B" w:rsidRDefault="00F22D4B" w:rsidP="00F22D4B">
      <w:pPr>
        <w:numPr>
          <w:ilvl w:val="0"/>
          <w:numId w:val="9"/>
        </w:numPr>
        <w:shd w:val="clear" w:color="auto" w:fill="FFFFFF"/>
        <w:autoSpaceDE/>
        <w:autoSpaceDN/>
        <w:ind w:left="1050"/>
        <w:rPr>
          <w:ins w:id="1034" w:author="Jeremy Haynes" w:date="2024-05-15T12:54:00Z" w16du:dateUtc="2024-05-15T16:54:00Z"/>
          <w:rFonts w:ascii="Arial" w:hAnsi="Arial" w:cs="Arial"/>
          <w:color w:val="000000"/>
          <w:sz w:val="26"/>
          <w:szCs w:val="26"/>
        </w:rPr>
      </w:pPr>
      <w:ins w:id="1035" w:author="Jeremy Haynes" w:date="2024-05-15T12:54:00Z" w16du:dateUtc="2024-05-15T16:54:00Z">
        <w:r>
          <w:rPr>
            <w:rStyle w:val="Strong"/>
            <w:rFonts w:ascii="Arial" w:eastAsiaTheme="majorEastAsia" w:hAnsi="Arial" w:cs="Arial"/>
            <w:color w:val="000000"/>
            <w:sz w:val="26"/>
            <w:bdr w:val="none" w:sz="0" w:space="0" w:color="auto" w:frame="1"/>
          </w:rPr>
          <w:t>Investigation</w:t>
        </w:r>
        <w:r>
          <w:rPr>
            <w:rFonts w:ascii="Arial" w:hAnsi="Arial" w:cs="Arial"/>
            <w:color w:val="000000"/>
            <w:sz w:val="26"/>
            <w:szCs w:val="26"/>
          </w:rPr>
          <w:br/>
        </w:r>
        <w:r>
          <w:rPr>
            <w:rFonts w:ascii="Arial" w:hAnsi="Arial" w:cs="Arial"/>
            <w:color w:val="000000"/>
            <w:sz w:val="26"/>
            <w:szCs w:val="26"/>
          </w:rPr>
          <w:br/>
        </w:r>
        <w:r>
          <w:rPr>
            <w:rStyle w:val="Strong"/>
            <w:rFonts w:ascii="Arial" w:eastAsiaTheme="majorEastAsia" w:hAnsi="Arial" w:cs="Arial"/>
            <w:color w:val="000000"/>
            <w:sz w:val="26"/>
            <w:bdr w:val="none" w:sz="0" w:space="0" w:color="auto" w:frame="1"/>
          </w:rPr>
          <w:t>AND</w:t>
        </w:r>
        <w:r>
          <w:rPr>
            <w:rFonts w:ascii="Arial" w:hAnsi="Arial" w:cs="Arial"/>
            <w:color w:val="000000"/>
            <w:sz w:val="26"/>
            <w:szCs w:val="26"/>
          </w:rPr>
          <w:t> at least one of the following:</w:t>
        </w:r>
      </w:ins>
    </w:p>
    <w:p w14:paraId="40851560" w14:textId="77777777" w:rsidR="00F22D4B" w:rsidRDefault="00F22D4B" w:rsidP="00F22D4B">
      <w:pPr>
        <w:numPr>
          <w:ilvl w:val="0"/>
          <w:numId w:val="9"/>
        </w:numPr>
        <w:shd w:val="clear" w:color="auto" w:fill="FFFFFF"/>
        <w:autoSpaceDE/>
        <w:autoSpaceDN/>
        <w:ind w:left="1050"/>
        <w:rPr>
          <w:ins w:id="1036" w:author="Jeremy Haynes" w:date="2024-05-15T12:54:00Z" w16du:dateUtc="2024-05-15T16:54:00Z"/>
          <w:rFonts w:ascii="Arial" w:hAnsi="Arial" w:cs="Arial"/>
          <w:color w:val="000000"/>
          <w:sz w:val="26"/>
          <w:szCs w:val="26"/>
        </w:rPr>
      </w:pPr>
      <w:ins w:id="1037" w:author="Jeremy Haynes" w:date="2024-05-15T12:54:00Z" w16du:dateUtc="2024-05-15T16:54:00Z">
        <w:r>
          <w:rPr>
            <w:rStyle w:val="Strong"/>
            <w:rFonts w:ascii="Arial" w:eastAsiaTheme="majorEastAsia" w:hAnsi="Arial" w:cs="Arial"/>
            <w:color w:val="000000"/>
            <w:sz w:val="26"/>
            <w:bdr w:val="none" w:sz="0" w:space="0" w:color="auto" w:frame="1"/>
          </w:rPr>
          <w:t>Writing – Original Draft Preparation</w:t>
        </w:r>
      </w:ins>
    </w:p>
    <w:p w14:paraId="4C91EA14" w14:textId="77777777" w:rsidR="00F22D4B" w:rsidRDefault="00F22D4B" w:rsidP="00F22D4B">
      <w:pPr>
        <w:numPr>
          <w:ilvl w:val="0"/>
          <w:numId w:val="9"/>
        </w:numPr>
        <w:shd w:val="clear" w:color="auto" w:fill="FFFFFF"/>
        <w:autoSpaceDE/>
        <w:autoSpaceDN/>
        <w:ind w:left="1050"/>
        <w:rPr>
          <w:ins w:id="1038" w:author="Jeremy Haynes" w:date="2024-05-15T12:54:00Z" w16du:dateUtc="2024-05-15T16:54:00Z"/>
          <w:rFonts w:ascii="Arial" w:hAnsi="Arial" w:cs="Arial"/>
          <w:color w:val="000000"/>
          <w:sz w:val="26"/>
          <w:szCs w:val="26"/>
        </w:rPr>
      </w:pPr>
      <w:ins w:id="1039" w:author="Jeremy Haynes" w:date="2024-05-15T12:54:00Z" w16du:dateUtc="2024-05-15T16:54:00Z">
        <w:r>
          <w:rPr>
            <w:rStyle w:val="Strong"/>
            <w:rFonts w:ascii="Arial" w:eastAsiaTheme="majorEastAsia" w:hAnsi="Arial" w:cs="Arial"/>
            <w:color w:val="000000"/>
            <w:sz w:val="26"/>
            <w:bdr w:val="none" w:sz="0" w:space="0" w:color="auto" w:frame="1"/>
          </w:rPr>
          <w:t>Writing – Review &amp; Editing</w:t>
        </w:r>
      </w:ins>
    </w:p>
    <w:p w14:paraId="608C3216" w14:textId="77777777" w:rsidR="00F22D4B" w:rsidRPr="00F22D4B" w:rsidRDefault="00F22D4B">
      <w:pPr>
        <w:rPr>
          <w:ins w:id="1040" w:author="Jeremy Haynes" w:date="2024-05-15T12:54:00Z" w16du:dateUtc="2024-05-15T16:54:00Z"/>
        </w:rPr>
        <w:pPrChange w:id="1041" w:author="Jeremy Haynes" w:date="2024-05-15T12:54:00Z" w16du:dateUtc="2024-05-15T16:54:00Z">
          <w:pPr>
            <w:pStyle w:val="Heading2"/>
          </w:pPr>
        </w:pPrChange>
      </w:pPr>
    </w:p>
    <w:p w14:paraId="317E5A9E" w14:textId="04EC0A98" w:rsidR="00185FD5" w:rsidRPr="00185FD5" w:rsidRDefault="00185FD5">
      <w:pPr>
        <w:pStyle w:val="Heading2"/>
        <w:pPrChange w:id="1042" w:author="Jeremy Haynes" w:date="2024-05-15T12:52:00Z" w16du:dateUtc="2024-05-15T16:52:00Z">
          <w:pPr>
            <w:pStyle w:val="Heading1"/>
          </w:pPr>
        </w:pPrChange>
      </w:pPr>
      <w:ins w:id="1043" w:author="Jeremy Haynes" w:date="2024-05-15T12:52:00Z" w16du:dateUtc="2024-05-15T16:52:00Z">
        <w:r>
          <w:t>Conflicts of Interest</w:t>
        </w:r>
      </w:ins>
    </w:p>
    <w:p w14:paraId="539C8C3A" w14:textId="77777777" w:rsidR="001553CE" w:rsidRDefault="001553CE">
      <w:pPr>
        <w:autoSpaceDE/>
        <w:autoSpaceDN/>
        <w:ind w:firstLine="720"/>
        <w:rPr>
          <w:ins w:id="1044" w:author="Jeremy Haynes" w:date="2024-05-15T12:26:00Z" w16du:dateUtc="2024-05-15T16:26:00Z"/>
          <w:rFonts w:eastAsiaTheme="majorEastAsia" w:cs="Times"/>
          <w:b/>
          <w:szCs w:val="32"/>
        </w:rPr>
      </w:pPr>
      <w:ins w:id="1045" w:author="Jeremy Haynes" w:date="2024-05-15T12:26:00Z" w16du:dateUtc="2024-05-15T16:26:00Z">
        <w:r>
          <w:rPr>
            <w:rFonts w:cs="Times"/>
          </w:rPr>
          <w:br w:type="page"/>
        </w:r>
      </w:ins>
    </w:p>
    <w:p w14:paraId="43061FDF" w14:textId="1CD28748" w:rsidR="0037655C" w:rsidDel="001553CE" w:rsidRDefault="0037655C" w:rsidP="0037655C">
      <w:pPr>
        <w:pStyle w:val="Bibliography"/>
        <w:rPr>
          <w:del w:id="1046" w:author="Jeremy Haynes" w:date="2024-05-15T12:26:00Z" w16du:dateUtc="2024-05-15T16:26:00Z"/>
          <w:rFonts w:cs="Times"/>
        </w:rPr>
      </w:pPr>
      <w:del w:id="1047" w:author="Jeremy Haynes" w:date="2024-05-15T12:26:00Z" w16du:dateUtc="2024-05-15T16:26:00Z">
        <w:r w:rsidDel="001553CE">
          <w:rPr>
            <w:rFonts w:cs="Times"/>
          </w:rPr>
          <w:lastRenderedPageBreak/>
          <w:delText xml:space="preserve">Ahn, W.-Y., Busemeyer, J. R., Wagenmakers, E.-J., &amp; Stout, J. C. (2008). Comparison of decision learning models using the Generalization Criterion Method. </w:delText>
        </w:r>
        <w:r w:rsidDel="001553CE">
          <w:rPr>
            <w:rFonts w:cs="Times"/>
            <w:i/>
            <w:iCs/>
          </w:rPr>
          <w:delText>Cognitive Science</w:delText>
        </w:r>
        <w:r w:rsidDel="001553CE">
          <w:rPr>
            <w:rFonts w:cs="Times"/>
          </w:rPr>
          <w:delText xml:space="preserve">, </w:delText>
        </w:r>
        <w:r w:rsidDel="001553CE">
          <w:rPr>
            <w:rFonts w:cs="Times"/>
            <w:i/>
            <w:iCs/>
          </w:rPr>
          <w:delText>32</w:delText>
        </w:r>
        <w:r w:rsidDel="001553CE">
          <w:rPr>
            <w:rFonts w:cs="Times"/>
          </w:rPr>
          <w:delText>(8), 1376–1402. https://doi.org/10.1080/03640210802352992</w:delText>
        </w:r>
      </w:del>
    </w:p>
    <w:p w14:paraId="5D0184DA" w14:textId="7A4E34EE" w:rsidR="0037655C" w:rsidDel="001553CE" w:rsidRDefault="0037655C" w:rsidP="0037655C">
      <w:pPr>
        <w:pStyle w:val="Bibliography"/>
        <w:rPr>
          <w:del w:id="1048" w:author="Jeremy Haynes" w:date="2024-05-15T12:26:00Z" w16du:dateUtc="2024-05-15T16:26:00Z"/>
          <w:rFonts w:ascii="Times New Roman" w:hAnsi="Times New Roman"/>
        </w:rPr>
      </w:pPr>
      <w:del w:id="1049" w:author="Jeremy Haynes" w:date="2024-05-15T12:26:00Z" w16du:dateUtc="2024-05-15T16:26:00Z">
        <w:r w:rsidDel="001553CE">
          <w:rPr>
            <w:rFonts w:ascii="Times New Roman" w:hAnsi="Times New Roman"/>
            <w:color w:val="222222"/>
            <w:shd w:val="clear" w:color="auto" w:fill="FFFFFF"/>
          </w:rPr>
          <w:delText>Ahn, W. Y., Dai, J., Vassileva, J., Busemeyer, J. R., &amp; Stout, J. C. (2016). Computational modeling for addiction medicine: From cognitive models to clinical applications. </w:delText>
        </w:r>
        <w:r w:rsidDel="001553CE">
          <w:rPr>
            <w:rFonts w:ascii="Times New Roman" w:hAnsi="Times New Roman"/>
            <w:i/>
            <w:iCs/>
            <w:color w:val="222222"/>
            <w:shd w:val="clear" w:color="auto" w:fill="FFFFFF"/>
          </w:rPr>
          <w:delText>Progress in Brain Research</w:delText>
        </w:r>
        <w:r w:rsidDel="001553CE">
          <w:rPr>
            <w:rFonts w:ascii="Times New Roman" w:hAnsi="Times New Roman"/>
            <w:color w:val="222222"/>
            <w:shd w:val="clear" w:color="auto" w:fill="FFFFFF"/>
          </w:rPr>
          <w:delText>, </w:delText>
        </w:r>
        <w:r w:rsidDel="001553CE">
          <w:rPr>
            <w:rFonts w:ascii="Times New Roman" w:hAnsi="Times New Roman"/>
            <w:i/>
            <w:iCs/>
            <w:color w:val="222222"/>
            <w:shd w:val="clear" w:color="auto" w:fill="FFFFFF"/>
          </w:rPr>
          <w:delText>224</w:delText>
        </w:r>
        <w:r w:rsidDel="001553CE">
          <w:rPr>
            <w:rFonts w:ascii="Times New Roman" w:hAnsi="Times New Roman"/>
            <w:color w:val="222222"/>
            <w:shd w:val="clear" w:color="auto" w:fill="FFFFFF"/>
          </w:rPr>
          <w:delText>, 53-65. https://doi.org/10.1016/bs.pbr.2015.07.032</w:delText>
        </w:r>
      </w:del>
    </w:p>
    <w:p w14:paraId="1E528D0B" w14:textId="06EF5EEB" w:rsidR="0037655C" w:rsidDel="001553CE" w:rsidRDefault="0037655C" w:rsidP="0037655C">
      <w:pPr>
        <w:pStyle w:val="Bibliography"/>
        <w:rPr>
          <w:del w:id="1050" w:author="Jeremy Haynes" w:date="2024-05-15T12:26:00Z" w16du:dateUtc="2024-05-15T16:26:00Z"/>
          <w:rFonts w:cs="Times"/>
        </w:rPr>
      </w:pPr>
      <w:del w:id="1051" w:author="Jeremy Haynes" w:date="2024-05-15T12:26:00Z" w16du:dateUtc="2024-05-15T16:26:00Z">
        <w:r w:rsidDel="001553CE">
          <w:rPr>
            <w:rFonts w:cs="Times"/>
          </w:rPr>
          <w:delText xml:space="preserve">Aram, S., Levy, L., Patel, J. B., Anderson, A. A., Zaragoza, R., Dashtestani, H., Chowdhry, F. A., Gandjbakhche, A., &amp; Tracy, J. K. (2019). The Iowa Gambling Task: A review of the historical evolution, scientific basis, and use in functional neuroimaging. </w:delText>
        </w:r>
        <w:r w:rsidDel="001553CE">
          <w:rPr>
            <w:rFonts w:cs="Times"/>
            <w:i/>
            <w:iCs/>
          </w:rPr>
          <w:delText>SAGE Open, 9</w:delText>
        </w:r>
        <w:r w:rsidDel="001553CE">
          <w:rPr>
            <w:rFonts w:cs="Times"/>
          </w:rPr>
          <w:delText>(3). https://doi.org/10.1177/2158244019856911</w:delText>
        </w:r>
      </w:del>
    </w:p>
    <w:p w14:paraId="5FF99D69" w14:textId="32E05A83" w:rsidR="0037655C" w:rsidDel="001553CE" w:rsidRDefault="0037655C" w:rsidP="0037655C">
      <w:pPr>
        <w:pStyle w:val="Bibliography"/>
        <w:rPr>
          <w:del w:id="1052" w:author="Jeremy Haynes" w:date="2024-05-15T12:26:00Z" w16du:dateUtc="2024-05-15T16:26:00Z"/>
          <w:rFonts w:cs="Times"/>
        </w:rPr>
      </w:pPr>
      <w:del w:id="1053" w:author="Jeremy Haynes" w:date="2024-05-15T12:26:00Z" w16du:dateUtc="2024-05-15T16:26:00Z">
        <w:r w:rsidDel="001553CE">
          <w:rPr>
            <w:rFonts w:cs="Times"/>
          </w:rPr>
          <w:delText>Baeza-Velasco, C. (2020). Decision-making in major depressive disorder</w:delText>
        </w:r>
        <w:r w:rsidR="00D875C7" w:rsidDel="001553CE">
          <w:rPr>
            <w:rFonts w:cs="Times"/>
          </w:rPr>
          <w:delText>:</w:delText>
        </w:r>
        <w:r w:rsidDel="001553CE">
          <w:rPr>
            <w:rFonts w:cs="Times"/>
          </w:rPr>
          <w:delText xml:space="preserve"> Subjective complaint, objective performance, and discrepancy between both. </w:delText>
        </w:r>
        <w:r w:rsidDel="001553CE">
          <w:rPr>
            <w:rFonts w:cs="Times"/>
            <w:i/>
            <w:iCs/>
          </w:rPr>
          <w:delText>Journal of Affective Disorders</w:delText>
        </w:r>
        <w:r w:rsidDel="001553CE">
          <w:rPr>
            <w:rFonts w:cs="Times"/>
          </w:rPr>
          <w:delText>, 6.</w:delText>
        </w:r>
        <w:r w:rsidDel="001553CE">
          <w:delText xml:space="preserve"> </w:delText>
        </w:r>
        <w:r w:rsidDel="001553CE">
          <w:rPr>
            <w:rFonts w:cs="Times"/>
          </w:rPr>
          <w:delText>https://doi.org/10.1016/j.jad.2020.03.064</w:delText>
        </w:r>
      </w:del>
    </w:p>
    <w:p w14:paraId="0618AAC0" w14:textId="504230C7" w:rsidR="0037655C" w:rsidDel="001553CE" w:rsidRDefault="0037655C" w:rsidP="0037655C">
      <w:pPr>
        <w:adjustRightInd w:val="0"/>
        <w:spacing w:line="480" w:lineRule="auto"/>
        <w:ind w:left="720" w:hanging="720"/>
        <w:rPr>
          <w:del w:id="1054" w:author="Jeremy Haynes" w:date="2024-05-15T12:26:00Z" w16du:dateUtc="2024-05-15T16:26:00Z"/>
          <w:rFonts w:ascii="Times New Roman" w:eastAsiaTheme="minorHAnsi" w:hAnsi="Times New Roman"/>
          <w:color w:val="131413"/>
        </w:rPr>
      </w:pPr>
      <w:del w:id="1055" w:author="Jeremy Haynes" w:date="2024-05-15T12:26:00Z" w16du:dateUtc="2024-05-15T16:26:00Z">
        <w:r w:rsidDel="001553CE">
          <w:rPr>
            <w:rFonts w:ascii="Times New Roman" w:eastAsiaTheme="minorHAnsi" w:hAnsi="Times New Roman"/>
            <w:color w:val="131413"/>
          </w:rPr>
          <w:delText xml:space="preserve">Bechara, A. (2007). </w:delText>
        </w:r>
        <w:r w:rsidDel="001553CE">
          <w:rPr>
            <w:rFonts w:ascii="Times New Roman" w:eastAsiaTheme="minorHAnsi" w:hAnsi="Times New Roman"/>
            <w:i/>
            <w:iCs/>
            <w:color w:val="131413"/>
          </w:rPr>
          <w:delText>Iowa gambling task professional manual</w:delText>
        </w:r>
        <w:r w:rsidDel="001553CE">
          <w:rPr>
            <w:rFonts w:ascii="Times New Roman" w:eastAsiaTheme="minorHAnsi" w:hAnsi="Times New Roman"/>
            <w:color w:val="131413"/>
          </w:rPr>
          <w:delText>. Lutz: Psychological Assessment Resources.</w:delText>
        </w:r>
      </w:del>
    </w:p>
    <w:p w14:paraId="7B5B46E9" w14:textId="6E14A8CD" w:rsidR="0037655C" w:rsidDel="001553CE" w:rsidRDefault="0037655C" w:rsidP="0037655C">
      <w:pPr>
        <w:pStyle w:val="Bibliography"/>
        <w:rPr>
          <w:del w:id="1056" w:author="Jeremy Haynes" w:date="2024-05-15T12:26:00Z" w16du:dateUtc="2024-05-15T16:26:00Z"/>
          <w:rFonts w:cs="Times"/>
        </w:rPr>
      </w:pPr>
      <w:del w:id="1057" w:author="Jeremy Haynes" w:date="2024-05-15T12:26:00Z" w16du:dateUtc="2024-05-15T16:26:00Z">
        <w:r w:rsidDel="001553CE">
          <w:rPr>
            <w:rFonts w:cs="Times"/>
          </w:rPr>
          <w:delText xml:space="preserve">Bechara, A., Damasio, A. R., Damasio, H., &amp; Anderson, S. W. (1994). Insensitivity to future consequences following damage to human prefrontal cortex. </w:delText>
        </w:r>
        <w:r w:rsidDel="001553CE">
          <w:rPr>
            <w:rFonts w:cs="Times"/>
            <w:i/>
            <w:iCs/>
          </w:rPr>
          <w:delText>Cognition</w:delText>
        </w:r>
        <w:r w:rsidDel="001553CE">
          <w:rPr>
            <w:rFonts w:cs="Times"/>
          </w:rPr>
          <w:delText xml:space="preserve">, </w:delText>
        </w:r>
        <w:r w:rsidDel="001553CE">
          <w:rPr>
            <w:rFonts w:cs="Times"/>
            <w:i/>
            <w:iCs/>
          </w:rPr>
          <w:delText>50</w:delText>
        </w:r>
        <w:r w:rsidDel="001553CE">
          <w:rPr>
            <w:rFonts w:cs="Times"/>
          </w:rPr>
          <w:delText>(1), 7–15.</w:delText>
        </w:r>
        <w:r w:rsidDel="001553CE">
          <w:delText xml:space="preserve"> </w:delText>
        </w:r>
        <w:r w:rsidDel="001553CE">
          <w:rPr>
            <w:rFonts w:cs="Times"/>
          </w:rPr>
          <w:delText>https://doi.org/10.1016/0010-0277(94)90018-3</w:delText>
        </w:r>
      </w:del>
    </w:p>
    <w:p w14:paraId="77BC5D90" w14:textId="6B2F875F" w:rsidR="0037655C" w:rsidDel="001553CE" w:rsidRDefault="0037655C" w:rsidP="0037655C">
      <w:pPr>
        <w:spacing w:line="480" w:lineRule="auto"/>
        <w:ind w:left="720" w:hanging="720"/>
        <w:rPr>
          <w:del w:id="1058" w:author="Jeremy Haynes" w:date="2024-05-15T12:26:00Z" w16du:dateUtc="2024-05-15T16:26:00Z"/>
          <w:rFonts w:ascii="Times New Roman" w:hAnsi="Times New Roman"/>
          <w:color w:val="222222"/>
          <w:shd w:val="clear" w:color="auto" w:fill="FFFFFF"/>
        </w:rPr>
      </w:pPr>
      <w:del w:id="1059" w:author="Jeremy Haynes" w:date="2024-05-15T12:26:00Z" w16du:dateUtc="2024-05-15T16:26:00Z">
        <w:r w:rsidDel="001553CE">
          <w:rPr>
            <w:rFonts w:ascii="Times New Roman" w:hAnsi="Times New Roman"/>
            <w:color w:val="222222"/>
            <w:shd w:val="clear" w:color="auto" w:fill="FFFFFF"/>
          </w:rPr>
          <w:delText>Bechara, A., Damasio, H., Tranel, D., &amp; Damasio, A. R. (1997). Deciding advantageously before knowing the advantageous strategy. </w:delText>
        </w:r>
        <w:r w:rsidDel="001553CE">
          <w:rPr>
            <w:rFonts w:ascii="Times New Roman" w:hAnsi="Times New Roman"/>
            <w:i/>
            <w:iCs/>
            <w:color w:val="222222"/>
            <w:shd w:val="clear" w:color="auto" w:fill="FFFFFF"/>
          </w:rPr>
          <w:delText>Science</w:delText>
        </w:r>
        <w:r w:rsidDel="001553CE">
          <w:rPr>
            <w:rFonts w:ascii="Times New Roman" w:hAnsi="Times New Roman"/>
            <w:color w:val="222222"/>
            <w:shd w:val="clear" w:color="auto" w:fill="FFFFFF"/>
          </w:rPr>
          <w:delText>, </w:delText>
        </w:r>
        <w:r w:rsidDel="001553CE">
          <w:rPr>
            <w:rFonts w:ascii="Times New Roman" w:hAnsi="Times New Roman"/>
            <w:i/>
            <w:iCs/>
            <w:color w:val="222222"/>
            <w:shd w:val="clear" w:color="auto" w:fill="FFFFFF"/>
          </w:rPr>
          <w:delText>275</w:delText>
        </w:r>
        <w:r w:rsidDel="001553CE">
          <w:rPr>
            <w:rFonts w:ascii="Times New Roman" w:hAnsi="Times New Roman"/>
            <w:color w:val="222222"/>
            <w:shd w:val="clear" w:color="auto" w:fill="FFFFFF"/>
          </w:rPr>
          <w:delText>(5304), 1293-1295.</w:delText>
        </w:r>
        <w:r w:rsidDel="001553CE">
          <w:delText xml:space="preserve"> </w:delText>
        </w:r>
        <w:r w:rsidDel="001553CE">
          <w:rPr>
            <w:rFonts w:ascii="Times New Roman" w:hAnsi="Times New Roman"/>
            <w:color w:val="222222"/>
            <w:shd w:val="clear" w:color="auto" w:fill="FFFFFF"/>
          </w:rPr>
          <w:delText>10.1126/science.275.5304.129</w:delText>
        </w:r>
      </w:del>
    </w:p>
    <w:p w14:paraId="105E6682" w14:textId="46A93A38" w:rsidR="0037655C" w:rsidDel="001553CE" w:rsidRDefault="0037655C" w:rsidP="0037655C">
      <w:pPr>
        <w:spacing w:line="480" w:lineRule="auto"/>
        <w:ind w:left="720" w:hanging="720"/>
        <w:rPr>
          <w:del w:id="1060" w:author="Jeremy Haynes" w:date="2024-05-15T12:26:00Z" w16du:dateUtc="2024-05-15T16:26:00Z"/>
          <w:rFonts w:ascii="Times New Roman" w:hAnsi="Times New Roman"/>
        </w:rPr>
      </w:pPr>
      <w:del w:id="1061" w:author="Jeremy Haynes" w:date="2024-05-15T12:26:00Z" w16du:dateUtc="2024-05-15T16:26:00Z">
        <w:r w:rsidDel="001553CE">
          <w:rPr>
            <w:rFonts w:ascii="Times New Roman" w:hAnsi="Times New Roman"/>
            <w:color w:val="222222"/>
            <w:shd w:val="clear" w:color="auto" w:fill="FFFFFF"/>
          </w:rPr>
          <w:lastRenderedPageBreak/>
          <w:delText>Brand, M., Recknor, E. C., Grabenhorst, F., &amp; Bechara, A. (2007). Decisions under ambiguity and decisions under risk: Correlations with executive functions and comparisons of two different gambling tasks with implicit and explicit rules. </w:delText>
        </w:r>
        <w:r w:rsidDel="001553CE">
          <w:rPr>
            <w:rFonts w:ascii="Times New Roman" w:hAnsi="Times New Roman"/>
            <w:i/>
            <w:iCs/>
            <w:color w:val="222222"/>
            <w:shd w:val="clear" w:color="auto" w:fill="FFFFFF"/>
          </w:rPr>
          <w:delText>Journal of Clinical and Experimental Neuropsychology</w:delText>
        </w:r>
        <w:r w:rsidDel="001553CE">
          <w:rPr>
            <w:rFonts w:ascii="Times New Roman" w:hAnsi="Times New Roman"/>
            <w:color w:val="222222"/>
            <w:shd w:val="clear" w:color="auto" w:fill="FFFFFF"/>
          </w:rPr>
          <w:delText>, </w:delText>
        </w:r>
        <w:r w:rsidDel="001553CE">
          <w:rPr>
            <w:rFonts w:ascii="Times New Roman" w:hAnsi="Times New Roman"/>
            <w:i/>
            <w:iCs/>
            <w:color w:val="222222"/>
            <w:shd w:val="clear" w:color="auto" w:fill="FFFFFF"/>
          </w:rPr>
          <w:delText>29</w:delText>
        </w:r>
        <w:r w:rsidDel="001553CE">
          <w:rPr>
            <w:rFonts w:ascii="Times New Roman" w:hAnsi="Times New Roman"/>
            <w:color w:val="222222"/>
            <w:shd w:val="clear" w:color="auto" w:fill="FFFFFF"/>
          </w:rPr>
          <w:delText>(1), 86-99. https://doi.org/10.1080/13803390500507196</w:delText>
        </w:r>
      </w:del>
    </w:p>
    <w:p w14:paraId="108F532F" w14:textId="5F85EB5D" w:rsidR="0037655C" w:rsidDel="001553CE" w:rsidRDefault="0037655C" w:rsidP="0037655C">
      <w:pPr>
        <w:pStyle w:val="Bibliography"/>
        <w:rPr>
          <w:del w:id="1062" w:author="Jeremy Haynes" w:date="2024-05-15T12:26:00Z" w16du:dateUtc="2024-05-15T16:26:00Z"/>
          <w:rFonts w:ascii="Times New Roman" w:hAnsi="Times New Roman"/>
        </w:rPr>
      </w:pPr>
      <w:del w:id="1063" w:author="Jeremy Haynes" w:date="2024-05-15T12:26:00Z" w16du:dateUtc="2024-05-15T16:26:00Z">
        <w:r w:rsidDel="001553CE">
          <w:rPr>
            <w:rFonts w:ascii="Times New Roman" w:hAnsi="Times New Roman"/>
            <w:color w:val="222222"/>
            <w:shd w:val="clear" w:color="auto" w:fill="FFFFFF"/>
          </w:rPr>
          <w:delText>Buelow, M. T., &amp; Barnhart, W. R. (2018). Test–retest reliability of common behavioral decision making tasks. </w:delText>
        </w:r>
        <w:r w:rsidDel="001553CE">
          <w:rPr>
            <w:rFonts w:ascii="Times New Roman" w:hAnsi="Times New Roman"/>
            <w:i/>
            <w:iCs/>
            <w:color w:val="222222"/>
            <w:shd w:val="clear" w:color="auto" w:fill="FFFFFF"/>
          </w:rPr>
          <w:delText>Archives of Clinical Neuropsychology</w:delText>
        </w:r>
        <w:r w:rsidDel="001553CE">
          <w:rPr>
            <w:rFonts w:ascii="Times New Roman" w:hAnsi="Times New Roman"/>
            <w:color w:val="222222"/>
            <w:shd w:val="clear" w:color="auto" w:fill="FFFFFF"/>
          </w:rPr>
          <w:delText>, </w:delText>
        </w:r>
        <w:r w:rsidDel="001553CE">
          <w:rPr>
            <w:rFonts w:ascii="Times New Roman" w:hAnsi="Times New Roman"/>
            <w:i/>
            <w:iCs/>
            <w:color w:val="222222"/>
            <w:shd w:val="clear" w:color="auto" w:fill="FFFFFF"/>
          </w:rPr>
          <w:delText>33</w:delText>
        </w:r>
        <w:r w:rsidDel="001553CE">
          <w:rPr>
            <w:rFonts w:ascii="Times New Roman" w:hAnsi="Times New Roman"/>
            <w:color w:val="222222"/>
            <w:shd w:val="clear" w:color="auto" w:fill="FFFFFF"/>
          </w:rPr>
          <w:delText>(1), 125-129.</w:delText>
        </w:r>
        <w:r w:rsidDel="001553CE">
          <w:delText xml:space="preserve"> </w:delText>
        </w:r>
        <w:r w:rsidDel="001553CE">
          <w:rPr>
            <w:rFonts w:ascii="Times New Roman" w:hAnsi="Times New Roman"/>
            <w:color w:val="222222"/>
            <w:shd w:val="clear" w:color="auto" w:fill="FFFFFF"/>
          </w:rPr>
          <w:delText>https://doi.org/10.1093/arclin/acx038</w:delText>
        </w:r>
      </w:del>
    </w:p>
    <w:p w14:paraId="6576F043" w14:textId="18FE3EC7" w:rsidR="0037655C" w:rsidDel="001553CE" w:rsidRDefault="0037655C" w:rsidP="0037655C">
      <w:pPr>
        <w:pStyle w:val="Bibliography"/>
        <w:rPr>
          <w:del w:id="1064" w:author="Jeremy Haynes" w:date="2024-05-15T12:26:00Z" w16du:dateUtc="2024-05-15T16:26:00Z"/>
          <w:rFonts w:cs="Times"/>
        </w:rPr>
      </w:pPr>
      <w:del w:id="1065" w:author="Jeremy Haynes" w:date="2024-05-15T12:26:00Z" w16du:dateUtc="2024-05-15T16:26:00Z">
        <w:r w:rsidDel="001553CE">
          <w:rPr>
            <w:rFonts w:cs="Times"/>
          </w:rPr>
          <w:delText xml:space="preserve">Buelow, M. T., &amp; Suhr, J. A. (2009). Construct validity of the Iowa gambling task. </w:delText>
        </w:r>
        <w:r w:rsidDel="001553CE">
          <w:rPr>
            <w:rFonts w:cs="Times"/>
            <w:i/>
            <w:iCs/>
          </w:rPr>
          <w:delText>Neuropsychology Review</w:delText>
        </w:r>
        <w:r w:rsidDel="001553CE">
          <w:rPr>
            <w:rFonts w:cs="Times"/>
          </w:rPr>
          <w:delText xml:space="preserve">, </w:delText>
        </w:r>
        <w:r w:rsidDel="001553CE">
          <w:rPr>
            <w:rFonts w:cs="Times"/>
            <w:i/>
            <w:iCs/>
          </w:rPr>
          <w:delText>19</w:delText>
        </w:r>
        <w:r w:rsidDel="001553CE">
          <w:rPr>
            <w:rFonts w:cs="Times"/>
          </w:rPr>
          <w:delText>(1), 102–114. https://doi.org/10.1007/s11065-009-9083-4</w:delText>
        </w:r>
      </w:del>
    </w:p>
    <w:p w14:paraId="1EEC3167" w14:textId="47AB8796" w:rsidR="0037655C" w:rsidDel="001553CE" w:rsidRDefault="0037655C" w:rsidP="0037655C">
      <w:pPr>
        <w:pStyle w:val="Bibliography"/>
        <w:rPr>
          <w:del w:id="1066" w:author="Jeremy Haynes" w:date="2024-05-15T12:26:00Z" w16du:dateUtc="2024-05-15T16:26:00Z"/>
          <w:rFonts w:cs="Times"/>
        </w:rPr>
      </w:pPr>
      <w:del w:id="1067" w:author="Jeremy Haynes" w:date="2024-05-15T12:26:00Z" w16du:dateUtc="2024-05-15T16:26:00Z">
        <w:r w:rsidDel="001553CE">
          <w:rPr>
            <w:rFonts w:cs="Times"/>
          </w:rPr>
          <w:delText xml:space="preserve">Busemeyer, J. R., &amp; Stout, J. C. (2002). A contribution of cognitive decision models to clinical assessment: Decomposing performance on the Bechara gambling task. </w:delText>
        </w:r>
        <w:r w:rsidDel="001553CE">
          <w:rPr>
            <w:rFonts w:cs="Times"/>
            <w:i/>
            <w:iCs/>
          </w:rPr>
          <w:delText>Psychological Assessment</w:delText>
        </w:r>
        <w:r w:rsidDel="001553CE">
          <w:rPr>
            <w:rFonts w:cs="Times"/>
          </w:rPr>
          <w:delText xml:space="preserve">, </w:delText>
        </w:r>
        <w:r w:rsidDel="001553CE">
          <w:rPr>
            <w:rFonts w:cs="Times"/>
            <w:i/>
            <w:iCs/>
          </w:rPr>
          <w:delText>14</w:delText>
        </w:r>
        <w:r w:rsidDel="001553CE">
          <w:rPr>
            <w:rFonts w:cs="Times"/>
          </w:rPr>
          <w:delText>(3), 253–262. https://doi.org/10.1037/1040-3590.14.3.253</w:delText>
        </w:r>
      </w:del>
    </w:p>
    <w:p w14:paraId="663007F2" w14:textId="407CB38D" w:rsidR="0037655C" w:rsidDel="001553CE" w:rsidRDefault="0037655C" w:rsidP="0037655C">
      <w:pPr>
        <w:pStyle w:val="Bibliography"/>
        <w:rPr>
          <w:del w:id="1068" w:author="Jeremy Haynes" w:date="2024-05-15T12:26:00Z" w16du:dateUtc="2024-05-15T16:26:00Z"/>
          <w:rFonts w:cs="Times"/>
        </w:rPr>
      </w:pPr>
      <w:del w:id="1069" w:author="Jeremy Haynes" w:date="2024-05-15T12:26:00Z" w16du:dateUtc="2024-05-15T16:26:00Z">
        <w:r w:rsidDel="001553CE">
          <w:rPr>
            <w:rFonts w:cs="Times"/>
          </w:rPr>
          <w:delText xml:space="preserve">Byrne, K. A., Norris, D. D., &amp; Worthy, D. A. (2016). Dopamine, depressive symptoms, and decision-making: The relationship between spontaneous eye blink rate and depressive symptoms predicts Iowa Gambling Task performance. </w:delText>
        </w:r>
        <w:r w:rsidDel="001553CE">
          <w:rPr>
            <w:rFonts w:cs="Times"/>
            <w:i/>
            <w:iCs/>
          </w:rPr>
          <w:delText>Cognitive, Affective, &amp; Behavioral Neuroscience</w:delText>
        </w:r>
        <w:r w:rsidDel="001553CE">
          <w:rPr>
            <w:rFonts w:cs="Times"/>
          </w:rPr>
          <w:delText xml:space="preserve">, </w:delText>
        </w:r>
        <w:r w:rsidDel="001553CE">
          <w:rPr>
            <w:rFonts w:cs="Times"/>
            <w:i/>
            <w:iCs/>
          </w:rPr>
          <w:delText>16</w:delText>
        </w:r>
        <w:r w:rsidDel="001553CE">
          <w:rPr>
            <w:rFonts w:cs="Times"/>
          </w:rPr>
          <w:delText>(1), 23–36. https://doi.org/10.3758/s13415-015-0377-0</w:delText>
        </w:r>
      </w:del>
    </w:p>
    <w:p w14:paraId="5BADAC59" w14:textId="3BFD4D1C" w:rsidR="0037655C" w:rsidDel="001553CE" w:rsidRDefault="0037655C" w:rsidP="0037655C">
      <w:pPr>
        <w:pStyle w:val="Bibliography"/>
        <w:rPr>
          <w:del w:id="1070" w:author="Jeremy Haynes" w:date="2024-05-15T12:26:00Z" w16du:dateUtc="2024-05-15T16:26:00Z"/>
          <w:rFonts w:ascii="Times New Roman" w:hAnsi="Times New Roman"/>
        </w:rPr>
      </w:pPr>
      <w:del w:id="1071" w:author="Jeremy Haynes" w:date="2024-05-15T12:26:00Z" w16du:dateUtc="2024-05-15T16:26:00Z">
        <w:r w:rsidDel="001553CE">
          <w:rPr>
            <w:rFonts w:ascii="Times New Roman" w:hAnsi="Times New Roman"/>
            <w:color w:val="222222"/>
            <w:shd w:val="clear" w:color="auto" w:fill="FFFFFF"/>
          </w:rPr>
          <w:delText>Carver, C. S., &amp; White, T. L. (1994). Behavioral inhibition, behavioral activation, and affective responses to impending reward and punishment: The BIS/BAS scales. </w:delText>
        </w:r>
        <w:r w:rsidDel="001553CE">
          <w:rPr>
            <w:rFonts w:ascii="Times New Roman" w:hAnsi="Times New Roman"/>
            <w:i/>
            <w:iCs/>
            <w:color w:val="222222"/>
            <w:shd w:val="clear" w:color="auto" w:fill="FFFFFF"/>
          </w:rPr>
          <w:delText>Journal of Personality and Social Psychology</w:delText>
        </w:r>
        <w:r w:rsidDel="001553CE">
          <w:rPr>
            <w:rFonts w:ascii="Times New Roman" w:hAnsi="Times New Roman"/>
            <w:color w:val="222222"/>
            <w:shd w:val="clear" w:color="auto" w:fill="FFFFFF"/>
          </w:rPr>
          <w:delText>, </w:delText>
        </w:r>
        <w:r w:rsidDel="001553CE">
          <w:rPr>
            <w:rFonts w:ascii="Times New Roman" w:hAnsi="Times New Roman"/>
            <w:i/>
            <w:iCs/>
            <w:color w:val="222222"/>
            <w:shd w:val="clear" w:color="auto" w:fill="FFFFFF"/>
          </w:rPr>
          <w:delText>67</w:delText>
        </w:r>
        <w:r w:rsidDel="001553CE">
          <w:rPr>
            <w:rFonts w:ascii="Times New Roman" w:hAnsi="Times New Roman"/>
            <w:color w:val="222222"/>
            <w:shd w:val="clear" w:color="auto" w:fill="FFFFFF"/>
          </w:rPr>
          <w:delText xml:space="preserve">(2), 319. </w:delText>
        </w:r>
        <w:r w:rsidDel="001553CE">
          <w:rPr>
            <w:rFonts w:ascii="Times New Roman" w:hAnsi="Times New Roman"/>
            <w:shd w:val="clear" w:color="auto" w:fill="FFFFFF"/>
          </w:rPr>
          <w:delText>https://doi.org/10.1037/0022-3514.67.2.319</w:delText>
        </w:r>
      </w:del>
    </w:p>
    <w:p w14:paraId="30B9BF94" w14:textId="6A45E488" w:rsidR="0037655C" w:rsidDel="001553CE" w:rsidRDefault="0037655C" w:rsidP="0037655C">
      <w:pPr>
        <w:pStyle w:val="Bibliography"/>
        <w:rPr>
          <w:del w:id="1072" w:author="Jeremy Haynes" w:date="2024-05-15T12:26:00Z" w16du:dateUtc="2024-05-15T16:26:00Z"/>
          <w:rFonts w:ascii="Times New Roman" w:hAnsi="Times New Roman"/>
        </w:rPr>
      </w:pPr>
      <w:del w:id="1073" w:author="Jeremy Haynes" w:date="2024-05-15T12:26:00Z" w16du:dateUtc="2024-05-15T16:26:00Z">
        <w:r w:rsidDel="001553CE">
          <w:rPr>
            <w:rFonts w:ascii="Times New Roman" w:hAnsi="Times New Roman"/>
          </w:rPr>
          <w:lastRenderedPageBreak/>
          <w:delText xml:space="preserve">Case, J. A. C., &amp; Olino, T. M. (2020). Approach and avoidance patterns in reward learning across domains: An initial examination of the Social Iowa Gambling Task. </w:delText>
        </w:r>
        <w:r w:rsidDel="001553CE">
          <w:rPr>
            <w:rFonts w:ascii="Times New Roman" w:hAnsi="Times New Roman"/>
            <w:i/>
            <w:iCs/>
          </w:rPr>
          <w:delText>Behaviour Research and Therapy</w:delText>
        </w:r>
        <w:r w:rsidDel="001553CE">
          <w:rPr>
            <w:rFonts w:ascii="Times New Roman" w:hAnsi="Times New Roman"/>
          </w:rPr>
          <w:delText xml:space="preserve">, </w:delText>
        </w:r>
        <w:r w:rsidDel="001553CE">
          <w:rPr>
            <w:rFonts w:ascii="Times New Roman" w:hAnsi="Times New Roman"/>
            <w:i/>
            <w:iCs/>
          </w:rPr>
          <w:delText>125</w:delText>
        </w:r>
        <w:r w:rsidDel="001553CE">
          <w:rPr>
            <w:rFonts w:ascii="Times New Roman" w:hAnsi="Times New Roman"/>
          </w:rPr>
          <w:delText>, 103547. https://doi.org/10.1016/j.brat.2019.103547</w:delText>
        </w:r>
      </w:del>
    </w:p>
    <w:p w14:paraId="60F76429" w14:textId="5825510A" w:rsidR="0037655C" w:rsidDel="001553CE" w:rsidRDefault="0037655C" w:rsidP="0037655C">
      <w:pPr>
        <w:pStyle w:val="Bibliography"/>
        <w:rPr>
          <w:del w:id="1074" w:author="Jeremy Haynes" w:date="2024-05-15T12:26:00Z" w16du:dateUtc="2024-05-15T16:26:00Z"/>
          <w:rFonts w:ascii="Times New Roman" w:hAnsi="Times New Roman"/>
        </w:rPr>
      </w:pPr>
      <w:del w:id="1075" w:author="Jeremy Haynes" w:date="2024-05-15T12:26:00Z" w16du:dateUtc="2024-05-15T16:26:00Z">
        <w:r w:rsidDel="001553CE">
          <w:rPr>
            <w:rFonts w:ascii="Times New Roman" w:hAnsi="Times New Roman"/>
          </w:rPr>
          <w:delText xml:space="preserve">Cauffman, E., Shulman, E. P., Steinberg, L., Claus, E., Banich, M. T., Graham, S., &amp; Woolard, J. (2010). Age differences in affective decision making as indexed by performance on the Iowa Gambling Task. </w:delText>
        </w:r>
        <w:r w:rsidDel="001553CE">
          <w:rPr>
            <w:rFonts w:ascii="Times New Roman" w:hAnsi="Times New Roman"/>
            <w:i/>
            <w:iCs/>
          </w:rPr>
          <w:delText>Developmental Psychology</w:delText>
        </w:r>
        <w:r w:rsidDel="001553CE">
          <w:rPr>
            <w:rFonts w:ascii="Times New Roman" w:hAnsi="Times New Roman"/>
          </w:rPr>
          <w:delText xml:space="preserve">, </w:delText>
        </w:r>
        <w:r w:rsidDel="001553CE">
          <w:rPr>
            <w:rFonts w:ascii="Times New Roman" w:hAnsi="Times New Roman"/>
            <w:i/>
            <w:iCs/>
          </w:rPr>
          <w:delText>46</w:delText>
        </w:r>
        <w:r w:rsidDel="001553CE">
          <w:rPr>
            <w:rFonts w:ascii="Times New Roman" w:hAnsi="Times New Roman"/>
          </w:rPr>
          <w:delText>(1), 193.</w:delText>
        </w:r>
        <w:r w:rsidDel="001553CE">
          <w:delText xml:space="preserve"> </w:delText>
        </w:r>
        <w:r w:rsidDel="001553CE">
          <w:rPr>
            <w:rFonts w:ascii="Times New Roman" w:hAnsi="Times New Roman"/>
          </w:rPr>
          <w:delText>https://psycnet.apa.org/doi/10.1037/a0016128</w:delText>
        </w:r>
      </w:del>
    </w:p>
    <w:p w14:paraId="0DCA591B" w14:textId="44E5A62F" w:rsidR="0037655C" w:rsidDel="001553CE" w:rsidRDefault="0037655C" w:rsidP="0037655C">
      <w:pPr>
        <w:pStyle w:val="Bibliography"/>
        <w:rPr>
          <w:del w:id="1076" w:author="Jeremy Haynes" w:date="2024-05-15T12:26:00Z" w16du:dateUtc="2024-05-15T16:26:00Z"/>
          <w:rFonts w:ascii="Times New Roman" w:hAnsi="Times New Roman"/>
        </w:rPr>
      </w:pPr>
      <w:del w:id="1077" w:author="Jeremy Haynes" w:date="2024-05-15T12:26:00Z" w16du:dateUtc="2024-05-15T16:26:00Z">
        <w:r w:rsidDel="001553CE">
          <w:rPr>
            <w:rFonts w:ascii="Times New Roman" w:hAnsi="Times New Roman"/>
          </w:rPr>
          <w:delText xml:space="preserve">Cella, M., Dymond, S., &amp; Cooper, A. (2010). Impaired flexible decision-making in major depressive disorder. </w:delText>
        </w:r>
        <w:r w:rsidDel="001553CE">
          <w:rPr>
            <w:rFonts w:ascii="Times New Roman" w:hAnsi="Times New Roman"/>
            <w:i/>
            <w:iCs/>
          </w:rPr>
          <w:delText>Journal of Affective Disorders</w:delText>
        </w:r>
        <w:r w:rsidDel="001553CE">
          <w:rPr>
            <w:rFonts w:ascii="Times New Roman" w:hAnsi="Times New Roman"/>
          </w:rPr>
          <w:delText xml:space="preserve">, </w:delText>
        </w:r>
        <w:r w:rsidDel="001553CE">
          <w:rPr>
            <w:rFonts w:ascii="Times New Roman" w:hAnsi="Times New Roman"/>
            <w:i/>
            <w:iCs/>
          </w:rPr>
          <w:delText>124</w:delText>
        </w:r>
        <w:r w:rsidDel="001553CE">
          <w:rPr>
            <w:rFonts w:ascii="Times New Roman" w:hAnsi="Times New Roman"/>
          </w:rPr>
          <w:delText>(1), 207–210.</w:delText>
        </w:r>
        <w:r w:rsidDel="001553CE">
          <w:delText xml:space="preserve"> </w:delText>
        </w:r>
        <w:r w:rsidDel="001553CE">
          <w:rPr>
            <w:rFonts w:ascii="Times New Roman" w:hAnsi="Times New Roman"/>
          </w:rPr>
          <w:delText>https://doi.org/10.1016/j.jad.2009.11.013</w:delText>
        </w:r>
      </w:del>
    </w:p>
    <w:p w14:paraId="26C91CFA" w14:textId="5C0E0144" w:rsidR="0037655C" w:rsidDel="001553CE" w:rsidRDefault="0037655C" w:rsidP="0037655C">
      <w:pPr>
        <w:adjustRightInd w:val="0"/>
        <w:spacing w:line="480" w:lineRule="auto"/>
        <w:ind w:left="720" w:hanging="720"/>
        <w:rPr>
          <w:del w:id="1078" w:author="Jeremy Haynes" w:date="2024-05-15T12:26:00Z" w16du:dateUtc="2024-05-15T16:26:00Z"/>
          <w:rFonts w:ascii="Times New Roman" w:hAnsi="Times New Roman"/>
        </w:rPr>
      </w:pPr>
      <w:del w:id="1079" w:author="Jeremy Haynes" w:date="2024-05-15T12:26:00Z" w16du:dateUtc="2024-05-15T16:26:00Z">
        <w:r w:rsidDel="001553CE">
          <w:rPr>
            <w:rFonts w:ascii="Times New Roman" w:eastAsiaTheme="minorHAnsi" w:hAnsi="Times New Roman"/>
          </w:rPr>
          <w:delText xml:space="preserve">Cella, D., Yount, S., Rothrock, N., Gershon, R., Cook, K., Reeve, B., … Rose, M. (2007). The Patient-Reported Outcomes Measurement Information System (PROMIS). </w:delText>
        </w:r>
        <w:r w:rsidDel="001553CE">
          <w:rPr>
            <w:rFonts w:ascii="Times New Roman" w:eastAsiaTheme="minorHAnsi" w:hAnsi="Times New Roman"/>
            <w:i/>
            <w:iCs/>
          </w:rPr>
          <w:delText>Medical Care</w:delText>
        </w:r>
        <w:r w:rsidDel="001553CE">
          <w:rPr>
            <w:rFonts w:ascii="Times New Roman" w:eastAsiaTheme="minorHAnsi" w:hAnsi="Times New Roman"/>
          </w:rPr>
          <w:delText xml:space="preserve">, </w:delText>
        </w:r>
        <w:r w:rsidDel="001553CE">
          <w:rPr>
            <w:rFonts w:ascii="Times New Roman" w:eastAsiaTheme="minorHAnsi" w:hAnsi="Times New Roman"/>
            <w:i/>
            <w:iCs/>
          </w:rPr>
          <w:delText>45</w:delText>
        </w:r>
        <w:r w:rsidDel="001553CE">
          <w:rPr>
            <w:rFonts w:ascii="Times New Roman" w:eastAsiaTheme="minorHAnsi" w:hAnsi="Times New Roman"/>
          </w:rPr>
          <w:delText>(5), S3–S11. https://doi.org/10.1097/01.mlr.0000258615.42478.55</w:delText>
        </w:r>
      </w:del>
    </w:p>
    <w:p w14:paraId="0C697731" w14:textId="59119E3C" w:rsidR="0037655C" w:rsidDel="001553CE" w:rsidRDefault="0037655C" w:rsidP="0037655C">
      <w:pPr>
        <w:adjustRightInd w:val="0"/>
        <w:spacing w:line="480" w:lineRule="auto"/>
        <w:ind w:left="720" w:hanging="720"/>
        <w:rPr>
          <w:del w:id="1080" w:author="Jeremy Haynes" w:date="2024-05-15T12:26:00Z" w16du:dateUtc="2024-05-15T16:26:00Z"/>
          <w:rFonts w:ascii="Times New Roman" w:eastAsiaTheme="minorHAnsi" w:hAnsi="Times New Roman"/>
        </w:rPr>
      </w:pPr>
      <w:del w:id="1081" w:author="Jeremy Haynes" w:date="2024-05-15T12:26:00Z" w16du:dateUtc="2024-05-15T16:26:00Z">
        <w:r w:rsidDel="001553CE">
          <w:rPr>
            <w:rFonts w:ascii="Times New Roman" w:eastAsiaTheme="minorHAnsi" w:hAnsi="Times New Roman"/>
          </w:rPr>
          <w:delText xml:space="preserve">Christakou, A., Gershman, S. J., Niv, Y., Simmons, A., Brammer, M., &amp; Rubia, K. (2013). Neural and psychological maturation of decision-making in adolescence and young adulthood. </w:delText>
        </w:r>
        <w:r w:rsidDel="001553CE">
          <w:rPr>
            <w:rFonts w:ascii="Times New Roman" w:eastAsiaTheme="minorHAnsi" w:hAnsi="Times New Roman"/>
            <w:i/>
            <w:iCs/>
          </w:rPr>
          <w:delText>Journal of Cognitive Neuroscience, 25</w:delText>
        </w:r>
        <w:r w:rsidDel="001553CE">
          <w:rPr>
            <w:rFonts w:ascii="Times New Roman" w:eastAsiaTheme="minorHAnsi" w:hAnsi="Times New Roman"/>
          </w:rPr>
          <w:delText>(11), 1807–1823. https://doi.org/10.1162/jocn_a_00447</w:delText>
        </w:r>
      </w:del>
    </w:p>
    <w:p w14:paraId="450E5A82" w14:textId="06591B46" w:rsidR="0037655C" w:rsidDel="001553CE" w:rsidRDefault="0037655C" w:rsidP="0037655C">
      <w:pPr>
        <w:adjustRightInd w:val="0"/>
        <w:spacing w:line="480" w:lineRule="auto"/>
        <w:ind w:left="720" w:hanging="720"/>
        <w:rPr>
          <w:del w:id="1082" w:author="Jeremy Haynes" w:date="2024-05-15T12:26:00Z" w16du:dateUtc="2024-05-15T16:26:00Z"/>
          <w:rFonts w:ascii="Times New Roman" w:eastAsiaTheme="minorHAnsi" w:hAnsi="Times New Roman"/>
        </w:rPr>
      </w:pPr>
      <w:del w:id="1083" w:author="Jeremy Haynes" w:date="2024-05-15T12:26:00Z" w16du:dateUtc="2024-05-15T16:26:00Z">
        <w:r w:rsidDel="001553CE">
          <w:rPr>
            <w:rFonts w:ascii="Times New Roman" w:eastAsiaTheme="minorHAnsi" w:hAnsi="Times New Roman"/>
          </w:rPr>
          <w:delText>Cohen, J. (1988). Statistical power analysis for the behavioral sciences (2nd ed.). Lawrence Erlbaum Associates.</w:delText>
        </w:r>
      </w:del>
    </w:p>
    <w:p w14:paraId="52B3008C" w14:textId="19A2E3A2" w:rsidR="0037655C" w:rsidDel="001553CE" w:rsidRDefault="0037655C" w:rsidP="0037655C">
      <w:pPr>
        <w:adjustRightInd w:val="0"/>
        <w:spacing w:line="480" w:lineRule="auto"/>
        <w:ind w:left="720" w:hanging="720"/>
        <w:rPr>
          <w:del w:id="1084" w:author="Jeremy Haynes" w:date="2024-05-15T12:26:00Z" w16du:dateUtc="2024-05-15T16:26:00Z"/>
          <w:rFonts w:ascii="Times New Roman" w:hAnsi="Times New Roman"/>
          <w:highlight w:val="yellow"/>
        </w:rPr>
      </w:pPr>
      <w:del w:id="1085" w:author="Jeremy Haynes" w:date="2024-05-15T12:26:00Z" w16du:dateUtc="2024-05-15T16:26:00Z">
        <w:r w:rsidDel="001553CE">
          <w:rPr>
            <w:rFonts w:ascii="Times New Roman" w:eastAsiaTheme="minorHAnsi" w:hAnsi="Times New Roman"/>
          </w:rPr>
          <w:delText xml:space="preserve">Cohen, J. (1992). Statistical power analysis. </w:delText>
        </w:r>
        <w:r w:rsidDel="001553CE">
          <w:rPr>
            <w:rFonts w:ascii="Times New Roman" w:eastAsiaTheme="minorHAnsi" w:hAnsi="Times New Roman"/>
            <w:i/>
            <w:iCs/>
          </w:rPr>
          <w:delText>Current Directions in Psychological Science, 1</w:delText>
        </w:r>
        <w:r w:rsidDel="001553CE">
          <w:rPr>
            <w:rFonts w:ascii="Times New Roman" w:eastAsiaTheme="minorHAnsi" w:hAnsi="Times New Roman"/>
          </w:rPr>
          <w:delText>(3), 98-101. https://doi.org/10.1111/1467-8721.ep10768783</w:delText>
        </w:r>
      </w:del>
    </w:p>
    <w:p w14:paraId="3828D41A" w14:textId="0D7CC549" w:rsidR="0037655C" w:rsidDel="001553CE" w:rsidRDefault="0037655C" w:rsidP="0037655C">
      <w:pPr>
        <w:pStyle w:val="Bibliography"/>
        <w:rPr>
          <w:del w:id="1086" w:author="Jeremy Haynes" w:date="2024-05-15T12:26:00Z" w16du:dateUtc="2024-05-15T16:26:00Z"/>
          <w:rFonts w:ascii="Times New Roman" w:hAnsi="Times New Roman"/>
          <w:color w:val="222222"/>
          <w:shd w:val="clear" w:color="auto" w:fill="FFFFFF"/>
        </w:rPr>
      </w:pPr>
      <w:del w:id="1087" w:author="Jeremy Haynes" w:date="2024-05-15T12:26:00Z" w16du:dateUtc="2024-05-15T16:26:00Z">
        <w:r w:rsidDel="001553CE">
          <w:rPr>
            <w:rFonts w:ascii="Times New Roman" w:hAnsi="Times New Roman"/>
            <w:color w:val="222222"/>
            <w:shd w:val="clear" w:color="auto" w:fill="FFFFFF"/>
          </w:rPr>
          <w:lastRenderedPageBreak/>
          <w:delText xml:space="preserve">Frank, M. J., Seeberger, L. C., &amp; O’Reilly, R. C. (2004). By carrot or by stick: Cognitive reinforcement learning in parkinsonism. </w:delText>
        </w:r>
        <w:r w:rsidDel="001553CE">
          <w:rPr>
            <w:rFonts w:ascii="Times New Roman" w:hAnsi="Times New Roman"/>
            <w:i/>
            <w:iCs/>
            <w:color w:val="222222"/>
            <w:shd w:val="clear" w:color="auto" w:fill="FFFFFF"/>
          </w:rPr>
          <w:delText>Science, New Series, 306</w:delText>
        </w:r>
        <w:r w:rsidDel="001553CE">
          <w:rPr>
            <w:rFonts w:ascii="Times New Roman" w:hAnsi="Times New Roman"/>
            <w:color w:val="222222"/>
            <w:shd w:val="clear" w:color="auto" w:fill="FFFFFF"/>
          </w:rPr>
          <w:delText>(5703), 1940–1943. 10.1126/science.1102941</w:delText>
        </w:r>
      </w:del>
    </w:p>
    <w:p w14:paraId="115DA9BD" w14:textId="7B1C8724" w:rsidR="0037655C" w:rsidDel="001553CE" w:rsidRDefault="0037655C" w:rsidP="0037655C">
      <w:pPr>
        <w:pStyle w:val="Bibliography"/>
        <w:rPr>
          <w:del w:id="1088" w:author="Jeremy Haynes" w:date="2024-05-15T12:26:00Z" w16du:dateUtc="2024-05-15T16:26:00Z"/>
          <w:rFonts w:ascii="Times New Roman" w:hAnsi="Times New Roman"/>
          <w:color w:val="222222"/>
          <w:shd w:val="clear" w:color="auto" w:fill="FFFFFF"/>
        </w:rPr>
      </w:pPr>
      <w:del w:id="1089" w:author="Jeremy Haynes" w:date="2024-05-15T12:26:00Z" w16du:dateUtc="2024-05-15T16:26:00Z">
        <w:r w:rsidDel="001553CE">
          <w:rPr>
            <w:rFonts w:ascii="Times New Roman" w:hAnsi="Times New Roman"/>
            <w:color w:val="222222"/>
            <w:shd w:val="clear" w:color="auto" w:fill="FFFFFF"/>
          </w:rPr>
          <w:delText xml:space="preserve">Gershman, S. J. (2015). Do learning rates adapt to the distribution of rewards? </w:delText>
        </w:r>
        <w:r w:rsidDel="001553CE">
          <w:rPr>
            <w:rFonts w:ascii="Times New Roman" w:hAnsi="Times New Roman"/>
            <w:i/>
            <w:iCs/>
            <w:color w:val="222222"/>
            <w:shd w:val="clear" w:color="auto" w:fill="FFFFFF"/>
          </w:rPr>
          <w:delText>Psychonomic Bulletin &amp; Review, 22</w:delText>
        </w:r>
        <w:r w:rsidDel="001553CE">
          <w:rPr>
            <w:rFonts w:ascii="Times New Roman" w:hAnsi="Times New Roman"/>
            <w:color w:val="222222"/>
            <w:shd w:val="clear" w:color="auto" w:fill="FFFFFF"/>
          </w:rPr>
          <w:delText>(5), 1320–1327. https://doi.org/10.3758/s13423-014-0790-3</w:delText>
        </w:r>
      </w:del>
    </w:p>
    <w:p w14:paraId="5145654A" w14:textId="4E446E58" w:rsidR="0037655C" w:rsidDel="001553CE" w:rsidRDefault="0037655C" w:rsidP="0037655C">
      <w:pPr>
        <w:pStyle w:val="Bibliography"/>
        <w:rPr>
          <w:del w:id="1090" w:author="Jeremy Haynes" w:date="2024-05-15T12:26:00Z" w16du:dateUtc="2024-05-15T16:26:00Z"/>
          <w:rFonts w:ascii="Times New Roman" w:hAnsi="Times New Roman"/>
        </w:rPr>
      </w:pPr>
      <w:del w:id="1091" w:author="Jeremy Haynes" w:date="2024-05-15T12:26:00Z" w16du:dateUtc="2024-05-15T16:26:00Z">
        <w:r w:rsidDel="001553CE">
          <w:rPr>
            <w:rFonts w:ascii="Times New Roman" w:hAnsi="Times New Roman"/>
            <w:color w:val="222222"/>
            <w:shd w:val="clear" w:color="auto" w:fill="FFFFFF"/>
          </w:rPr>
          <w:delText>Haines, N., Rass, O., Shin, Y. W., Busemeyer, J. R., Brown, J. W., O’Donnell, B. F., &amp; Ahn, W. Y. (2019). Regret induces rapid learning from experience-based decisions: A model-based facial expression analysis approach. </w:delText>
        </w:r>
        <w:r w:rsidDel="001553CE">
          <w:rPr>
            <w:rFonts w:ascii="Times New Roman" w:hAnsi="Times New Roman"/>
            <w:i/>
            <w:iCs/>
            <w:color w:val="222222"/>
            <w:shd w:val="clear" w:color="auto" w:fill="FFFFFF"/>
          </w:rPr>
          <w:delText>bioRxiv</w:delText>
        </w:r>
        <w:r w:rsidDel="001553CE">
          <w:rPr>
            <w:rFonts w:ascii="Times New Roman" w:hAnsi="Times New Roman"/>
            <w:color w:val="222222"/>
            <w:shd w:val="clear" w:color="auto" w:fill="FFFFFF"/>
          </w:rPr>
          <w:delText>, 560011. https://doi.org/10.1101/560011</w:delText>
        </w:r>
      </w:del>
    </w:p>
    <w:p w14:paraId="6E4BB979" w14:textId="42385174" w:rsidR="0037655C" w:rsidDel="001553CE" w:rsidRDefault="0037655C" w:rsidP="0037655C">
      <w:pPr>
        <w:pStyle w:val="Bibliography"/>
        <w:rPr>
          <w:del w:id="1092" w:author="Jeremy Haynes" w:date="2024-05-15T12:26:00Z" w16du:dateUtc="2024-05-15T16:26:00Z"/>
          <w:rFonts w:ascii="Times New Roman" w:hAnsi="Times New Roman"/>
        </w:rPr>
      </w:pPr>
      <w:del w:id="1093" w:author="Jeremy Haynes" w:date="2024-05-15T12:26:00Z" w16du:dateUtc="2024-05-15T16:26:00Z">
        <w:r w:rsidDel="001553CE">
          <w:rPr>
            <w:rFonts w:ascii="Times New Roman" w:hAnsi="Times New Roman"/>
          </w:rPr>
          <w:delText xml:space="preserve">Haines, N., Vassileva, J., &amp; Ahn, W.-Y. (2018). The Outcome-Representation Learning Model: A Novel Reinforcement Learning Model of the Iowa Gambling Task. </w:delText>
        </w:r>
        <w:r w:rsidDel="001553CE">
          <w:rPr>
            <w:rFonts w:ascii="Times New Roman" w:hAnsi="Times New Roman"/>
            <w:i/>
            <w:iCs/>
          </w:rPr>
          <w:delText>Cognitive Science</w:delText>
        </w:r>
        <w:r w:rsidDel="001553CE">
          <w:rPr>
            <w:rFonts w:ascii="Times New Roman" w:hAnsi="Times New Roman"/>
          </w:rPr>
          <w:delText xml:space="preserve">, </w:delText>
        </w:r>
        <w:r w:rsidDel="001553CE">
          <w:rPr>
            <w:rFonts w:ascii="Times New Roman" w:hAnsi="Times New Roman"/>
            <w:i/>
            <w:iCs/>
          </w:rPr>
          <w:delText>42</w:delText>
        </w:r>
        <w:r w:rsidDel="001553CE">
          <w:rPr>
            <w:rFonts w:ascii="Times New Roman" w:hAnsi="Times New Roman"/>
          </w:rPr>
          <w:delText>(8), 2534–2561. https://doi.org/10.1111/cogs.12688</w:delText>
        </w:r>
      </w:del>
    </w:p>
    <w:p w14:paraId="6A173EE1" w14:textId="2AA29B4B" w:rsidR="0037655C" w:rsidDel="001553CE" w:rsidRDefault="0037655C" w:rsidP="0037655C">
      <w:pPr>
        <w:pStyle w:val="Bibliography"/>
        <w:rPr>
          <w:del w:id="1094" w:author="Jeremy Haynes" w:date="2024-05-15T12:26:00Z" w16du:dateUtc="2024-05-15T16:26:00Z"/>
          <w:rFonts w:ascii="Times New Roman" w:hAnsi="Times New Roman"/>
        </w:rPr>
      </w:pPr>
      <w:del w:id="1095" w:author="Jeremy Haynes" w:date="2024-05-15T12:26:00Z" w16du:dateUtc="2024-05-15T16:26:00Z">
        <w:r w:rsidDel="001553CE">
          <w:rPr>
            <w:rFonts w:ascii="Times New Roman" w:hAnsi="Times New Roman"/>
          </w:rPr>
          <w:delText xml:space="preserve">Icenogle, G., Steinberg, L., Olino, T. M., Shulman, E. P., Chein, J., Alampay, L. P., Al‐Hassan, S. M., Takash, H. M., Bacchini, D., &amp; Chang, L. (2017). Puberty predicts approach but not avoidance on the Iowa Gambling Task in a multinational sample. </w:delText>
        </w:r>
        <w:r w:rsidDel="001553CE">
          <w:rPr>
            <w:rFonts w:ascii="Times New Roman" w:hAnsi="Times New Roman"/>
            <w:i/>
            <w:iCs/>
          </w:rPr>
          <w:delText>Child Development</w:delText>
        </w:r>
        <w:r w:rsidDel="001553CE">
          <w:rPr>
            <w:rFonts w:ascii="Times New Roman" w:hAnsi="Times New Roman"/>
          </w:rPr>
          <w:delText xml:space="preserve">, </w:delText>
        </w:r>
        <w:r w:rsidDel="001553CE">
          <w:rPr>
            <w:rFonts w:ascii="Times New Roman" w:hAnsi="Times New Roman"/>
            <w:i/>
            <w:iCs/>
          </w:rPr>
          <w:delText>88</w:delText>
        </w:r>
        <w:r w:rsidDel="001553CE">
          <w:rPr>
            <w:rFonts w:ascii="Times New Roman" w:hAnsi="Times New Roman"/>
          </w:rPr>
          <w:delText>(5), 1598–1614.</w:delText>
        </w:r>
        <w:r w:rsidDel="001553CE">
          <w:delText xml:space="preserve"> </w:delText>
        </w:r>
        <w:r w:rsidDel="001553CE">
          <w:rPr>
            <w:rFonts w:ascii="Times New Roman" w:hAnsi="Times New Roman"/>
          </w:rPr>
          <w:delText>https://doi.org/10.1111/cdev.12655</w:delText>
        </w:r>
      </w:del>
    </w:p>
    <w:p w14:paraId="18D43B8C" w14:textId="56AFBFDE" w:rsidR="0037655C" w:rsidDel="001553CE" w:rsidRDefault="0037655C" w:rsidP="0037655C">
      <w:pPr>
        <w:pStyle w:val="Bibliography"/>
        <w:rPr>
          <w:del w:id="1096" w:author="Jeremy Haynes" w:date="2024-05-15T12:26:00Z" w16du:dateUtc="2024-05-15T16:26:00Z"/>
          <w:rFonts w:ascii="Times New Roman" w:hAnsi="Times New Roman"/>
        </w:rPr>
      </w:pPr>
      <w:del w:id="1097" w:author="Jeremy Haynes" w:date="2024-05-15T12:26:00Z" w16du:dateUtc="2024-05-15T16:26:00Z">
        <w:r w:rsidDel="001553CE">
          <w:rPr>
            <w:rFonts w:ascii="Times New Roman" w:hAnsi="Times New Roman"/>
          </w:rPr>
          <w:delText xml:space="preserve">Gelman, A., &amp; Rubin, D. B. (1992). Inference from iterative simulation using multiple sequences. </w:delText>
        </w:r>
        <w:r w:rsidDel="001553CE">
          <w:rPr>
            <w:rFonts w:ascii="Times New Roman" w:hAnsi="Times New Roman"/>
            <w:i/>
            <w:iCs/>
          </w:rPr>
          <w:delText>Statistical Science</w:delText>
        </w:r>
        <w:r w:rsidDel="001553CE">
          <w:rPr>
            <w:rFonts w:ascii="Times New Roman" w:hAnsi="Times New Roman"/>
          </w:rPr>
          <w:delText xml:space="preserve">, </w:delText>
        </w:r>
        <w:r w:rsidDel="001553CE">
          <w:rPr>
            <w:rFonts w:ascii="Times New Roman" w:hAnsi="Times New Roman"/>
            <w:i/>
            <w:iCs/>
          </w:rPr>
          <w:delText>7</w:delText>
        </w:r>
        <w:r w:rsidDel="001553CE">
          <w:rPr>
            <w:rFonts w:ascii="Times New Roman" w:hAnsi="Times New Roman"/>
          </w:rPr>
          <w:delText>(4), 457–472. https://doi.org/10.1214/ss/1177011136</w:delText>
        </w:r>
      </w:del>
    </w:p>
    <w:p w14:paraId="20FD1C5D" w14:textId="3649AC9A" w:rsidR="0037655C" w:rsidDel="001553CE" w:rsidRDefault="0037655C" w:rsidP="0037655C">
      <w:pPr>
        <w:pStyle w:val="Bibliography"/>
        <w:rPr>
          <w:del w:id="1098" w:author="Jeremy Haynes" w:date="2024-05-15T12:26:00Z" w16du:dateUtc="2024-05-15T16:26:00Z"/>
          <w:rFonts w:ascii="Times New Roman" w:hAnsi="Times New Roman"/>
        </w:rPr>
      </w:pPr>
      <w:del w:id="1099" w:author="Jeremy Haynes" w:date="2024-05-15T12:26:00Z" w16du:dateUtc="2024-05-15T16:26:00Z">
        <w:r w:rsidDel="001553CE">
          <w:rPr>
            <w:rFonts w:ascii="Times New Roman" w:hAnsi="Times New Roman"/>
          </w:rPr>
          <w:delText xml:space="preserve">Jollant, F. (2016). Prefrontal inositol levels and implicit decision-making in healthy individuals and depressed patients. </w:delText>
        </w:r>
        <w:r w:rsidDel="001553CE">
          <w:rPr>
            <w:rFonts w:ascii="Times New Roman" w:hAnsi="Times New Roman"/>
            <w:i/>
            <w:iCs/>
          </w:rPr>
          <w:delText>European Neuropsychopharmacology</w:delText>
        </w:r>
        <w:r w:rsidDel="001553CE">
          <w:rPr>
            <w:rFonts w:ascii="Times New Roman" w:hAnsi="Times New Roman"/>
          </w:rPr>
          <w:delText xml:space="preserve">, </w:delText>
        </w:r>
        <w:r w:rsidDel="001553CE">
          <w:rPr>
            <w:rFonts w:ascii="Times New Roman" w:hAnsi="Times New Roman"/>
            <w:i/>
            <w:iCs/>
          </w:rPr>
          <w:delText>26</w:delText>
        </w:r>
        <w:r w:rsidDel="001553CE">
          <w:rPr>
            <w:rFonts w:ascii="Times New Roman" w:hAnsi="Times New Roman"/>
          </w:rPr>
          <w:delText>, 1255–1263.</w:delText>
        </w:r>
        <w:r w:rsidDel="001553CE">
          <w:delText xml:space="preserve"> </w:delText>
        </w:r>
        <w:r w:rsidDel="001553CE">
          <w:rPr>
            <w:rFonts w:ascii="Times New Roman" w:hAnsi="Times New Roman"/>
          </w:rPr>
          <w:delText>https://doi.org/10.1016/j.euroneuro.2016.06.005</w:delText>
        </w:r>
      </w:del>
    </w:p>
    <w:p w14:paraId="2935DF99" w14:textId="0F43744A" w:rsidR="0037655C" w:rsidDel="001553CE" w:rsidRDefault="0037655C" w:rsidP="0037655C">
      <w:pPr>
        <w:pStyle w:val="Bibliography"/>
        <w:rPr>
          <w:del w:id="1100" w:author="Jeremy Haynes" w:date="2024-05-15T12:26:00Z" w16du:dateUtc="2024-05-15T16:26:00Z"/>
          <w:rFonts w:ascii="Times New Roman" w:hAnsi="Times New Roman"/>
        </w:rPr>
      </w:pPr>
      <w:del w:id="1101" w:author="Jeremy Haynes" w:date="2024-05-15T12:26:00Z" w16du:dateUtc="2024-05-15T16:26:00Z">
        <w:r w:rsidDel="001553CE">
          <w:rPr>
            <w:rFonts w:ascii="Times New Roman" w:hAnsi="Times New Roman"/>
          </w:rPr>
          <w:lastRenderedPageBreak/>
          <w:delText xml:space="preserve">Kildahl, N., Hansen, S., Brevers, D., &amp; Skewes, J. (2020). Individual differences in learning during decision-making may predict specific harms associated with gambling. </w:delText>
        </w:r>
        <w:r w:rsidDel="001553CE">
          <w:rPr>
            <w:rFonts w:ascii="Times New Roman" w:hAnsi="Times New Roman"/>
            <w:i/>
            <w:iCs/>
          </w:rPr>
          <w:delText>Addictive Behaviors</w:delText>
        </w:r>
        <w:r w:rsidDel="001553CE">
          <w:rPr>
            <w:rFonts w:ascii="Times New Roman" w:hAnsi="Times New Roman"/>
          </w:rPr>
          <w:delText xml:space="preserve">, </w:delText>
        </w:r>
        <w:r w:rsidDel="001553CE">
          <w:rPr>
            <w:rFonts w:ascii="Times New Roman" w:hAnsi="Times New Roman"/>
            <w:i/>
            <w:iCs/>
          </w:rPr>
          <w:delText>110</w:delText>
        </w:r>
        <w:r w:rsidDel="001553CE">
          <w:rPr>
            <w:rFonts w:ascii="Times New Roman" w:hAnsi="Times New Roman"/>
          </w:rPr>
          <w:delText>, 106496. https://doi.org/10.1016/j.addbeh.2020.106496</w:delText>
        </w:r>
      </w:del>
    </w:p>
    <w:p w14:paraId="12CFB2D2" w14:textId="42BB39D2" w:rsidR="0037655C" w:rsidDel="001553CE" w:rsidRDefault="0037655C" w:rsidP="0037655C">
      <w:pPr>
        <w:spacing w:line="480" w:lineRule="auto"/>
        <w:ind w:left="720" w:hanging="720"/>
        <w:rPr>
          <w:del w:id="1102" w:author="Jeremy Haynes" w:date="2024-05-15T12:26:00Z" w16du:dateUtc="2024-05-15T16:26:00Z"/>
          <w:rFonts w:ascii="Times New Roman" w:hAnsi="Times New Roman"/>
        </w:rPr>
      </w:pPr>
      <w:del w:id="1103" w:author="Jeremy Haynes" w:date="2024-05-15T12:26:00Z" w16du:dateUtc="2024-05-15T16:26:00Z">
        <w:r w:rsidDel="001553CE">
          <w:rPr>
            <w:rFonts w:ascii="Times New Roman" w:hAnsi="Times New Roman"/>
            <w:shd w:val="clear" w:color="auto" w:fill="FFFFFF"/>
          </w:rPr>
          <w:delText>Leith, K. P., &amp; Baumeister, R. F. (1996). Why do bad moods increase self-defeating behavior? Emotion, risk tasking, and self-regulation. </w:delText>
        </w:r>
        <w:r w:rsidDel="001553CE">
          <w:rPr>
            <w:rStyle w:val="Emphasis"/>
            <w:rFonts w:ascii="Times New Roman" w:hAnsi="Times New Roman"/>
            <w:shd w:val="clear" w:color="auto" w:fill="FFFFFF"/>
          </w:rPr>
          <w:delText>Journal of Personality and Social Psychology, 71</w:delText>
        </w:r>
        <w:r w:rsidDel="001553CE">
          <w:rPr>
            <w:rFonts w:ascii="Times New Roman" w:hAnsi="Times New Roman"/>
            <w:shd w:val="clear" w:color="auto" w:fill="FFFFFF"/>
          </w:rPr>
          <w:delText>(6), 1250–1267. https://doi.org/10.1037/0022-3514.71.6.1250</w:delText>
        </w:r>
      </w:del>
    </w:p>
    <w:p w14:paraId="450BEBA5" w14:textId="204B36A3" w:rsidR="0037655C" w:rsidDel="001553CE" w:rsidRDefault="0037655C" w:rsidP="0037655C">
      <w:pPr>
        <w:pStyle w:val="Bibliography"/>
        <w:rPr>
          <w:del w:id="1104" w:author="Jeremy Haynes" w:date="2024-05-15T12:26:00Z" w16du:dateUtc="2024-05-15T16:26:00Z"/>
          <w:rFonts w:ascii="Times New Roman" w:hAnsi="Times New Roman"/>
          <w:color w:val="222222"/>
          <w:shd w:val="clear" w:color="auto" w:fill="FFFFFF"/>
        </w:rPr>
      </w:pPr>
      <w:del w:id="1105" w:author="Jeremy Haynes" w:date="2024-05-15T12:26:00Z" w16du:dateUtc="2024-05-15T16:26:00Z">
        <w:r w:rsidDel="001553CE">
          <w:rPr>
            <w:rFonts w:ascii="Times New Roman" w:hAnsi="Times New Roman"/>
            <w:color w:val="222222"/>
            <w:shd w:val="clear" w:color="auto" w:fill="FFFFFF"/>
          </w:rPr>
          <w:delText xml:space="preserve">Lin, C. H., Chiu, Y. C., Cheng, C. M., &amp; Hsieh, J. C. (2008). Brain maps of Iowa Gambling Task. </w:delText>
        </w:r>
        <w:r w:rsidDel="001553CE">
          <w:rPr>
            <w:rFonts w:ascii="Times New Roman" w:hAnsi="Times New Roman"/>
            <w:i/>
            <w:iCs/>
            <w:color w:val="222222"/>
            <w:shd w:val="clear" w:color="auto" w:fill="FFFFFF"/>
          </w:rPr>
          <w:delText>BMC Neuroscience, 9</w:delText>
        </w:r>
        <w:r w:rsidDel="001553CE">
          <w:rPr>
            <w:rFonts w:ascii="Times New Roman" w:hAnsi="Times New Roman"/>
            <w:color w:val="222222"/>
            <w:shd w:val="clear" w:color="auto" w:fill="FFFFFF"/>
          </w:rPr>
          <w:delText>(1), 1-15. https://doi.org/10.1186/1471-2202-9-72</w:delText>
        </w:r>
      </w:del>
    </w:p>
    <w:p w14:paraId="755BEC1C" w14:textId="5E3B809E" w:rsidR="0037655C" w:rsidDel="001553CE" w:rsidRDefault="0037655C" w:rsidP="0037655C">
      <w:pPr>
        <w:pStyle w:val="Bibliography"/>
        <w:rPr>
          <w:del w:id="1106" w:author="Jeremy Haynes" w:date="2024-05-15T12:26:00Z" w16du:dateUtc="2024-05-15T16:26:00Z"/>
          <w:rFonts w:ascii="Times New Roman" w:hAnsi="Times New Roman"/>
        </w:rPr>
      </w:pPr>
      <w:del w:id="1107" w:author="Jeremy Haynes" w:date="2024-05-15T12:26:00Z" w16du:dateUtc="2024-05-15T16:26:00Z">
        <w:r w:rsidDel="001553CE">
          <w:rPr>
            <w:rFonts w:ascii="Times New Roman" w:hAnsi="Times New Roman"/>
            <w:color w:val="222222"/>
            <w:shd w:val="clear" w:color="auto" w:fill="FFFFFF"/>
          </w:rPr>
          <w:delText>Loxton, N. J., Nguyen, D., Casey, L., &amp; Dawe, S. (2008). Reward drive, rash impulsivity and punishment sensitivity in problem gamblers. </w:delText>
        </w:r>
        <w:r w:rsidDel="001553CE">
          <w:rPr>
            <w:rFonts w:ascii="Times New Roman" w:hAnsi="Times New Roman"/>
            <w:i/>
            <w:iCs/>
            <w:color w:val="222222"/>
            <w:shd w:val="clear" w:color="auto" w:fill="FFFFFF"/>
          </w:rPr>
          <w:delText>Personality and Individual Differences</w:delText>
        </w:r>
        <w:r w:rsidDel="001553CE">
          <w:rPr>
            <w:rFonts w:ascii="Times New Roman" w:hAnsi="Times New Roman"/>
            <w:color w:val="222222"/>
            <w:shd w:val="clear" w:color="auto" w:fill="FFFFFF"/>
          </w:rPr>
          <w:delText>, </w:delText>
        </w:r>
        <w:r w:rsidDel="001553CE">
          <w:rPr>
            <w:rFonts w:ascii="Times New Roman" w:hAnsi="Times New Roman"/>
            <w:i/>
            <w:iCs/>
            <w:color w:val="222222"/>
            <w:shd w:val="clear" w:color="auto" w:fill="FFFFFF"/>
          </w:rPr>
          <w:delText>45</w:delText>
        </w:r>
        <w:r w:rsidDel="001553CE">
          <w:rPr>
            <w:rFonts w:ascii="Times New Roman" w:hAnsi="Times New Roman"/>
            <w:color w:val="222222"/>
            <w:shd w:val="clear" w:color="auto" w:fill="FFFFFF"/>
          </w:rPr>
          <w:delText>(2), 167-173. https://doi.org/10.1016/j.paid.2008.03.017</w:delText>
        </w:r>
      </w:del>
    </w:p>
    <w:p w14:paraId="627DDFD6" w14:textId="295E9482" w:rsidR="0037655C" w:rsidDel="001553CE" w:rsidRDefault="0037655C" w:rsidP="0037655C">
      <w:pPr>
        <w:pStyle w:val="Bibliography"/>
        <w:rPr>
          <w:del w:id="1108" w:author="Jeremy Haynes" w:date="2024-05-15T12:26:00Z" w16du:dateUtc="2024-05-15T16:26:00Z"/>
          <w:rFonts w:ascii="Times New Roman" w:hAnsi="Times New Roman"/>
        </w:rPr>
      </w:pPr>
      <w:del w:id="1109" w:author="Jeremy Haynes" w:date="2024-05-15T12:26:00Z" w16du:dateUtc="2024-05-15T16:26:00Z">
        <w:r w:rsidDel="001553CE">
          <w:rPr>
            <w:rFonts w:ascii="Times New Roman" w:hAnsi="Times New Roman"/>
          </w:rPr>
          <w:delText xml:space="preserve">McGovern, A. R., Alexopoulos, G. S., Yuen, G. S., Morimoto, S. S., &amp; Gunning-Dixon, F. M. (2014). Reward-related decision making in older adults: Relationship to clinical presentation of depression: Decision making in older adults with late-life depression. </w:delText>
        </w:r>
        <w:r w:rsidDel="001553CE">
          <w:rPr>
            <w:rFonts w:ascii="Times New Roman" w:hAnsi="Times New Roman"/>
            <w:i/>
            <w:iCs/>
          </w:rPr>
          <w:delText>International Journal of Geriatric Psychiatry</w:delText>
        </w:r>
        <w:r w:rsidDel="001553CE">
          <w:rPr>
            <w:rFonts w:ascii="Times New Roman" w:hAnsi="Times New Roman"/>
          </w:rPr>
          <w:delText xml:space="preserve">, </w:delText>
        </w:r>
        <w:r w:rsidDel="001553CE">
          <w:rPr>
            <w:rFonts w:ascii="Times New Roman" w:hAnsi="Times New Roman"/>
            <w:i/>
            <w:iCs/>
          </w:rPr>
          <w:delText>29</w:delText>
        </w:r>
        <w:r w:rsidDel="001553CE">
          <w:rPr>
            <w:rFonts w:ascii="Times New Roman" w:hAnsi="Times New Roman"/>
          </w:rPr>
          <w:delText>(11), 1125–1131. https://doi.org/10.1002/gps.4200</w:delText>
        </w:r>
      </w:del>
    </w:p>
    <w:p w14:paraId="120103B7" w14:textId="029D37B9" w:rsidR="0037655C" w:rsidDel="001553CE" w:rsidRDefault="0037655C" w:rsidP="0037655C">
      <w:pPr>
        <w:pStyle w:val="Bibliography"/>
        <w:rPr>
          <w:del w:id="1110" w:author="Jeremy Haynes" w:date="2024-05-15T12:26:00Z" w16du:dateUtc="2024-05-15T16:26:00Z"/>
          <w:rFonts w:ascii="Times New Roman" w:hAnsi="Times New Roman"/>
        </w:rPr>
      </w:pPr>
      <w:del w:id="1111" w:author="Jeremy Haynes" w:date="2024-05-15T12:26:00Z" w16du:dateUtc="2024-05-15T16:26:00Z">
        <w:r w:rsidDel="001553CE">
          <w:rPr>
            <w:rFonts w:ascii="Times New Roman" w:hAnsi="Times New Roman"/>
          </w:rPr>
          <w:delText xml:space="preserve">Mueller, E. M., Nguyen, J., Ray, W. J., &amp; Borkovec, T. D. (2010). Future-oriented decision-making in Generalized Anxiety Disorder is evident across different versions of the Iowa Gambling Task. </w:delText>
        </w:r>
        <w:r w:rsidDel="001553CE">
          <w:rPr>
            <w:rFonts w:ascii="Times New Roman" w:hAnsi="Times New Roman"/>
            <w:i/>
            <w:iCs/>
          </w:rPr>
          <w:delText>Journal of Behavior Therapy and Experimental Psychiatry</w:delText>
        </w:r>
        <w:r w:rsidDel="001553CE">
          <w:rPr>
            <w:rFonts w:ascii="Times New Roman" w:hAnsi="Times New Roman"/>
          </w:rPr>
          <w:delText xml:space="preserve">, </w:delText>
        </w:r>
        <w:r w:rsidDel="001553CE">
          <w:rPr>
            <w:rFonts w:ascii="Times New Roman" w:hAnsi="Times New Roman"/>
            <w:i/>
            <w:iCs/>
          </w:rPr>
          <w:delText>41</w:delText>
        </w:r>
        <w:r w:rsidDel="001553CE">
          <w:rPr>
            <w:rFonts w:ascii="Times New Roman" w:hAnsi="Times New Roman"/>
          </w:rPr>
          <w:delText>(2), 165–171.</w:delText>
        </w:r>
        <w:r w:rsidDel="001553CE">
          <w:delText xml:space="preserve"> </w:delText>
        </w:r>
        <w:r w:rsidDel="001553CE">
          <w:rPr>
            <w:rFonts w:ascii="Times New Roman" w:hAnsi="Times New Roman"/>
          </w:rPr>
          <w:delText>https://doi.org/10.1016/j.jbtep.2009.12.002</w:delText>
        </w:r>
      </w:del>
    </w:p>
    <w:p w14:paraId="4BF83755" w14:textId="57E83E7B" w:rsidR="0037655C" w:rsidDel="001553CE" w:rsidRDefault="0037655C" w:rsidP="0037655C">
      <w:pPr>
        <w:pStyle w:val="Bibliography"/>
        <w:rPr>
          <w:del w:id="1112" w:author="Jeremy Haynes" w:date="2024-05-15T12:26:00Z" w16du:dateUtc="2024-05-15T16:26:00Z"/>
          <w:rFonts w:ascii="Times New Roman" w:hAnsi="Times New Roman"/>
        </w:rPr>
      </w:pPr>
      <w:del w:id="1113" w:author="Jeremy Haynes" w:date="2024-05-15T12:26:00Z" w16du:dateUtc="2024-05-15T16:26:00Z">
        <w:r w:rsidDel="001553CE">
          <w:rPr>
            <w:rFonts w:ascii="Times New Roman" w:hAnsi="Times New Roman"/>
          </w:rPr>
          <w:delText xml:space="preserve">Must, A., Szabó, Z., Bódi, N., Szász, A., Janka, Z., &amp; Kéri, S. (2006). Sensitivity to reward and punishment and the prefrontal cortex in major depression. </w:delText>
        </w:r>
        <w:r w:rsidDel="001553CE">
          <w:rPr>
            <w:rFonts w:ascii="Times New Roman" w:hAnsi="Times New Roman"/>
            <w:i/>
            <w:iCs/>
          </w:rPr>
          <w:delText>Journal of Affective Disorders</w:delText>
        </w:r>
        <w:r w:rsidDel="001553CE">
          <w:rPr>
            <w:rFonts w:ascii="Times New Roman" w:hAnsi="Times New Roman"/>
          </w:rPr>
          <w:delText xml:space="preserve">, </w:delText>
        </w:r>
        <w:r w:rsidDel="001553CE">
          <w:rPr>
            <w:rFonts w:ascii="Times New Roman" w:hAnsi="Times New Roman"/>
            <w:i/>
            <w:iCs/>
          </w:rPr>
          <w:delText>90</w:delText>
        </w:r>
        <w:r w:rsidDel="001553CE">
          <w:rPr>
            <w:rFonts w:ascii="Times New Roman" w:hAnsi="Times New Roman"/>
          </w:rPr>
          <w:delText>(2–3), 209–215. https://doi.org/10.1016/j.jad.2005.12.005</w:delText>
        </w:r>
      </w:del>
    </w:p>
    <w:p w14:paraId="0C6F8608" w14:textId="5EC47604" w:rsidR="0037655C" w:rsidDel="001553CE" w:rsidRDefault="0037655C" w:rsidP="0037655C">
      <w:pPr>
        <w:pStyle w:val="Bibliography"/>
        <w:rPr>
          <w:del w:id="1114" w:author="Jeremy Haynes" w:date="2024-05-15T12:26:00Z" w16du:dateUtc="2024-05-15T16:26:00Z"/>
          <w:rFonts w:ascii="Times New Roman" w:hAnsi="Times New Roman"/>
        </w:rPr>
      </w:pPr>
      <w:del w:id="1115" w:author="Jeremy Haynes" w:date="2024-05-15T12:26:00Z" w16du:dateUtc="2024-05-15T16:26:00Z">
        <w:r w:rsidDel="001553CE">
          <w:rPr>
            <w:rFonts w:ascii="Times New Roman" w:hAnsi="Times New Roman"/>
            <w:color w:val="222222"/>
            <w:shd w:val="clear" w:color="auto" w:fill="FFFFFF"/>
          </w:rPr>
          <w:lastRenderedPageBreak/>
          <w:delText>Norris, L. A., Rabner, J. C., Mennies, R. J., Olino, T. M., &amp; Kendall, P. C. (2021). Increased self-reported reward responsiveness predicts better response to cognitive behavioral therapy for youth with anxiety. </w:delText>
        </w:r>
        <w:r w:rsidDel="001553CE">
          <w:rPr>
            <w:rFonts w:ascii="Times New Roman" w:hAnsi="Times New Roman"/>
            <w:i/>
            <w:iCs/>
            <w:color w:val="222222"/>
            <w:shd w:val="clear" w:color="auto" w:fill="FFFFFF"/>
          </w:rPr>
          <w:delText>Journal of Anxiety Disorders</w:delText>
        </w:r>
        <w:r w:rsidDel="001553CE">
          <w:rPr>
            <w:rFonts w:ascii="Times New Roman" w:hAnsi="Times New Roman"/>
            <w:color w:val="222222"/>
            <w:shd w:val="clear" w:color="auto" w:fill="FFFFFF"/>
          </w:rPr>
          <w:delText>, </w:delText>
        </w:r>
        <w:r w:rsidDel="001553CE">
          <w:rPr>
            <w:rFonts w:ascii="Times New Roman" w:hAnsi="Times New Roman"/>
            <w:i/>
            <w:iCs/>
            <w:color w:val="222222"/>
            <w:shd w:val="clear" w:color="auto" w:fill="FFFFFF"/>
          </w:rPr>
          <w:delText>80</w:delText>
        </w:r>
        <w:r w:rsidDel="001553CE">
          <w:rPr>
            <w:rFonts w:ascii="Times New Roman" w:hAnsi="Times New Roman"/>
            <w:color w:val="222222"/>
            <w:shd w:val="clear" w:color="auto" w:fill="FFFFFF"/>
          </w:rPr>
          <w:delText>, 102402.</w:delText>
        </w:r>
        <w:r w:rsidDel="001553CE">
          <w:rPr>
            <w:rFonts w:ascii="Times New Roman" w:hAnsi="Times New Roman"/>
          </w:rPr>
          <w:delText xml:space="preserve"> </w:delText>
        </w:r>
        <w:r w:rsidDel="001553CE">
          <w:rPr>
            <w:rFonts w:ascii="Times New Roman" w:hAnsi="Times New Roman"/>
            <w:color w:val="222222"/>
            <w:shd w:val="clear" w:color="auto" w:fill="FFFFFF"/>
          </w:rPr>
          <w:delText>https://doi.org/10.1016/j.janxdis.2021.102402</w:delText>
        </w:r>
      </w:del>
    </w:p>
    <w:p w14:paraId="2D75A5B1" w14:textId="4C72490C" w:rsidR="0037655C" w:rsidDel="001553CE" w:rsidRDefault="0037655C" w:rsidP="0037655C">
      <w:pPr>
        <w:pStyle w:val="Bibliography"/>
        <w:rPr>
          <w:del w:id="1116" w:author="Jeremy Haynes" w:date="2024-05-15T12:26:00Z" w16du:dateUtc="2024-05-15T16:26:00Z"/>
          <w:rFonts w:ascii="Times New Roman" w:hAnsi="Times New Roman"/>
          <w:i/>
          <w:iCs/>
        </w:rPr>
      </w:pPr>
      <w:del w:id="1117" w:author="Jeremy Haynes" w:date="2024-05-15T12:26:00Z" w16du:dateUtc="2024-05-15T16:26:00Z">
        <w:r w:rsidDel="001553CE">
          <w:rPr>
            <w:rFonts w:ascii="Times New Roman" w:hAnsi="Times New Roman"/>
          </w:rPr>
          <w:delText xml:space="preserve">PVS Work Group. (2011). </w:delText>
        </w:r>
        <w:r w:rsidDel="001553CE">
          <w:rPr>
            <w:rFonts w:ascii="Times New Roman" w:hAnsi="Times New Roman"/>
            <w:i/>
            <w:iCs/>
          </w:rPr>
          <w:delText>Positive Valence Systems: Workshop proceedings.</w:delText>
        </w:r>
      </w:del>
    </w:p>
    <w:p w14:paraId="15624767" w14:textId="6F8CC7FB" w:rsidR="0037655C" w:rsidDel="001553CE" w:rsidRDefault="0037655C" w:rsidP="0037655C">
      <w:pPr>
        <w:spacing w:line="480" w:lineRule="auto"/>
        <w:ind w:left="720" w:hanging="720"/>
        <w:rPr>
          <w:del w:id="1118" w:author="Jeremy Haynes" w:date="2024-05-15T12:26:00Z" w16du:dateUtc="2024-05-15T16:26:00Z"/>
        </w:rPr>
      </w:pPr>
      <w:del w:id="1119" w:author="Jeremy Haynes" w:date="2024-05-15T12:26:00Z" w16du:dateUtc="2024-05-15T16:26:00Z">
        <w:r w:rsidDel="001553CE">
          <w:delText xml:space="preserve">R Core Team (2022). R: A language and environment for statistical computing. </w:delText>
        </w:r>
        <w:r w:rsidDel="001553CE">
          <w:rPr>
            <w:i/>
            <w:iCs/>
          </w:rPr>
          <w:delText>R Foundation for Statistical Computing</w:delText>
        </w:r>
        <w:r w:rsidDel="001553CE">
          <w:delText>, Vienna, Austria. https://www.R-project.org/.</w:delText>
        </w:r>
      </w:del>
    </w:p>
    <w:p w14:paraId="7659F48F" w14:textId="05F0576C" w:rsidR="0037655C" w:rsidDel="001553CE" w:rsidRDefault="0037655C" w:rsidP="0037655C">
      <w:pPr>
        <w:spacing w:line="480" w:lineRule="auto"/>
        <w:ind w:left="720" w:hanging="720"/>
        <w:rPr>
          <w:del w:id="1120" w:author="Jeremy Haynes" w:date="2024-05-15T12:26:00Z" w16du:dateUtc="2024-05-15T16:26:00Z"/>
          <w:rFonts w:ascii="Times New Roman" w:hAnsi="Times New Roman"/>
          <w:highlight w:val="yellow"/>
        </w:rPr>
      </w:pPr>
      <w:del w:id="1121" w:author="Jeremy Haynes" w:date="2024-05-15T12:26:00Z" w16du:dateUtc="2024-05-15T16:26:00Z">
        <w:r w:rsidDel="001553CE">
          <w:rPr>
            <w:rFonts w:ascii="Times New Roman" w:hAnsi="Times New Roman"/>
            <w:color w:val="222222"/>
            <w:shd w:val="clear" w:color="auto" w:fill="FFFFFF"/>
          </w:rPr>
          <w:delText>Schmitz, F., Kunina-Habenicht, O., Hildebrandt, A., Oberauer, K., &amp; Wilhelm, O. (2020). Psychometrics of the Iowa and Berlin gambling tasks: Unresolved issues with reliability and validity for risk taking. </w:delText>
        </w:r>
        <w:r w:rsidDel="001553CE">
          <w:rPr>
            <w:rFonts w:ascii="Times New Roman" w:hAnsi="Times New Roman"/>
            <w:i/>
            <w:iCs/>
            <w:color w:val="222222"/>
            <w:shd w:val="clear" w:color="auto" w:fill="FFFFFF"/>
          </w:rPr>
          <w:delText>Assessment</w:delText>
        </w:r>
        <w:r w:rsidDel="001553CE">
          <w:rPr>
            <w:rFonts w:ascii="Times New Roman" w:hAnsi="Times New Roman"/>
            <w:color w:val="222222"/>
            <w:shd w:val="clear" w:color="auto" w:fill="FFFFFF"/>
          </w:rPr>
          <w:delText>, </w:delText>
        </w:r>
        <w:r w:rsidDel="001553CE">
          <w:rPr>
            <w:rFonts w:ascii="Times New Roman" w:hAnsi="Times New Roman"/>
            <w:i/>
            <w:iCs/>
            <w:color w:val="222222"/>
            <w:shd w:val="clear" w:color="auto" w:fill="FFFFFF"/>
          </w:rPr>
          <w:delText>27</w:delText>
        </w:r>
        <w:r w:rsidDel="001553CE">
          <w:rPr>
            <w:rFonts w:ascii="Times New Roman" w:hAnsi="Times New Roman"/>
            <w:color w:val="222222"/>
            <w:shd w:val="clear" w:color="auto" w:fill="FFFFFF"/>
          </w:rPr>
          <w:delText>(2), 232-245.</w:delText>
        </w:r>
        <w:r w:rsidDel="001553CE">
          <w:delText xml:space="preserve"> </w:delText>
        </w:r>
        <w:r w:rsidDel="001553CE">
          <w:rPr>
            <w:rFonts w:ascii="Times New Roman" w:hAnsi="Times New Roman"/>
            <w:color w:val="222222"/>
            <w:shd w:val="clear" w:color="auto" w:fill="FFFFFF"/>
          </w:rPr>
          <w:delText>https://doi.org/10.1177/1073191117750470</w:delText>
        </w:r>
      </w:del>
    </w:p>
    <w:p w14:paraId="7408105A" w14:textId="4DBA4E44" w:rsidR="0037655C" w:rsidDel="001553CE" w:rsidRDefault="0037655C" w:rsidP="0037655C">
      <w:pPr>
        <w:pStyle w:val="Bibliography"/>
        <w:rPr>
          <w:del w:id="1122" w:author="Jeremy Haynes" w:date="2024-05-15T12:26:00Z" w16du:dateUtc="2024-05-15T16:26:00Z"/>
          <w:rFonts w:ascii="Times New Roman" w:hAnsi="Times New Roman"/>
        </w:rPr>
      </w:pPr>
      <w:del w:id="1123" w:author="Jeremy Haynes" w:date="2024-05-15T12:26:00Z" w16du:dateUtc="2024-05-15T16:26:00Z">
        <w:r w:rsidDel="001553CE">
          <w:rPr>
            <w:rFonts w:ascii="Times New Roman" w:hAnsi="Times New Roman"/>
            <w:color w:val="222222"/>
            <w:shd w:val="clear" w:color="auto" w:fill="FFFFFF"/>
          </w:rPr>
          <w:delText>Schneider, W., Eschman, A., Zuccolotto, A., &amp; Burgess, S. (2002). E-prime. </w:delText>
        </w:r>
        <w:r w:rsidDel="001553CE">
          <w:rPr>
            <w:rFonts w:ascii="Times New Roman" w:hAnsi="Times New Roman"/>
            <w:i/>
            <w:iCs/>
            <w:color w:val="222222"/>
            <w:shd w:val="clear" w:color="auto" w:fill="FFFFFF"/>
          </w:rPr>
          <w:delText>Pittsburgh, PA: Psychology Software Tools</w:delText>
        </w:r>
        <w:r w:rsidDel="001553CE">
          <w:rPr>
            <w:rFonts w:ascii="Times New Roman" w:hAnsi="Times New Roman"/>
            <w:color w:val="222222"/>
            <w:shd w:val="clear" w:color="auto" w:fill="FFFFFF"/>
          </w:rPr>
          <w:delText>, </w:delText>
        </w:r>
        <w:r w:rsidDel="001553CE">
          <w:rPr>
            <w:rFonts w:ascii="Times New Roman" w:hAnsi="Times New Roman"/>
            <w:i/>
            <w:iCs/>
            <w:color w:val="222222"/>
            <w:shd w:val="clear" w:color="auto" w:fill="FFFFFF"/>
          </w:rPr>
          <w:delText>19</w:delText>
        </w:r>
        <w:r w:rsidDel="001553CE">
          <w:rPr>
            <w:rFonts w:ascii="Times New Roman" w:hAnsi="Times New Roman"/>
            <w:color w:val="222222"/>
            <w:shd w:val="clear" w:color="auto" w:fill="FFFFFF"/>
          </w:rPr>
          <w:delText>.</w:delText>
        </w:r>
      </w:del>
    </w:p>
    <w:p w14:paraId="74683704" w14:textId="6EB92F5B" w:rsidR="0037655C" w:rsidDel="001553CE" w:rsidRDefault="0037655C" w:rsidP="0037655C">
      <w:pPr>
        <w:pStyle w:val="Bibliography"/>
        <w:rPr>
          <w:del w:id="1124" w:author="Jeremy Haynes" w:date="2024-05-15T12:26:00Z" w16du:dateUtc="2024-05-15T16:26:00Z"/>
          <w:rFonts w:ascii="Times New Roman" w:hAnsi="Times New Roman"/>
        </w:rPr>
      </w:pPr>
      <w:del w:id="1125" w:author="Jeremy Haynes" w:date="2024-05-15T12:26:00Z" w16du:dateUtc="2024-05-15T16:26:00Z">
        <w:r w:rsidDel="001553CE">
          <w:rPr>
            <w:rFonts w:ascii="Times New Roman" w:hAnsi="Times New Roman"/>
          </w:rPr>
          <w:delText xml:space="preserve">Siqueira, A. S. S. de, Flaks, M. K., Biella, M. M., Mauer, S., Borges, M. K., &amp; Aprahamian, I. (2018). Decision Making assessed by the Iowa Gambling Task and Major Depressive Disorder A systematic review. </w:delText>
        </w:r>
        <w:r w:rsidDel="001553CE">
          <w:rPr>
            <w:rFonts w:ascii="Times New Roman" w:hAnsi="Times New Roman"/>
            <w:i/>
            <w:iCs/>
          </w:rPr>
          <w:delText>Dementia &amp; Neuropsychologia</w:delText>
        </w:r>
        <w:r w:rsidDel="001553CE">
          <w:rPr>
            <w:rFonts w:ascii="Times New Roman" w:hAnsi="Times New Roman"/>
          </w:rPr>
          <w:delText xml:space="preserve">, </w:delText>
        </w:r>
        <w:r w:rsidDel="001553CE">
          <w:rPr>
            <w:rFonts w:ascii="Times New Roman" w:hAnsi="Times New Roman"/>
            <w:i/>
            <w:iCs/>
          </w:rPr>
          <w:delText>12</w:delText>
        </w:r>
        <w:r w:rsidDel="001553CE">
          <w:rPr>
            <w:rFonts w:ascii="Times New Roman" w:hAnsi="Times New Roman"/>
          </w:rPr>
          <w:delText>(3), 250–255. https://doi.org/10.1590/1980-57642018dn12-030005</w:delText>
        </w:r>
      </w:del>
    </w:p>
    <w:p w14:paraId="5D138B10" w14:textId="5693C254" w:rsidR="0037655C" w:rsidDel="001553CE" w:rsidRDefault="0037655C" w:rsidP="0037655C">
      <w:pPr>
        <w:pStyle w:val="Bibliography"/>
        <w:rPr>
          <w:del w:id="1126" w:author="Jeremy Haynes" w:date="2024-05-15T12:26:00Z" w16du:dateUtc="2024-05-15T16:26:00Z"/>
          <w:rFonts w:ascii="Times New Roman" w:hAnsi="Times New Roman"/>
        </w:rPr>
      </w:pPr>
      <w:del w:id="1127" w:author="Jeremy Haynes" w:date="2024-05-15T12:26:00Z" w16du:dateUtc="2024-05-15T16:26:00Z">
        <w:r w:rsidDel="001553CE">
          <w:rPr>
            <w:rFonts w:ascii="Times New Roman" w:hAnsi="Times New Roman"/>
          </w:rPr>
          <w:delText xml:space="preserve">Smoski, M. J., Lynch, T. R., Rosenthal, M. Z., Cheavens, J. S., Chapman, A. L., &amp; Krishnan, R. R. (2008). Decision-making and risk aversion among depressive adults. </w:delText>
        </w:r>
        <w:r w:rsidDel="001553CE">
          <w:rPr>
            <w:rFonts w:ascii="Times New Roman" w:hAnsi="Times New Roman"/>
            <w:i/>
            <w:iCs/>
          </w:rPr>
          <w:delText>Journal of Behavior Therapy and Experimental Psychiatry</w:delText>
        </w:r>
        <w:r w:rsidDel="001553CE">
          <w:rPr>
            <w:rFonts w:ascii="Times New Roman" w:hAnsi="Times New Roman"/>
          </w:rPr>
          <w:delText xml:space="preserve">, </w:delText>
        </w:r>
        <w:r w:rsidDel="001553CE">
          <w:rPr>
            <w:rFonts w:ascii="Times New Roman" w:hAnsi="Times New Roman"/>
            <w:i/>
            <w:iCs/>
          </w:rPr>
          <w:delText>39</w:delText>
        </w:r>
        <w:r w:rsidDel="001553CE">
          <w:rPr>
            <w:rFonts w:ascii="Times New Roman" w:hAnsi="Times New Roman"/>
          </w:rPr>
          <w:delText>(4), 567–576. https://doi.org/10.1016/j.jbtep.2008.01.004</w:delText>
        </w:r>
      </w:del>
    </w:p>
    <w:p w14:paraId="51CAD355" w14:textId="3D39817B" w:rsidR="0037655C" w:rsidDel="001553CE" w:rsidRDefault="0037655C" w:rsidP="0037655C">
      <w:pPr>
        <w:pStyle w:val="Bibliography"/>
        <w:rPr>
          <w:del w:id="1128" w:author="Jeremy Haynes" w:date="2024-05-15T12:26:00Z" w16du:dateUtc="2024-05-15T16:26:00Z"/>
          <w:rFonts w:ascii="Times New Roman" w:hAnsi="Times New Roman"/>
        </w:rPr>
      </w:pPr>
      <w:del w:id="1129" w:author="Jeremy Haynes" w:date="2024-05-15T12:26:00Z" w16du:dateUtc="2024-05-15T16:26:00Z">
        <w:r w:rsidDel="001553CE">
          <w:rPr>
            <w:rFonts w:ascii="Times New Roman" w:hAnsi="Times New Roman"/>
            <w:color w:val="222222"/>
            <w:shd w:val="clear" w:color="auto" w:fill="FFFFFF"/>
          </w:rPr>
          <w:lastRenderedPageBreak/>
          <w:delText>Snaith, R. P., Hamilton, M., Morley, S., Humayan, A., Hargreaves, D., &amp; Trigwell, P. (1995). A scale for the assessment of hedonic tone the Snaith–Hamilton Pleasure Scale. </w:delText>
        </w:r>
        <w:r w:rsidDel="001553CE">
          <w:rPr>
            <w:rFonts w:ascii="Times New Roman" w:hAnsi="Times New Roman"/>
            <w:i/>
            <w:iCs/>
            <w:color w:val="222222"/>
            <w:shd w:val="clear" w:color="auto" w:fill="FFFFFF"/>
          </w:rPr>
          <w:delText>The British Journal of Psychiatry</w:delText>
        </w:r>
        <w:r w:rsidDel="001553CE">
          <w:rPr>
            <w:rFonts w:ascii="Times New Roman" w:hAnsi="Times New Roman"/>
            <w:color w:val="222222"/>
            <w:shd w:val="clear" w:color="auto" w:fill="FFFFFF"/>
          </w:rPr>
          <w:delText>, </w:delText>
        </w:r>
        <w:r w:rsidDel="001553CE">
          <w:rPr>
            <w:rFonts w:ascii="Times New Roman" w:hAnsi="Times New Roman"/>
            <w:i/>
            <w:iCs/>
            <w:color w:val="222222"/>
            <w:shd w:val="clear" w:color="auto" w:fill="FFFFFF"/>
          </w:rPr>
          <w:delText>167</w:delText>
        </w:r>
        <w:r w:rsidDel="001553CE">
          <w:rPr>
            <w:rFonts w:ascii="Times New Roman" w:hAnsi="Times New Roman"/>
            <w:color w:val="222222"/>
            <w:shd w:val="clear" w:color="auto" w:fill="FFFFFF"/>
          </w:rPr>
          <w:delText xml:space="preserve">(1), 99-103. </w:delText>
        </w:r>
        <w:r w:rsidDel="001553CE">
          <w:rPr>
            <w:rFonts w:ascii="Times New Roman" w:hAnsi="Times New Roman"/>
            <w:color w:val="181817"/>
            <w:shd w:val="clear" w:color="auto" w:fill="CAE7FF"/>
          </w:rPr>
          <w:delText>doi:10.1192/bjp.167.1.99</w:delText>
        </w:r>
      </w:del>
    </w:p>
    <w:p w14:paraId="6D1A3AA5" w14:textId="4A6C6B35" w:rsidR="0037655C" w:rsidDel="001553CE" w:rsidRDefault="0037655C" w:rsidP="0037655C">
      <w:pPr>
        <w:pStyle w:val="Bibliography"/>
        <w:rPr>
          <w:del w:id="1130" w:author="Jeremy Haynes" w:date="2024-05-15T12:26:00Z" w16du:dateUtc="2024-05-15T16:26:00Z"/>
          <w:rFonts w:ascii="Times New Roman" w:hAnsi="Times New Roman"/>
        </w:rPr>
      </w:pPr>
      <w:del w:id="1131" w:author="Jeremy Haynes" w:date="2024-05-15T12:26:00Z" w16du:dateUtc="2024-05-15T16:26:00Z">
        <w:r w:rsidDel="001553CE">
          <w:rPr>
            <w:rFonts w:ascii="Times New Roman" w:hAnsi="Times New Roman"/>
          </w:rPr>
          <w:delText xml:space="preserve">Solowij, N., Jones, K. A., Rozman, M. E., Davis, S. M., Ciarrochi, J., Heaven, P. C. L., Pesa, N., Lubman, D. I., &amp; Yücel, M. (2012). Reflection impulsivity in adolescent cannabis users: A comparison with alcohol-using and non-substance-using adolescents. </w:delText>
        </w:r>
        <w:r w:rsidDel="001553CE">
          <w:rPr>
            <w:rFonts w:ascii="Times New Roman" w:hAnsi="Times New Roman"/>
            <w:i/>
            <w:iCs/>
          </w:rPr>
          <w:delText>Psychopharmacology</w:delText>
        </w:r>
        <w:r w:rsidDel="001553CE">
          <w:rPr>
            <w:rFonts w:ascii="Times New Roman" w:hAnsi="Times New Roman"/>
          </w:rPr>
          <w:delText xml:space="preserve">, </w:delText>
        </w:r>
        <w:r w:rsidDel="001553CE">
          <w:rPr>
            <w:rFonts w:ascii="Times New Roman" w:hAnsi="Times New Roman"/>
            <w:i/>
            <w:iCs/>
          </w:rPr>
          <w:delText>219</w:delText>
        </w:r>
        <w:r w:rsidDel="001553CE">
          <w:rPr>
            <w:rFonts w:ascii="Times New Roman" w:hAnsi="Times New Roman"/>
          </w:rPr>
          <w:delText>(2), 575–586. https://doi.org/10.1007/s00213-011-2486-y</w:delText>
        </w:r>
      </w:del>
    </w:p>
    <w:p w14:paraId="2248B2D2" w14:textId="6157DE40" w:rsidR="0037655C" w:rsidDel="001553CE" w:rsidRDefault="0037655C" w:rsidP="0037655C">
      <w:pPr>
        <w:pStyle w:val="Bibliography"/>
        <w:rPr>
          <w:del w:id="1132" w:author="Jeremy Haynes" w:date="2024-05-15T12:26:00Z" w16du:dateUtc="2024-05-15T16:26:00Z"/>
          <w:rFonts w:ascii="Times New Roman" w:hAnsi="Times New Roman"/>
        </w:rPr>
      </w:pPr>
      <w:del w:id="1133" w:author="Jeremy Haynes" w:date="2024-05-15T12:26:00Z" w16du:dateUtc="2024-05-15T16:26:00Z">
        <w:r w:rsidDel="001553CE">
          <w:rPr>
            <w:rFonts w:ascii="Times New Roman" w:hAnsi="Times New Roman"/>
          </w:rPr>
          <w:delText xml:space="preserve">Stan Development Team. (2023). </w:delText>
        </w:r>
        <w:r w:rsidDel="001553CE">
          <w:rPr>
            <w:rFonts w:ascii="Times New Roman" w:hAnsi="Times New Roman"/>
            <w:i/>
            <w:iCs/>
          </w:rPr>
          <w:delText>RStan: The R interface to Stan</w:delText>
        </w:r>
        <w:r w:rsidDel="001553CE">
          <w:rPr>
            <w:rFonts w:ascii="Times New Roman" w:hAnsi="Times New Roman"/>
          </w:rPr>
          <w:delText>. R package version 2.26.23. http://mcstan.org</w:delText>
        </w:r>
      </w:del>
    </w:p>
    <w:p w14:paraId="5A00E4E6" w14:textId="3A6FAA86" w:rsidR="0037655C" w:rsidDel="001553CE" w:rsidRDefault="0037655C" w:rsidP="0037655C">
      <w:pPr>
        <w:pStyle w:val="Bibliography"/>
        <w:rPr>
          <w:del w:id="1134" w:author="Jeremy Haynes" w:date="2024-05-15T12:26:00Z" w16du:dateUtc="2024-05-15T16:26:00Z"/>
          <w:rFonts w:ascii="Times New Roman" w:hAnsi="Times New Roman"/>
        </w:rPr>
      </w:pPr>
      <w:del w:id="1135" w:author="Jeremy Haynes" w:date="2024-05-15T12:26:00Z" w16du:dateUtc="2024-05-15T16:26:00Z">
        <w:r w:rsidDel="001553CE">
          <w:rPr>
            <w:rFonts w:ascii="Times New Roman" w:hAnsi="Times New Roman"/>
          </w:rPr>
          <w:delText>Stan Development Team. 2023. Stan Modeling Language Users Guide and Reference Manual, 2.26.1. https://mc-stan.org</w:delText>
        </w:r>
      </w:del>
    </w:p>
    <w:p w14:paraId="6F5A37C0" w14:textId="6D6551BE" w:rsidR="0037655C" w:rsidDel="001553CE" w:rsidRDefault="0037655C" w:rsidP="0037655C">
      <w:pPr>
        <w:pStyle w:val="Bibliography"/>
        <w:rPr>
          <w:del w:id="1136" w:author="Jeremy Haynes" w:date="2024-05-15T12:26:00Z" w16du:dateUtc="2024-05-15T16:26:00Z"/>
          <w:rFonts w:ascii="Times New Roman" w:hAnsi="Times New Roman"/>
        </w:rPr>
      </w:pPr>
      <w:del w:id="1137" w:author="Jeremy Haynes" w:date="2024-05-15T12:26:00Z" w16du:dateUtc="2024-05-15T16:26:00Z">
        <w:r w:rsidDel="001553CE">
          <w:rPr>
            <w:rFonts w:ascii="Times New Roman" w:hAnsi="Times New Roman"/>
          </w:rPr>
          <w:delText xml:space="preserve">Sullivan-Toole, H., Haines, N., Dale, K., &amp; Olino, T. (2022). Enhancing the Psychometric Properties of the Iowa Gambling Task Using Full Generative Modeling. In </w:delText>
        </w:r>
        <w:r w:rsidDel="001553CE">
          <w:rPr>
            <w:rFonts w:ascii="Times New Roman" w:hAnsi="Times New Roman"/>
            <w:i/>
            <w:iCs/>
          </w:rPr>
          <w:delText>Computational Psychiatry</w:delText>
        </w:r>
        <w:r w:rsidDel="001553CE">
          <w:rPr>
            <w:rFonts w:ascii="Times New Roman" w:hAnsi="Times New Roman"/>
          </w:rPr>
          <w:delText>. https://doi.org/10.31234/osf.io/yxbjz</w:delText>
        </w:r>
      </w:del>
    </w:p>
    <w:p w14:paraId="7319A5AD" w14:textId="135D2829" w:rsidR="0037655C" w:rsidDel="001553CE" w:rsidRDefault="0037655C" w:rsidP="0037655C">
      <w:pPr>
        <w:pStyle w:val="Bibliography"/>
        <w:rPr>
          <w:del w:id="1138" w:author="Jeremy Haynes" w:date="2024-05-15T12:26:00Z" w16du:dateUtc="2024-05-15T16:26:00Z"/>
          <w:rFonts w:ascii="Times New Roman" w:hAnsi="Times New Roman"/>
          <w:shd w:val="clear" w:color="auto" w:fill="FFFFFF"/>
        </w:rPr>
      </w:pPr>
      <w:del w:id="1139" w:author="Jeremy Haynes" w:date="2024-05-15T12:26:00Z" w16du:dateUtc="2024-05-15T16:26:00Z">
        <w:r w:rsidDel="001553CE">
          <w:rPr>
            <w:rFonts w:ascii="Times New Roman" w:hAnsi="Times New Roman"/>
            <w:color w:val="222222"/>
            <w:shd w:val="clear" w:color="auto" w:fill="FFFFFF"/>
          </w:rPr>
          <w:delText>Watson, D., &amp; Clark, L. A. (1991). Mood and anxiety symptom questionnaire. </w:delText>
        </w:r>
        <w:r w:rsidDel="001553CE">
          <w:rPr>
            <w:rFonts w:ascii="Times New Roman" w:hAnsi="Times New Roman"/>
            <w:i/>
            <w:iCs/>
            <w:color w:val="222222"/>
            <w:shd w:val="clear" w:color="auto" w:fill="FFFFFF"/>
          </w:rPr>
          <w:delText>Journal of Behavior Therapy and Experimental Psychiatr</w:delText>
        </w:r>
        <w:r w:rsidDel="001553CE">
          <w:rPr>
            <w:rFonts w:ascii="Times New Roman" w:hAnsi="Times New Roman"/>
            <w:i/>
            <w:iCs/>
            <w:shd w:val="clear" w:color="auto" w:fill="FFFFFF"/>
          </w:rPr>
          <w:delText>y</w:delText>
        </w:r>
        <w:r w:rsidDel="001553CE">
          <w:rPr>
            <w:rFonts w:ascii="Times New Roman" w:hAnsi="Times New Roman"/>
            <w:shd w:val="clear" w:color="auto" w:fill="FFFFFF"/>
          </w:rPr>
          <w:delText xml:space="preserve">. </w:delText>
        </w:r>
        <w:r w:rsidDel="001553CE">
          <w:rPr>
            <w:rFonts w:ascii="Times New Roman" w:hAnsi="Times New Roman"/>
            <w:sz w:val="21"/>
            <w:szCs w:val="21"/>
            <w:shd w:val="clear" w:color="auto" w:fill="FFFFFF"/>
          </w:rPr>
          <w:delText>https://doi.org/10.1037/t13679-000</w:delText>
        </w:r>
      </w:del>
    </w:p>
    <w:p w14:paraId="39F5D176" w14:textId="42DC4473" w:rsidR="0037655C" w:rsidDel="001553CE" w:rsidRDefault="0037655C" w:rsidP="0037655C">
      <w:pPr>
        <w:pStyle w:val="Bibliography"/>
        <w:rPr>
          <w:del w:id="1140" w:author="Jeremy Haynes" w:date="2024-05-15T12:26:00Z" w16du:dateUtc="2024-05-15T16:26:00Z"/>
          <w:rFonts w:ascii="Times New Roman" w:hAnsi="Times New Roman"/>
        </w:rPr>
      </w:pPr>
      <w:del w:id="1141" w:author="Jeremy Haynes" w:date="2024-05-15T12:26:00Z" w16du:dateUtc="2024-05-15T16:26:00Z">
        <w:r w:rsidDel="001553CE">
          <w:rPr>
            <w:rFonts w:ascii="Times New Roman" w:hAnsi="Times New Roman"/>
            <w:shd w:val="clear" w:color="auto" w:fill="FFFFFF"/>
          </w:rPr>
          <w:delText>Watson, D., Clark, L. A., &amp; Tellegen, A. (1988). Development and validation of brief measures of positive and negative affect: The PANAS scales. </w:delText>
        </w:r>
        <w:r w:rsidDel="001553CE">
          <w:rPr>
            <w:rFonts w:ascii="Times New Roman" w:hAnsi="Times New Roman"/>
            <w:i/>
            <w:iCs/>
            <w:shd w:val="clear" w:color="auto" w:fill="FFFFFF"/>
          </w:rPr>
          <w:delText>Journal of Personality and Social Psychology</w:delText>
        </w:r>
        <w:r w:rsidDel="001553CE">
          <w:rPr>
            <w:rFonts w:ascii="Times New Roman" w:hAnsi="Times New Roman"/>
            <w:shd w:val="clear" w:color="auto" w:fill="FFFFFF"/>
          </w:rPr>
          <w:delText>, </w:delText>
        </w:r>
        <w:r w:rsidDel="001553CE">
          <w:rPr>
            <w:rFonts w:ascii="Times New Roman" w:hAnsi="Times New Roman"/>
            <w:i/>
            <w:iCs/>
            <w:shd w:val="clear" w:color="auto" w:fill="FFFFFF"/>
          </w:rPr>
          <w:delText>54</w:delText>
        </w:r>
        <w:r w:rsidDel="001553CE">
          <w:rPr>
            <w:rFonts w:ascii="Times New Roman" w:hAnsi="Times New Roman"/>
            <w:shd w:val="clear" w:color="auto" w:fill="FFFFFF"/>
          </w:rPr>
          <w:delText>(6), 1063. https://doi.org/10.1037/0022-3514.54.6.1063</w:delText>
        </w:r>
      </w:del>
    </w:p>
    <w:p w14:paraId="26718033" w14:textId="510E31EB" w:rsidR="0037655C" w:rsidDel="001553CE" w:rsidRDefault="0037655C" w:rsidP="0037655C">
      <w:pPr>
        <w:pStyle w:val="Bibliography"/>
        <w:rPr>
          <w:del w:id="1142" w:author="Jeremy Haynes" w:date="2024-05-15T12:26:00Z" w16du:dateUtc="2024-05-15T16:26:00Z"/>
          <w:rFonts w:ascii="Times New Roman" w:hAnsi="Times New Roman"/>
        </w:rPr>
      </w:pPr>
      <w:del w:id="1143" w:author="Jeremy Haynes" w:date="2024-05-15T12:26:00Z" w16du:dateUtc="2024-05-15T16:26:00Z">
        <w:r w:rsidDel="001553CE">
          <w:rPr>
            <w:rFonts w:ascii="Times New Roman" w:eastAsiaTheme="minorHAnsi" w:hAnsi="Times New Roman"/>
            <w:color w:val="000000"/>
          </w:rPr>
          <w:delText xml:space="preserve">Weiss, N. A., (2019). wBoot R package. Retrieved from </w:delText>
        </w:r>
        <w:r w:rsidDel="001553CE">
          <w:rPr>
            <w:rFonts w:ascii="Times New Roman" w:eastAsiaTheme="minorHAnsi" w:hAnsi="Times New Roman"/>
          </w:rPr>
          <w:delText>https://CRAN.R-project.org/package=wBoot</w:delText>
        </w:r>
      </w:del>
    </w:p>
    <w:p w14:paraId="6B4FE051" w14:textId="1DF1C1D4" w:rsidR="0037655C" w:rsidDel="001553CE" w:rsidRDefault="0037655C" w:rsidP="0037655C">
      <w:pPr>
        <w:pStyle w:val="Bibliography"/>
        <w:rPr>
          <w:del w:id="1144" w:author="Jeremy Haynes" w:date="2024-05-15T12:26:00Z" w16du:dateUtc="2024-05-15T16:26:00Z"/>
          <w:rFonts w:ascii="Times New Roman" w:hAnsi="Times New Roman"/>
        </w:rPr>
      </w:pPr>
      <w:del w:id="1145" w:author="Jeremy Haynes" w:date="2024-05-15T12:26:00Z" w16du:dateUtc="2024-05-15T16:26:00Z">
        <w:r w:rsidDel="001553CE">
          <w:rPr>
            <w:rFonts w:ascii="Times New Roman" w:hAnsi="Times New Roman"/>
            <w:color w:val="222222"/>
            <w:shd w:val="clear" w:color="auto" w:fill="FFFFFF"/>
          </w:rPr>
          <w:lastRenderedPageBreak/>
          <w:delText>Winecoff, A., Clithero, J. A., Carter, R. M., Bergman, S. R., Wang, L., &amp; Huettel, S. A. (2013). Ventromedial prefrontal cortex encodes emotional value. </w:delText>
        </w:r>
        <w:r w:rsidDel="001553CE">
          <w:rPr>
            <w:rFonts w:ascii="Times New Roman" w:hAnsi="Times New Roman"/>
            <w:i/>
            <w:iCs/>
            <w:color w:val="222222"/>
            <w:shd w:val="clear" w:color="auto" w:fill="FFFFFF"/>
          </w:rPr>
          <w:delText>Journal of Neuroscience</w:delText>
        </w:r>
        <w:r w:rsidDel="001553CE">
          <w:rPr>
            <w:rFonts w:ascii="Times New Roman" w:hAnsi="Times New Roman"/>
            <w:color w:val="222222"/>
            <w:shd w:val="clear" w:color="auto" w:fill="FFFFFF"/>
          </w:rPr>
          <w:delText>, </w:delText>
        </w:r>
        <w:r w:rsidDel="001553CE">
          <w:rPr>
            <w:rFonts w:ascii="Times New Roman" w:hAnsi="Times New Roman"/>
            <w:i/>
            <w:iCs/>
            <w:color w:val="222222"/>
            <w:shd w:val="clear" w:color="auto" w:fill="FFFFFF"/>
          </w:rPr>
          <w:delText>33</w:delText>
        </w:r>
        <w:r w:rsidDel="001553CE">
          <w:rPr>
            <w:rFonts w:ascii="Times New Roman" w:hAnsi="Times New Roman"/>
            <w:color w:val="222222"/>
            <w:shd w:val="clear" w:color="auto" w:fill="FFFFFF"/>
          </w:rPr>
          <w:delText>(27), 11032-11039.</w:delText>
        </w:r>
        <w:r w:rsidDel="001553CE">
          <w:rPr>
            <w:rFonts w:ascii="Times New Roman" w:hAnsi="Times New Roman"/>
            <w:color w:val="000000"/>
            <w:shd w:val="clear" w:color="auto" w:fill="FFFFFF"/>
          </w:rPr>
          <w:delText xml:space="preserve"> https://doi.org/10.1523/JNEUROSCI.4317-12.2013</w:delText>
        </w:r>
      </w:del>
    </w:p>
    <w:p w14:paraId="725D81AD" w14:textId="7EDE540F" w:rsidR="0037655C" w:rsidDel="001553CE" w:rsidRDefault="0037655C" w:rsidP="0037655C">
      <w:pPr>
        <w:pStyle w:val="Bibliography"/>
        <w:rPr>
          <w:del w:id="1146" w:author="Jeremy Haynes" w:date="2024-05-15T12:26:00Z" w16du:dateUtc="2024-05-15T16:26:00Z"/>
          <w:rFonts w:ascii="Times New Roman" w:hAnsi="Times New Roman"/>
        </w:rPr>
      </w:pPr>
      <w:del w:id="1147" w:author="Jeremy Haynes" w:date="2024-05-15T12:26:00Z" w16du:dateUtc="2024-05-15T16:26:00Z">
        <w:r w:rsidDel="001553CE">
          <w:rPr>
            <w:rFonts w:ascii="Times New Roman" w:hAnsi="Times New Roman"/>
          </w:rPr>
          <w:delText xml:space="preserve">Worthy, D. A., Pang, B., &amp; Byrne, K. A. (2013). Decomposing the roles of perseveration and expected value representation in models of the Iowa gambling task. </w:delText>
        </w:r>
        <w:r w:rsidDel="001553CE">
          <w:rPr>
            <w:rFonts w:ascii="Times New Roman" w:hAnsi="Times New Roman"/>
            <w:i/>
            <w:iCs/>
          </w:rPr>
          <w:delText>Frontiers in Psychology</w:delText>
        </w:r>
        <w:r w:rsidDel="001553CE">
          <w:rPr>
            <w:rFonts w:ascii="Times New Roman" w:hAnsi="Times New Roman"/>
          </w:rPr>
          <w:delText xml:space="preserve">, </w:delText>
        </w:r>
        <w:r w:rsidDel="001553CE">
          <w:rPr>
            <w:rFonts w:ascii="Times New Roman" w:hAnsi="Times New Roman"/>
            <w:i/>
            <w:iCs/>
          </w:rPr>
          <w:delText>4</w:delText>
        </w:r>
        <w:r w:rsidDel="001553CE">
          <w:rPr>
            <w:rFonts w:ascii="Times New Roman" w:hAnsi="Times New Roman"/>
          </w:rPr>
          <w:delText>. https://doi.org/10.3389/fpsyg.2013.00640</w:delText>
        </w:r>
      </w:del>
    </w:p>
    <w:p w14:paraId="0844CC9A" w14:textId="324BC42D" w:rsidR="0037655C" w:rsidDel="001553CE" w:rsidRDefault="0037655C" w:rsidP="0037655C">
      <w:pPr>
        <w:pStyle w:val="BodyText"/>
        <w:widowControl w:val="0"/>
        <w:spacing w:after="0" w:line="480" w:lineRule="auto"/>
        <w:rPr>
          <w:del w:id="1148" w:author="Jeremy Haynes" w:date="2024-05-15T12:26:00Z" w16du:dateUtc="2024-05-15T16:26:00Z"/>
          <w:rFonts w:ascii="Times New Roman" w:hAnsi="Times New Roman" w:cs="Times New Roman"/>
        </w:rPr>
      </w:pPr>
    </w:p>
    <w:p w14:paraId="5269E212" w14:textId="034F1AFA" w:rsidR="0037655C" w:rsidDel="001553CE" w:rsidRDefault="0037655C" w:rsidP="0037655C">
      <w:pPr>
        <w:autoSpaceDE/>
        <w:ind w:firstLine="720"/>
        <w:rPr>
          <w:del w:id="1149" w:author="Jeremy Haynes" w:date="2024-05-15T12:26:00Z" w16du:dateUtc="2024-05-15T16:26:00Z"/>
          <w:rFonts w:ascii="Times New Roman" w:hAnsi="Times New Roman"/>
        </w:rPr>
      </w:pPr>
      <w:del w:id="1150" w:author="Jeremy Haynes" w:date="2024-05-15T12:26:00Z" w16du:dateUtc="2024-05-15T16:26:00Z">
        <w:r w:rsidDel="001553CE">
          <w:rPr>
            <w:rFonts w:ascii="Times New Roman" w:hAnsi="Times New Roman"/>
          </w:rPr>
          <w:br w:type="page"/>
        </w:r>
      </w:del>
    </w:p>
    <w:p w14:paraId="236839A9" w14:textId="2FEB2D82" w:rsidR="00B65378" w:rsidRDefault="0037655C" w:rsidP="00273219">
      <w:pPr>
        <w:pStyle w:val="Heading1"/>
        <w:rPr>
          <w:ins w:id="1151" w:author="Jeremy Haynes" w:date="2024-05-15T12:26:00Z" w16du:dateUtc="2024-05-15T16:26:00Z"/>
        </w:rPr>
      </w:pPr>
      <w:r>
        <w:lastRenderedPageBreak/>
        <w:t>Tables</w:t>
      </w:r>
    </w:p>
    <w:p w14:paraId="1A3869AC" w14:textId="7F579201" w:rsidR="001553CE" w:rsidRPr="001553CE" w:rsidDel="001553CE" w:rsidRDefault="001553CE">
      <w:pPr>
        <w:rPr>
          <w:del w:id="1152" w:author="Jeremy Haynes" w:date="2024-05-15T12:26:00Z" w16du:dateUtc="2024-05-15T16:26:00Z"/>
        </w:rPr>
        <w:pPrChange w:id="1153" w:author="Jeremy Haynes" w:date="2024-05-15T12:26:00Z" w16du:dateUtc="2024-05-15T16:26:00Z">
          <w:pPr>
            <w:pStyle w:val="Heading1"/>
          </w:pPr>
        </w:pPrChange>
      </w:pPr>
    </w:p>
    <w:tbl>
      <w:tblPr>
        <w:tblStyle w:val="TableGrid"/>
        <w:tblW w:w="9898"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699"/>
        <w:gridCol w:w="1872"/>
        <w:gridCol w:w="1872"/>
        <w:gridCol w:w="1872"/>
        <w:gridCol w:w="1872"/>
      </w:tblGrid>
      <w:tr w:rsidR="004C1A72" w:rsidRPr="00CE6906" w:rsidDel="001553CE" w14:paraId="4DC522AB" w14:textId="0AE686C4" w:rsidTr="007E2C30">
        <w:trPr>
          <w:jc w:val="center"/>
          <w:del w:id="1154" w:author="Jeremy Haynes" w:date="2024-05-15T12:26:00Z"/>
        </w:trPr>
        <w:tc>
          <w:tcPr>
            <w:tcW w:w="9898" w:type="dxa"/>
            <w:gridSpan w:val="6"/>
            <w:tcBorders>
              <w:bottom w:val="single" w:sz="4" w:space="0" w:color="auto"/>
            </w:tcBorders>
          </w:tcPr>
          <w:p w14:paraId="424C8CE6" w14:textId="71195371" w:rsidR="004C1A72" w:rsidDel="001553CE" w:rsidRDefault="004C1A72" w:rsidP="004C1A72">
            <w:pPr>
              <w:autoSpaceDE/>
              <w:rPr>
                <w:del w:id="1155" w:author="Jeremy Haynes" w:date="2024-05-15T12:26:00Z" w16du:dateUtc="2024-05-15T16:26:00Z"/>
                <w:rFonts w:ascii="Times New Roman" w:hAnsi="Times New Roman"/>
                <w:b/>
                <w:bCs/>
                <w:sz w:val="22"/>
                <w:szCs w:val="22"/>
              </w:rPr>
            </w:pPr>
            <w:del w:id="1156" w:author="Jeremy Haynes" w:date="2024-05-15T12:26:00Z" w16du:dateUtc="2024-05-15T16:26:00Z">
              <w:r w:rsidRPr="00CE259A" w:rsidDel="001553CE">
                <w:rPr>
                  <w:rFonts w:ascii="Times New Roman" w:hAnsi="Times New Roman"/>
                  <w:b/>
                  <w:bCs/>
                  <w:sz w:val="22"/>
                  <w:szCs w:val="22"/>
                </w:rPr>
                <w:delText>Table 1</w:delText>
              </w:r>
            </w:del>
          </w:p>
          <w:p w14:paraId="3AAE5A25" w14:textId="4D5682D8" w:rsidR="004C1A72" w:rsidRPr="00CE6906" w:rsidDel="001553CE" w:rsidRDefault="004C1A72" w:rsidP="00BD0619">
            <w:pPr>
              <w:autoSpaceDE/>
              <w:rPr>
                <w:del w:id="1157" w:author="Jeremy Haynes" w:date="2024-05-15T12:26:00Z" w16du:dateUtc="2024-05-15T16:26:00Z"/>
                <w:rFonts w:ascii="Times New Roman" w:hAnsi="Times New Roman"/>
                <w:sz w:val="22"/>
                <w:szCs w:val="22"/>
              </w:rPr>
            </w:pPr>
            <w:del w:id="1158" w:author="Jeremy Haynes" w:date="2024-05-15T12:26:00Z" w16du:dateUtc="2024-05-15T16:26:00Z">
              <w:r w:rsidRPr="003C7004" w:rsidDel="001553CE">
                <w:rPr>
                  <w:rFonts w:ascii="Times New Roman" w:hAnsi="Times New Roman"/>
                  <w:i/>
                  <w:iCs/>
                  <w:sz w:val="22"/>
                  <w:szCs w:val="22"/>
                </w:rPr>
                <w:delText xml:space="preserve">Posterior </w:delText>
              </w:r>
              <w:r w:rsidDel="001553CE">
                <w:rPr>
                  <w:rFonts w:ascii="Times New Roman" w:hAnsi="Times New Roman"/>
                  <w:i/>
                  <w:iCs/>
                  <w:sz w:val="22"/>
                  <w:szCs w:val="22"/>
                </w:rPr>
                <w:delText>M</w:delText>
              </w:r>
              <w:r w:rsidRPr="003C7004" w:rsidDel="001553CE">
                <w:rPr>
                  <w:rFonts w:ascii="Times New Roman" w:hAnsi="Times New Roman"/>
                  <w:i/>
                  <w:iCs/>
                  <w:sz w:val="22"/>
                  <w:szCs w:val="22"/>
                </w:rPr>
                <w:delText xml:space="preserve">eans and 95% </w:delText>
              </w:r>
              <w:r w:rsidDel="001553CE">
                <w:rPr>
                  <w:rFonts w:ascii="Times New Roman" w:hAnsi="Times New Roman"/>
                  <w:i/>
                  <w:iCs/>
                  <w:sz w:val="22"/>
                  <w:szCs w:val="22"/>
                </w:rPr>
                <w:delText>C</w:delText>
              </w:r>
              <w:r w:rsidRPr="003C7004" w:rsidDel="001553CE">
                <w:rPr>
                  <w:rFonts w:ascii="Times New Roman" w:hAnsi="Times New Roman"/>
                  <w:i/>
                  <w:iCs/>
                  <w:sz w:val="22"/>
                  <w:szCs w:val="22"/>
                </w:rPr>
                <w:delText xml:space="preserve">redible </w:delText>
              </w:r>
              <w:r w:rsidDel="001553CE">
                <w:rPr>
                  <w:rFonts w:ascii="Times New Roman" w:hAnsi="Times New Roman"/>
                  <w:i/>
                  <w:iCs/>
                  <w:sz w:val="22"/>
                  <w:szCs w:val="22"/>
                </w:rPr>
                <w:delText>I</w:delText>
              </w:r>
              <w:r w:rsidRPr="003C7004" w:rsidDel="001553CE">
                <w:rPr>
                  <w:rFonts w:ascii="Times New Roman" w:hAnsi="Times New Roman"/>
                  <w:i/>
                  <w:iCs/>
                  <w:sz w:val="22"/>
                  <w:szCs w:val="22"/>
                </w:rPr>
                <w:delText>ntervals</w:delText>
              </w:r>
              <w:r w:rsidDel="001553CE">
                <w:rPr>
                  <w:rFonts w:ascii="Times New Roman" w:hAnsi="Times New Roman"/>
                  <w:i/>
                  <w:iCs/>
                  <w:sz w:val="22"/>
                  <w:szCs w:val="22"/>
                </w:rPr>
                <w:delText xml:space="preserve"> for ORL Model Parameters</w:delText>
              </w:r>
            </w:del>
          </w:p>
        </w:tc>
      </w:tr>
      <w:tr w:rsidR="00DD26E0" w:rsidRPr="00CE6906" w:rsidDel="001553CE" w14:paraId="5A209E6C" w14:textId="5F09FD9B" w:rsidTr="007E2C30">
        <w:trPr>
          <w:jc w:val="center"/>
          <w:del w:id="1159" w:author="Jeremy Haynes" w:date="2024-05-15T12:26:00Z"/>
        </w:trPr>
        <w:tc>
          <w:tcPr>
            <w:tcW w:w="1711" w:type="dxa"/>
            <w:tcBorders>
              <w:top w:val="single" w:sz="4" w:space="0" w:color="auto"/>
              <w:bottom w:val="single" w:sz="4" w:space="0" w:color="auto"/>
            </w:tcBorders>
            <w:vAlign w:val="center"/>
          </w:tcPr>
          <w:p w14:paraId="2F0E8784" w14:textId="295B1602" w:rsidR="00BC4B41" w:rsidRPr="00CE6906" w:rsidDel="001553CE" w:rsidRDefault="00BC4B41" w:rsidP="00BC4B41">
            <w:pPr>
              <w:autoSpaceDE/>
              <w:jc w:val="center"/>
              <w:rPr>
                <w:del w:id="1160" w:author="Jeremy Haynes" w:date="2024-05-15T12:26:00Z" w16du:dateUtc="2024-05-15T16:26:00Z"/>
                <w:rFonts w:ascii="Times New Roman" w:hAnsi="Times New Roman"/>
                <w:sz w:val="22"/>
                <w:szCs w:val="22"/>
              </w:rPr>
            </w:pPr>
            <w:del w:id="1161" w:author="Jeremy Haynes" w:date="2024-05-15T12:26:00Z" w16du:dateUtc="2024-05-15T16:26:00Z">
              <w:r w:rsidDel="001553CE">
                <w:rPr>
                  <w:rFonts w:ascii="Times New Roman" w:hAnsi="Times New Roman"/>
                  <w:sz w:val="22"/>
                  <w:szCs w:val="22"/>
                </w:rPr>
                <w:delText>ORL</w:delText>
              </w:r>
              <w:r w:rsidR="006049C6" w:rsidDel="001553CE">
                <w:rPr>
                  <w:rFonts w:ascii="Times New Roman" w:hAnsi="Times New Roman"/>
                  <w:sz w:val="22"/>
                  <w:szCs w:val="22"/>
                </w:rPr>
                <w:delText xml:space="preserve"> </w:delText>
              </w:r>
              <w:r w:rsidR="000A1D60" w:rsidDel="001553CE">
                <w:rPr>
                  <w:rFonts w:ascii="Times New Roman" w:hAnsi="Times New Roman"/>
                  <w:sz w:val="22"/>
                  <w:szCs w:val="22"/>
                </w:rPr>
                <w:delText>Parameter</w:delText>
              </w:r>
            </w:del>
          </w:p>
        </w:tc>
        <w:tc>
          <w:tcPr>
            <w:tcW w:w="699" w:type="dxa"/>
            <w:tcBorders>
              <w:top w:val="single" w:sz="4" w:space="0" w:color="auto"/>
              <w:bottom w:val="single" w:sz="4" w:space="0" w:color="auto"/>
            </w:tcBorders>
          </w:tcPr>
          <w:p w14:paraId="479622FA" w14:textId="7FA6B604" w:rsidR="00BC4B41" w:rsidRPr="00CE6906" w:rsidDel="001553CE" w:rsidRDefault="00BC4B41" w:rsidP="00BC4B41">
            <w:pPr>
              <w:autoSpaceDE/>
              <w:jc w:val="center"/>
              <w:rPr>
                <w:del w:id="1162" w:author="Jeremy Haynes" w:date="2024-05-15T12:26:00Z" w16du:dateUtc="2024-05-15T16:26:00Z"/>
                <w:rFonts w:ascii="Times New Roman" w:hAnsi="Times New Roman"/>
                <w:sz w:val="22"/>
                <w:szCs w:val="22"/>
              </w:rPr>
            </w:pPr>
            <w:del w:id="1163" w:author="Jeremy Haynes" w:date="2024-05-15T12:26:00Z" w16du:dateUtc="2024-05-15T16:26:00Z">
              <w:r w:rsidDel="001553CE">
                <w:rPr>
                  <w:rFonts w:ascii="Times New Roman" w:hAnsi="Times New Roman"/>
                  <w:sz w:val="22"/>
                  <w:szCs w:val="22"/>
                </w:rPr>
                <w:delText>Coef.</w:delText>
              </w:r>
            </w:del>
          </w:p>
        </w:tc>
        <w:tc>
          <w:tcPr>
            <w:tcW w:w="1872" w:type="dxa"/>
            <w:tcBorders>
              <w:top w:val="single" w:sz="4" w:space="0" w:color="auto"/>
              <w:bottom w:val="single" w:sz="4" w:space="0" w:color="auto"/>
            </w:tcBorders>
            <w:vAlign w:val="center"/>
          </w:tcPr>
          <w:p w14:paraId="65C8BA3E" w14:textId="09943670" w:rsidR="00BC4B41" w:rsidRPr="00CE6906" w:rsidDel="001553CE" w:rsidRDefault="00BC4B41" w:rsidP="00BC4B41">
            <w:pPr>
              <w:autoSpaceDE/>
              <w:jc w:val="center"/>
              <w:rPr>
                <w:del w:id="1164" w:author="Jeremy Haynes" w:date="2024-05-15T12:26:00Z" w16du:dateUtc="2024-05-15T16:26:00Z"/>
                <w:rFonts w:ascii="Times New Roman" w:hAnsi="Times New Roman"/>
                <w:sz w:val="22"/>
                <w:szCs w:val="22"/>
              </w:rPr>
            </w:pPr>
            <w:del w:id="1165" w:author="Jeremy Haynes" w:date="2024-05-15T12:26:00Z" w16du:dateUtc="2024-05-15T16:26:00Z">
              <w:r w:rsidRPr="00CE6906" w:rsidDel="001553CE">
                <w:rPr>
                  <w:rFonts w:ascii="Times New Roman" w:hAnsi="Times New Roman"/>
                  <w:sz w:val="22"/>
                  <w:szCs w:val="22"/>
                </w:rPr>
                <w:delText>Con</w:delText>
              </w:r>
            </w:del>
          </w:p>
        </w:tc>
        <w:tc>
          <w:tcPr>
            <w:tcW w:w="1872" w:type="dxa"/>
            <w:tcBorders>
              <w:top w:val="single" w:sz="4" w:space="0" w:color="auto"/>
              <w:bottom w:val="single" w:sz="4" w:space="0" w:color="auto"/>
            </w:tcBorders>
            <w:vAlign w:val="bottom"/>
          </w:tcPr>
          <w:p w14:paraId="609DCC2A" w14:textId="10F4A8DB" w:rsidR="00BC4B41" w:rsidRPr="00CE6906" w:rsidDel="001553CE" w:rsidRDefault="00BC4B41" w:rsidP="00BC4B41">
            <w:pPr>
              <w:autoSpaceDE/>
              <w:jc w:val="center"/>
              <w:rPr>
                <w:del w:id="1166" w:author="Jeremy Haynes" w:date="2024-05-15T12:26:00Z" w16du:dateUtc="2024-05-15T16:26:00Z"/>
                <w:rFonts w:ascii="Times New Roman" w:hAnsi="Times New Roman"/>
                <w:sz w:val="22"/>
                <w:szCs w:val="22"/>
              </w:rPr>
            </w:pPr>
            <w:del w:id="1167" w:author="Jeremy Haynes" w:date="2024-05-15T12:26:00Z" w16du:dateUtc="2024-05-15T16:26:00Z">
              <w:r w:rsidRPr="00CE6906" w:rsidDel="001553CE">
                <w:rPr>
                  <w:rFonts w:ascii="Times New Roman" w:hAnsi="Times New Roman"/>
                  <w:color w:val="000000"/>
                  <w:sz w:val="22"/>
                  <w:szCs w:val="22"/>
                </w:rPr>
                <w:delText>Anx</w:delText>
              </w:r>
            </w:del>
          </w:p>
        </w:tc>
        <w:tc>
          <w:tcPr>
            <w:tcW w:w="1872" w:type="dxa"/>
            <w:tcBorders>
              <w:top w:val="single" w:sz="4" w:space="0" w:color="auto"/>
              <w:bottom w:val="single" w:sz="4" w:space="0" w:color="auto"/>
            </w:tcBorders>
            <w:vAlign w:val="bottom"/>
          </w:tcPr>
          <w:p w14:paraId="20AE59D3" w14:textId="041C47F4" w:rsidR="00BC4B41" w:rsidRPr="00CE6906" w:rsidDel="001553CE" w:rsidRDefault="00BC4B41" w:rsidP="00BC4B41">
            <w:pPr>
              <w:autoSpaceDE/>
              <w:jc w:val="center"/>
              <w:rPr>
                <w:del w:id="1168" w:author="Jeremy Haynes" w:date="2024-05-15T12:26:00Z" w16du:dateUtc="2024-05-15T16:26:00Z"/>
                <w:rFonts w:ascii="Times New Roman" w:hAnsi="Times New Roman"/>
                <w:sz w:val="22"/>
                <w:szCs w:val="22"/>
              </w:rPr>
            </w:pPr>
            <w:del w:id="1169" w:author="Jeremy Haynes" w:date="2024-05-15T12:26:00Z" w16du:dateUtc="2024-05-15T16:26:00Z">
              <w:r w:rsidRPr="00CE6906" w:rsidDel="001553CE">
                <w:rPr>
                  <w:rFonts w:ascii="Times New Roman" w:hAnsi="Times New Roman"/>
                  <w:color w:val="000000"/>
                  <w:sz w:val="22"/>
                  <w:szCs w:val="22"/>
                </w:rPr>
                <w:delText>Dep</w:delText>
              </w:r>
            </w:del>
          </w:p>
        </w:tc>
        <w:tc>
          <w:tcPr>
            <w:tcW w:w="1872" w:type="dxa"/>
            <w:tcBorders>
              <w:top w:val="single" w:sz="4" w:space="0" w:color="auto"/>
              <w:bottom w:val="single" w:sz="4" w:space="0" w:color="auto"/>
            </w:tcBorders>
            <w:vAlign w:val="bottom"/>
          </w:tcPr>
          <w:p w14:paraId="5BB8C313" w14:textId="61824E7D" w:rsidR="00BC4B41" w:rsidRPr="00CE6906" w:rsidDel="001553CE" w:rsidRDefault="00BC4B41" w:rsidP="00BC4B41">
            <w:pPr>
              <w:autoSpaceDE/>
              <w:jc w:val="center"/>
              <w:rPr>
                <w:del w:id="1170" w:author="Jeremy Haynes" w:date="2024-05-15T12:26:00Z" w16du:dateUtc="2024-05-15T16:26:00Z"/>
                <w:rFonts w:ascii="Times New Roman" w:hAnsi="Times New Roman"/>
                <w:sz w:val="22"/>
                <w:szCs w:val="22"/>
              </w:rPr>
            </w:pPr>
            <w:del w:id="1171" w:author="Jeremy Haynes" w:date="2024-05-15T12:26:00Z" w16du:dateUtc="2024-05-15T16:26:00Z">
              <w:r w:rsidRPr="00CE6906" w:rsidDel="001553CE">
                <w:rPr>
                  <w:rFonts w:ascii="Times New Roman" w:hAnsi="Times New Roman"/>
                  <w:color w:val="000000"/>
                  <w:sz w:val="22"/>
                  <w:szCs w:val="22"/>
                </w:rPr>
                <w:delText>SUD</w:delText>
              </w:r>
            </w:del>
          </w:p>
        </w:tc>
      </w:tr>
      <w:tr w:rsidR="009457AF" w:rsidRPr="00CE6906" w:rsidDel="001553CE" w14:paraId="13001D70" w14:textId="419BDAAA" w:rsidTr="007E2C30">
        <w:trPr>
          <w:jc w:val="center"/>
          <w:del w:id="1172" w:author="Jeremy Haynes" w:date="2024-05-15T12:26:00Z"/>
        </w:trPr>
        <w:tc>
          <w:tcPr>
            <w:tcW w:w="1711" w:type="dxa"/>
            <w:vMerge w:val="restart"/>
            <w:tcBorders>
              <w:top w:val="single" w:sz="4" w:space="0" w:color="auto"/>
            </w:tcBorders>
            <w:vAlign w:val="center"/>
          </w:tcPr>
          <w:p w14:paraId="30529833" w14:textId="156FD957" w:rsidR="009457AF" w:rsidRPr="00CE6906" w:rsidDel="001553CE" w:rsidRDefault="009457AF" w:rsidP="009457AF">
            <w:pPr>
              <w:autoSpaceDE/>
              <w:jc w:val="center"/>
              <w:rPr>
                <w:del w:id="1173" w:author="Jeremy Haynes" w:date="2024-05-15T12:26:00Z" w16du:dateUtc="2024-05-15T16:26:00Z"/>
                <w:rFonts w:ascii="Times New Roman" w:hAnsi="Times New Roman"/>
                <w:sz w:val="22"/>
                <w:szCs w:val="22"/>
              </w:rPr>
            </w:pPr>
            <w:del w:id="1174" w:author="Jeremy Haynes" w:date="2024-05-15T12:26:00Z" w16du:dateUtc="2024-05-15T16:26:00Z">
              <w:r w:rsidRPr="00CE6906" w:rsidDel="001553CE">
                <w:rPr>
                  <w:rFonts w:ascii="Times New Roman" w:eastAsia="Cambria" w:hAnsi="Times New Roman"/>
                  <w:i/>
                  <w:iCs/>
                  <w:sz w:val="22"/>
                  <w:szCs w:val="22"/>
                </w:rPr>
                <w:delText>A+</w:delText>
              </w:r>
            </w:del>
          </w:p>
        </w:tc>
        <w:tc>
          <w:tcPr>
            <w:tcW w:w="699" w:type="dxa"/>
            <w:tcBorders>
              <w:top w:val="single" w:sz="4" w:space="0" w:color="auto"/>
            </w:tcBorders>
            <w:vAlign w:val="center"/>
          </w:tcPr>
          <w:p w14:paraId="306A6C01" w14:textId="15023B5B" w:rsidR="009457AF" w:rsidRPr="001A0D58" w:rsidDel="001553CE" w:rsidRDefault="009457AF" w:rsidP="009457AF">
            <w:pPr>
              <w:autoSpaceDE/>
              <w:jc w:val="center"/>
              <w:rPr>
                <w:del w:id="1175" w:author="Jeremy Haynes" w:date="2024-05-15T12:26:00Z" w16du:dateUtc="2024-05-15T16:26:00Z"/>
                <w:rFonts w:ascii="Times New Roman" w:hAnsi="Times New Roman"/>
                <w:i/>
                <w:iCs/>
                <w:sz w:val="22"/>
                <w:szCs w:val="22"/>
              </w:rPr>
            </w:pPr>
            <w:del w:id="1176" w:author="Jeremy Haynes" w:date="2024-05-15T12:26:00Z" w16du:dateUtc="2024-05-15T16:26:00Z">
              <w:r w:rsidRPr="001A0D58" w:rsidDel="001553CE">
                <w:rPr>
                  <w:rFonts w:ascii="Times New Roman" w:hAnsi="Times New Roman"/>
                  <w:i/>
                  <w:iCs/>
                  <w:sz w:val="22"/>
                  <w:szCs w:val="22"/>
                </w:rPr>
                <w:delText>μ</w:delText>
              </w:r>
            </w:del>
          </w:p>
        </w:tc>
        <w:tc>
          <w:tcPr>
            <w:tcW w:w="1872" w:type="dxa"/>
            <w:tcBorders>
              <w:top w:val="single" w:sz="4" w:space="0" w:color="auto"/>
            </w:tcBorders>
            <w:vAlign w:val="bottom"/>
          </w:tcPr>
          <w:p w14:paraId="7DBE22E0" w14:textId="6BEDA424" w:rsidR="009457AF" w:rsidRPr="00CE6906" w:rsidDel="001553CE" w:rsidRDefault="009457AF" w:rsidP="009457AF">
            <w:pPr>
              <w:autoSpaceDE/>
              <w:jc w:val="center"/>
              <w:rPr>
                <w:del w:id="1177" w:author="Jeremy Haynes" w:date="2024-05-15T12:26:00Z" w16du:dateUtc="2024-05-15T16:26:00Z"/>
                <w:rFonts w:ascii="Times New Roman" w:hAnsi="Times New Roman"/>
                <w:sz w:val="22"/>
                <w:szCs w:val="22"/>
              </w:rPr>
            </w:pPr>
            <w:del w:id="1178" w:author="Jeremy Haynes" w:date="2024-05-15T12:26:00Z" w16du:dateUtc="2024-05-15T16:26:00Z">
              <w:r w:rsidRPr="00CE6906" w:rsidDel="001553CE">
                <w:rPr>
                  <w:rFonts w:ascii="Times New Roman" w:hAnsi="Times New Roman"/>
                  <w:color w:val="000000"/>
                  <w:sz w:val="22"/>
                  <w:szCs w:val="22"/>
                </w:rPr>
                <w:delText>0.12 [0.1</w:delText>
              </w:r>
              <w:r w:rsidDel="001553CE">
                <w:rPr>
                  <w:rFonts w:ascii="Times New Roman" w:hAnsi="Times New Roman"/>
                  <w:color w:val="000000"/>
                  <w:sz w:val="22"/>
                  <w:szCs w:val="22"/>
                </w:rPr>
                <w:delText>0</w:delText>
              </w:r>
              <w:r w:rsidRPr="00CE6906" w:rsidDel="001553CE">
                <w:rPr>
                  <w:rFonts w:ascii="Times New Roman" w:hAnsi="Times New Roman"/>
                  <w:color w:val="000000"/>
                  <w:sz w:val="22"/>
                  <w:szCs w:val="22"/>
                </w:rPr>
                <w:delText>,0.14]</w:delText>
              </w:r>
            </w:del>
          </w:p>
        </w:tc>
        <w:tc>
          <w:tcPr>
            <w:tcW w:w="1872" w:type="dxa"/>
            <w:tcBorders>
              <w:top w:val="single" w:sz="4" w:space="0" w:color="auto"/>
            </w:tcBorders>
            <w:vAlign w:val="bottom"/>
          </w:tcPr>
          <w:p w14:paraId="024CD447" w14:textId="7C3B48B0" w:rsidR="009457AF" w:rsidRPr="00CE6906" w:rsidDel="001553CE" w:rsidRDefault="009457AF" w:rsidP="009457AF">
            <w:pPr>
              <w:autoSpaceDE/>
              <w:jc w:val="center"/>
              <w:rPr>
                <w:del w:id="1179" w:author="Jeremy Haynes" w:date="2024-05-15T12:26:00Z" w16du:dateUtc="2024-05-15T16:26:00Z"/>
                <w:rFonts w:ascii="Times New Roman" w:hAnsi="Times New Roman"/>
                <w:sz w:val="22"/>
                <w:szCs w:val="22"/>
              </w:rPr>
            </w:pPr>
            <w:del w:id="1180" w:author="Jeremy Haynes" w:date="2024-05-15T12:26:00Z" w16du:dateUtc="2024-05-15T16:26:00Z">
              <w:r w:rsidRPr="00CE6906" w:rsidDel="001553CE">
                <w:rPr>
                  <w:rFonts w:ascii="Times New Roman" w:hAnsi="Times New Roman"/>
                  <w:color w:val="000000"/>
                  <w:sz w:val="22"/>
                  <w:szCs w:val="22"/>
                </w:rPr>
                <w:delText>0.14 [0.1</w:delText>
              </w:r>
              <w:r w:rsidDel="001553CE">
                <w:rPr>
                  <w:rFonts w:ascii="Times New Roman" w:hAnsi="Times New Roman"/>
                  <w:color w:val="000000"/>
                  <w:sz w:val="22"/>
                  <w:szCs w:val="22"/>
                </w:rPr>
                <w:delText>0</w:delText>
              </w:r>
              <w:r w:rsidRPr="00CE6906" w:rsidDel="001553CE">
                <w:rPr>
                  <w:rFonts w:ascii="Times New Roman" w:hAnsi="Times New Roman"/>
                  <w:color w:val="000000"/>
                  <w:sz w:val="22"/>
                  <w:szCs w:val="22"/>
                </w:rPr>
                <w:delText>,0.18]</w:delText>
              </w:r>
            </w:del>
          </w:p>
        </w:tc>
        <w:tc>
          <w:tcPr>
            <w:tcW w:w="1872" w:type="dxa"/>
            <w:tcBorders>
              <w:top w:val="single" w:sz="4" w:space="0" w:color="auto"/>
            </w:tcBorders>
            <w:vAlign w:val="bottom"/>
          </w:tcPr>
          <w:p w14:paraId="587866A8" w14:textId="54262359" w:rsidR="009457AF" w:rsidRPr="00CE6906" w:rsidDel="001553CE" w:rsidRDefault="009457AF" w:rsidP="009457AF">
            <w:pPr>
              <w:autoSpaceDE/>
              <w:jc w:val="center"/>
              <w:rPr>
                <w:del w:id="1181" w:author="Jeremy Haynes" w:date="2024-05-15T12:26:00Z" w16du:dateUtc="2024-05-15T16:26:00Z"/>
                <w:rFonts w:ascii="Times New Roman" w:hAnsi="Times New Roman"/>
                <w:sz w:val="22"/>
                <w:szCs w:val="22"/>
              </w:rPr>
            </w:pPr>
            <w:del w:id="1182" w:author="Jeremy Haynes" w:date="2024-05-15T12:26:00Z" w16du:dateUtc="2024-05-15T16:26:00Z">
              <w:r w:rsidRPr="00CE6906" w:rsidDel="001553CE">
                <w:rPr>
                  <w:rFonts w:ascii="Times New Roman" w:hAnsi="Times New Roman"/>
                  <w:color w:val="000000"/>
                  <w:sz w:val="22"/>
                  <w:szCs w:val="22"/>
                </w:rPr>
                <w:delText>0.12 [0.08,0.15]</w:delText>
              </w:r>
            </w:del>
          </w:p>
        </w:tc>
        <w:tc>
          <w:tcPr>
            <w:tcW w:w="1872" w:type="dxa"/>
            <w:tcBorders>
              <w:top w:val="single" w:sz="4" w:space="0" w:color="auto"/>
            </w:tcBorders>
            <w:vAlign w:val="bottom"/>
          </w:tcPr>
          <w:p w14:paraId="1E072416" w14:textId="2FBB5AEC" w:rsidR="009457AF" w:rsidRPr="00CE6906" w:rsidDel="001553CE" w:rsidRDefault="009457AF" w:rsidP="009457AF">
            <w:pPr>
              <w:autoSpaceDE/>
              <w:jc w:val="center"/>
              <w:rPr>
                <w:del w:id="1183" w:author="Jeremy Haynes" w:date="2024-05-15T12:26:00Z" w16du:dateUtc="2024-05-15T16:26:00Z"/>
                <w:rFonts w:ascii="Times New Roman" w:hAnsi="Times New Roman"/>
                <w:sz w:val="22"/>
                <w:szCs w:val="22"/>
              </w:rPr>
            </w:pPr>
            <w:del w:id="1184" w:author="Jeremy Haynes" w:date="2024-05-15T12:26:00Z" w16du:dateUtc="2024-05-15T16:26:00Z">
              <w:r w:rsidRPr="00CE6906" w:rsidDel="001553CE">
                <w:rPr>
                  <w:rFonts w:ascii="Times New Roman" w:hAnsi="Times New Roman"/>
                  <w:color w:val="000000"/>
                  <w:sz w:val="22"/>
                  <w:szCs w:val="22"/>
                </w:rPr>
                <w:delText>0.11 [0.08,0.14]</w:delText>
              </w:r>
            </w:del>
          </w:p>
        </w:tc>
      </w:tr>
      <w:tr w:rsidR="009457AF" w:rsidRPr="00CE6906" w:rsidDel="001553CE" w14:paraId="66A4386A" w14:textId="7D89362F" w:rsidTr="007E2C30">
        <w:trPr>
          <w:jc w:val="center"/>
          <w:del w:id="1185" w:author="Jeremy Haynes" w:date="2024-05-15T12:26:00Z"/>
        </w:trPr>
        <w:tc>
          <w:tcPr>
            <w:tcW w:w="1711" w:type="dxa"/>
            <w:vMerge/>
            <w:vAlign w:val="center"/>
          </w:tcPr>
          <w:p w14:paraId="6385F1ED" w14:textId="132077D0" w:rsidR="009457AF" w:rsidRPr="00CE6906" w:rsidDel="001553CE" w:rsidRDefault="009457AF" w:rsidP="009457AF">
            <w:pPr>
              <w:autoSpaceDE/>
              <w:jc w:val="center"/>
              <w:rPr>
                <w:del w:id="1186" w:author="Jeremy Haynes" w:date="2024-05-15T12:26:00Z" w16du:dateUtc="2024-05-15T16:26:00Z"/>
                <w:rFonts w:ascii="Times New Roman" w:hAnsi="Times New Roman"/>
                <w:sz w:val="22"/>
                <w:szCs w:val="22"/>
              </w:rPr>
            </w:pPr>
          </w:p>
        </w:tc>
        <w:tc>
          <w:tcPr>
            <w:tcW w:w="699" w:type="dxa"/>
            <w:vAlign w:val="center"/>
          </w:tcPr>
          <w:p w14:paraId="249EFF05" w14:textId="448A4B1F" w:rsidR="009457AF" w:rsidRPr="001A0D58" w:rsidDel="001553CE" w:rsidRDefault="009457AF" w:rsidP="009457AF">
            <w:pPr>
              <w:autoSpaceDE/>
              <w:jc w:val="center"/>
              <w:rPr>
                <w:del w:id="1187" w:author="Jeremy Haynes" w:date="2024-05-15T12:26:00Z" w16du:dateUtc="2024-05-15T16:26:00Z"/>
                <w:rFonts w:ascii="Times New Roman" w:eastAsia="Cambria" w:hAnsi="Times New Roman"/>
                <w:i/>
                <w:iCs/>
                <w:sz w:val="22"/>
                <w:szCs w:val="22"/>
              </w:rPr>
            </w:pPr>
            <w:del w:id="1188" w:author="Jeremy Haynes" w:date="2024-05-15T12:26:00Z" w16du:dateUtc="2024-05-15T16:26:00Z">
              <w:r w:rsidRPr="001A0D58" w:rsidDel="001553CE">
                <w:rPr>
                  <w:rFonts w:ascii="Times New Roman" w:eastAsia="Cambria" w:hAnsi="Times New Roman"/>
                  <w:i/>
                  <w:iCs/>
                  <w:sz w:val="22"/>
                  <w:szCs w:val="22"/>
                </w:rPr>
                <w:delText>β</w:delText>
              </w:r>
            </w:del>
          </w:p>
        </w:tc>
        <w:tc>
          <w:tcPr>
            <w:tcW w:w="1872" w:type="dxa"/>
            <w:vAlign w:val="bottom"/>
          </w:tcPr>
          <w:p w14:paraId="02AA2834" w14:textId="67A723B6" w:rsidR="009457AF" w:rsidRPr="00CE6906" w:rsidDel="001553CE" w:rsidRDefault="009457AF" w:rsidP="009457AF">
            <w:pPr>
              <w:autoSpaceDE/>
              <w:jc w:val="center"/>
              <w:rPr>
                <w:del w:id="1189" w:author="Jeremy Haynes" w:date="2024-05-15T12:26:00Z" w16du:dateUtc="2024-05-15T16:26:00Z"/>
                <w:rFonts w:ascii="Times New Roman" w:hAnsi="Times New Roman"/>
                <w:sz w:val="22"/>
                <w:szCs w:val="22"/>
              </w:rPr>
            </w:pPr>
            <w:del w:id="1190" w:author="Jeremy Haynes" w:date="2024-05-15T12:26:00Z" w16du:dateUtc="2024-05-15T16:26:00Z">
              <w:r w:rsidDel="001553CE">
                <w:rPr>
                  <w:rFonts w:ascii="Times New Roman" w:hAnsi="Times New Roman"/>
                  <w:sz w:val="22"/>
                  <w:szCs w:val="22"/>
                </w:rPr>
                <w:delText>-</w:delText>
              </w:r>
            </w:del>
          </w:p>
        </w:tc>
        <w:tc>
          <w:tcPr>
            <w:tcW w:w="1872" w:type="dxa"/>
            <w:vAlign w:val="bottom"/>
          </w:tcPr>
          <w:p w14:paraId="54D50E02" w14:textId="541F47C4" w:rsidR="009457AF" w:rsidRPr="00CE6906" w:rsidDel="001553CE" w:rsidRDefault="009457AF" w:rsidP="009457AF">
            <w:pPr>
              <w:autoSpaceDE/>
              <w:jc w:val="center"/>
              <w:rPr>
                <w:del w:id="1191" w:author="Jeremy Haynes" w:date="2024-05-15T12:26:00Z" w16du:dateUtc="2024-05-15T16:26:00Z"/>
                <w:rFonts w:ascii="Times New Roman" w:hAnsi="Times New Roman"/>
                <w:sz w:val="22"/>
                <w:szCs w:val="22"/>
              </w:rPr>
            </w:pPr>
            <w:del w:id="1192" w:author="Jeremy Haynes" w:date="2024-05-15T12:26:00Z" w16du:dateUtc="2024-05-15T16:26:00Z">
              <w:r w:rsidRPr="00CE6906" w:rsidDel="001553CE">
                <w:rPr>
                  <w:rFonts w:ascii="Times New Roman" w:hAnsi="Times New Roman"/>
                  <w:color w:val="000000"/>
                  <w:sz w:val="22"/>
                  <w:szCs w:val="22"/>
                </w:rPr>
                <w:delText>0.09 [-0.08,0.26]</w:delText>
              </w:r>
            </w:del>
          </w:p>
        </w:tc>
        <w:tc>
          <w:tcPr>
            <w:tcW w:w="1872" w:type="dxa"/>
            <w:vAlign w:val="bottom"/>
          </w:tcPr>
          <w:p w14:paraId="0C8748A3" w14:textId="5CA3B6D8" w:rsidR="009457AF" w:rsidRPr="00CE6906" w:rsidDel="001553CE" w:rsidRDefault="009457AF" w:rsidP="009457AF">
            <w:pPr>
              <w:autoSpaceDE/>
              <w:jc w:val="center"/>
              <w:rPr>
                <w:del w:id="1193" w:author="Jeremy Haynes" w:date="2024-05-15T12:26:00Z" w16du:dateUtc="2024-05-15T16:26:00Z"/>
                <w:rFonts w:ascii="Times New Roman" w:hAnsi="Times New Roman"/>
                <w:sz w:val="22"/>
                <w:szCs w:val="22"/>
              </w:rPr>
            </w:pPr>
            <w:del w:id="1194" w:author="Jeremy Haynes" w:date="2024-05-15T12:26:00Z" w16du:dateUtc="2024-05-15T16:26:00Z">
              <w:r w:rsidRPr="00CE6906" w:rsidDel="001553CE">
                <w:rPr>
                  <w:rFonts w:ascii="Times New Roman" w:hAnsi="Times New Roman"/>
                  <w:color w:val="000000"/>
                  <w:sz w:val="22"/>
                  <w:szCs w:val="22"/>
                </w:rPr>
                <w:delText>-0.03 [-0.2,0.14]</w:delText>
              </w:r>
            </w:del>
          </w:p>
        </w:tc>
        <w:tc>
          <w:tcPr>
            <w:tcW w:w="1872" w:type="dxa"/>
            <w:vAlign w:val="bottom"/>
          </w:tcPr>
          <w:p w14:paraId="3CFA3A88" w14:textId="21DEDB21" w:rsidR="009457AF" w:rsidRPr="00CE6906" w:rsidDel="001553CE" w:rsidRDefault="009457AF" w:rsidP="009457AF">
            <w:pPr>
              <w:autoSpaceDE/>
              <w:jc w:val="center"/>
              <w:rPr>
                <w:del w:id="1195" w:author="Jeremy Haynes" w:date="2024-05-15T12:26:00Z" w16du:dateUtc="2024-05-15T16:26:00Z"/>
                <w:rFonts w:ascii="Times New Roman" w:hAnsi="Times New Roman"/>
                <w:sz w:val="22"/>
                <w:szCs w:val="22"/>
              </w:rPr>
            </w:pPr>
            <w:del w:id="1196" w:author="Jeremy Haynes" w:date="2024-05-15T12:26:00Z" w16du:dateUtc="2024-05-15T16:26:00Z">
              <w:r w:rsidRPr="00CE6906" w:rsidDel="001553CE">
                <w:rPr>
                  <w:rFonts w:ascii="Times New Roman" w:hAnsi="Times New Roman"/>
                  <w:color w:val="000000"/>
                  <w:sz w:val="22"/>
                  <w:szCs w:val="22"/>
                </w:rPr>
                <w:delText>-0.06 [-0.21,0.1</w:delText>
              </w:r>
              <w:r w:rsidDel="001553CE">
                <w:rPr>
                  <w:rFonts w:ascii="Times New Roman" w:hAnsi="Times New Roman"/>
                  <w:color w:val="000000"/>
                  <w:sz w:val="22"/>
                  <w:szCs w:val="22"/>
                </w:rPr>
                <w:delText>0</w:delText>
              </w:r>
              <w:r w:rsidRPr="00CE6906" w:rsidDel="001553CE">
                <w:rPr>
                  <w:rFonts w:ascii="Times New Roman" w:hAnsi="Times New Roman"/>
                  <w:color w:val="000000"/>
                  <w:sz w:val="22"/>
                  <w:szCs w:val="22"/>
                </w:rPr>
                <w:delText>]</w:delText>
              </w:r>
            </w:del>
          </w:p>
        </w:tc>
      </w:tr>
      <w:tr w:rsidR="009457AF" w:rsidRPr="00CE6906" w:rsidDel="001553CE" w14:paraId="56593F4A" w14:textId="55E6AE25" w:rsidTr="007E2C30">
        <w:trPr>
          <w:jc w:val="center"/>
          <w:del w:id="1197" w:author="Jeremy Haynes" w:date="2024-05-15T12:26:00Z"/>
        </w:trPr>
        <w:tc>
          <w:tcPr>
            <w:tcW w:w="1711" w:type="dxa"/>
            <w:vMerge w:val="restart"/>
            <w:vAlign w:val="center"/>
          </w:tcPr>
          <w:p w14:paraId="2CBB2C07" w14:textId="12671CDF" w:rsidR="009457AF" w:rsidRPr="00CE6906" w:rsidDel="001553CE" w:rsidRDefault="009457AF" w:rsidP="009457AF">
            <w:pPr>
              <w:autoSpaceDE/>
              <w:jc w:val="center"/>
              <w:rPr>
                <w:del w:id="1198" w:author="Jeremy Haynes" w:date="2024-05-15T12:26:00Z" w16du:dateUtc="2024-05-15T16:26:00Z"/>
                <w:rFonts w:ascii="Times New Roman" w:hAnsi="Times New Roman"/>
                <w:sz w:val="22"/>
                <w:szCs w:val="22"/>
              </w:rPr>
            </w:pPr>
            <w:del w:id="1199" w:author="Jeremy Haynes" w:date="2024-05-15T12:26:00Z" w16du:dateUtc="2024-05-15T16:26:00Z">
              <w:r w:rsidRPr="00CE6906" w:rsidDel="001553CE">
                <w:rPr>
                  <w:rFonts w:ascii="Times New Roman" w:eastAsia="Cambria" w:hAnsi="Times New Roman"/>
                  <w:i/>
                  <w:iCs/>
                  <w:sz w:val="22"/>
                  <w:szCs w:val="22"/>
                </w:rPr>
                <w:delText>A-</w:delText>
              </w:r>
            </w:del>
          </w:p>
        </w:tc>
        <w:tc>
          <w:tcPr>
            <w:tcW w:w="699" w:type="dxa"/>
            <w:vAlign w:val="center"/>
          </w:tcPr>
          <w:p w14:paraId="2394D51F" w14:textId="4A8DC83A" w:rsidR="009457AF" w:rsidRPr="001A0D58" w:rsidDel="001553CE" w:rsidRDefault="009457AF" w:rsidP="009457AF">
            <w:pPr>
              <w:autoSpaceDE/>
              <w:jc w:val="center"/>
              <w:rPr>
                <w:del w:id="1200" w:author="Jeremy Haynes" w:date="2024-05-15T12:26:00Z" w16du:dateUtc="2024-05-15T16:26:00Z"/>
                <w:rFonts w:ascii="Times New Roman" w:eastAsia="Cambria" w:hAnsi="Times New Roman"/>
                <w:i/>
                <w:iCs/>
                <w:sz w:val="22"/>
                <w:szCs w:val="22"/>
              </w:rPr>
            </w:pPr>
            <w:del w:id="1201" w:author="Jeremy Haynes" w:date="2024-05-15T12:26:00Z" w16du:dateUtc="2024-05-15T16:26:00Z">
              <w:r w:rsidRPr="001A0D58" w:rsidDel="001553CE">
                <w:rPr>
                  <w:rFonts w:ascii="Times New Roman" w:hAnsi="Times New Roman"/>
                  <w:i/>
                  <w:iCs/>
                  <w:sz w:val="22"/>
                  <w:szCs w:val="22"/>
                </w:rPr>
                <w:delText>μ</w:delText>
              </w:r>
            </w:del>
          </w:p>
        </w:tc>
        <w:tc>
          <w:tcPr>
            <w:tcW w:w="1872" w:type="dxa"/>
            <w:vAlign w:val="bottom"/>
          </w:tcPr>
          <w:p w14:paraId="1FC0D22B" w14:textId="776590C4" w:rsidR="009457AF" w:rsidRPr="00CE6906" w:rsidDel="001553CE" w:rsidRDefault="009457AF" w:rsidP="009457AF">
            <w:pPr>
              <w:autoSpaceDE/>
              <w:jc w:val="center"/>
              <w:rPr>
                <w:del w:id="1202" w:author="Jeremy Haynes" w:date="2024-05-15T12:26:00Z" w16du:dateUtc="2024-05-15T16:26:00Z"/>
                <w:rFonts w:ascii="Times New Roman" w:hAnsi="Times New Roman"/>
                <w:sz w:val="22"/>
                <w:szCs w:val="22"/>
              </w:rPr>
            </w:pPr>
            <w:del w:id="1203" w:author="Jeremy Haynes" w:date="2024-05-15T12:26:00Z" w16du:dateUtc="2024-05-15T16:26:00Z">
              <w:r w:rsidRPr="00CE6906" w:rsidDel="001553CE">
                <w:rPr>
                  <w:rFonts w:ascii="Times New Roman" w:hAnsi="Times New Roman"/>
                  <w:color w:val="000000"/>
                  <w:sz w:val="22"/>
                  <w:szCs w:val="22"/>
                </w:rPr>
                <w:delText>0.09 [0.08,0.1</w:delText>
              </w:r>
              <w:r w:rsidDel="001553CE">
                <w:rPr>
                  <w:rFonts w:ascii="Times New Roman" w:hAnsi="Times New Roman"/>
                  <w:color w:val="000000"/>
                  <w:sz w:val="22"/>
                  <w:szCs w:val="22"/>
                </w:rPr>
                <w:delText>0</w:delText>
              </w:r>
              <w:r w:rsidRPr="00CE6906" w:rsidDel="001553CE">
                <w:rPr>
                  <w:rFonts w:ascii="Times New Roman" w:hAnsi="Times New Roman"/>
                  <w:color w:val="000000"/>
                  <w:sz w:val="22"/>
                  <w:szCs w:val="22"/>
                </w:rPr>
                <w:delText>]</w:delText>
              </w:r>
            </w:del>
          </w:p>
        </w:tc>
        <w:tc>
          <w:tcPr>
            <w:tcW w:w="1872" w:type="dxa"/>
            <w:vAlign w:val="bottom"/>
          </w:tcPr>
          <w:p w14:paraId="434B6F2C" w14:textId="6C58A9BB" w:rsidR="009457AF" w:rsidRPr="00CE6906" w:rsidDel="001553CE" w:rsidRDefault="009457AF" w:rsidP="009457AF">
            <w:pPr>
              <w:autoSpaceDE/>
              <w:jc w:val="center"/>
              <w:rPr>
                <w:del w:id="1204" w:author="Jeremy Haynes" w:date="2024-05-15T12:26:00Z" w16du:dateUtc="2024-05-15T16:26:00Z"/>
                <w:rFonts w:ascii="Times New Roman" w:hAnsi="Times New Roman"/>
                <w:sz w:val="22"/>
                <w:szCs w:val="22"/>
              </w:rPr>
            </w:pPr>
            <w:del w:id="1205" w:author="Jeremy Haynes" w:date="2024-05-15T12:26:00Z" w16du:dateUtc="2024-05-15T16:26:00Z">
              <w:r w:rsidRPr="00CE6906" w:rsidDel="001553CE">
                <w:rPr>
                  <w:rFonts w:ascii="Times New Roman" w:hAnsi="Times New Roman"/>
                  <w:color w:val="000000"/>
                  <w:sz w:val="22"/>
                  <w:szCs w:val="22"/>
                </w:rPr>
                <w:delText>0.11 [0.09,0.14]</w:delText>
              </w:r>
            </w:del>
          </w:p>
        </w:tc>
        <w:tc>
          <w:tcPr>
            <w:tcW w:w="1872" w:type="dxa"/>
            <w:vAlign w:val="bottom"/>
          </w:tcPr>
          <w:p w14:paraId="3FF4C3A0" w14:textId="3353A6C1" w:rsidR="009457AF" w:rsidRPr="00CE6906" w:rsidDel="001553CE" w:rsidRDefault="009457AF" w:rsidP="009457AF">
            <w:pPr>
              <w:autoSpaceDE/>
              <w:jc w:val="center"/>
              <w:rPr>
                <w:del w:id="1206" w:author="Jeremy Haynes" w:date="2024-05-15T12:26:00Z" w16du:dateUtc="2024-05-15T16:26:00Z"/>
                <w:rFonts w:ascii="Times New Roman" w:hAnsi="Times New Roman"/>
                <w:sz w:val="22"/>
                <w:szCs w:val="22"/>
              </w:rPr>
            </w:pPr>
            <w:del w:id="1207" w:author="Jeremy Haynes" w:date="2024-05-15T12:26:00Z" w16du:dateUtc="2024-05-15T16:26:00Z">
              <w:r w:rsidRPr="00CE6906" w:rsidDel="001553CE">
                <w:rPr>
                  <w:rFonts w:ascii="Times New Roman" w:hAnsi="Times New Roman"/>
                  <w:color w:val="000000"/>
                  <w:sz w:val="22"/>
                  <w:szCs w:val="22"/>
                </w:rPr>
                <w:delText>0.08 [0.06,0.1</w:delText>
              </w:r>
              <w:r w:rsidDel="001553CE">
                <w:rPr>
                  <w:rFonts w:ascii="Times New Roman" w:hAnsi="Times New Roman"/>
                  <w:color w:val="000000"/>
                  <w:sz w:val="22"/>
                  <w:szCs w:val="22"/>
                </w:rPr>
                <w:delText>0</w:delText>
              </w:r>
              <w:r w:rsidRPr="00CE6906" w:rsidDel="001553CE">
                <w:rPr>
                  <w:rFonts w:ascii="Times New Roman" w:hAnsi="Times New Roman"/>
                  <w:color w:val="000000"/>
                  <w:sz w:val="22"/>
                  <w:szCs w:val="22"/>
                </w:rPr>
                <w:delText>]</w:delText>
              </w:r>
            </w:del>
          </w:p>
        </w:tc>
        <w:tc>
          <w:tcPr>
            <w:tcW w:w="1872" w:type="dxa"/>
            <w:vAlign w:val="bottom"/>
          </w:tcPr>
          <w:p w14:paraId="2C01A665" w14:textId="117BCFFC" w:rsidR="009457AF" w:rsidRPr="00CE6906" w:rsidDel="001553CE" w:rsidRDefault="009457AF" w:rsidP="009457AF">
            <w:pPr>
              <w:autoSpaceDE/>
              <w:jc w:val="center"/>
              <w:rPr>
                <w:del w:id="1208" w:author="Jeremy Haynes" w:date="2024-05-15T12:26:00Z" w16du:dateUtc="2024-05-15T16:26:00Z"/>
                <w:rFonts w:ascii="Times New Roman" w:hAnsi="Times New Roman"/>
                <w:sz w:val="22"/>
                <w:szCs w:val="22"/>
              </w:rPr>
            </w:pPr>
            <w:del w:id="1209" w:author="Jeremy Haynes" w:date="2024-05-15T12:26:00Z" w16du:dateUtc="2024-05-15T16:26:00Z">
              <w:r w:rsidRPr="00CE6906" w:rsidDel="001553CE">
                <w:rPr>
                  <w:rFonts w:ascii="Times New Roman" w:hAnsi="Times New Roman"/>
                  <w:color w:val="000000"/>
                  <w:sz w:val="22"/>
                  <w:szCs w:val="22"/>
                </w:rPr>
                <w:delText>0.09 [0.07,0.11]</w:delText>
              </w:r>
            </w:del>
          </w:p>
        </w:tc>
      </w:tr>
      <w:tr w:rsidR="009457AF" w:rsidRPr="00CE6906" w:rsidDel="001553CE" w14:paraId="12A82AC7" w14:textId="4B1779DC" w:rsidTr="007E2C30">
        <w:trPr>
          <w:jc w:val="center"/>
          <w:del w:id="1210" w:author="Jeremy Haynes" w:date="2024-05-15T12:26:00Z"/>
        </w:trPr>
        <w:tc>
          <w:tcPr>
            <w:tcW w:w="1711" w:type="dxa"/>
            <w:vMerge/>
            <w:vAlign w:val="center"/>
          </w:tcPr>
          <w:p w14:paraId="0E13F01A" w14:textId="0DB392BE" w:rsidR="009457AF" w:rsidRPr="00CE6906" w:rsidDel="001553CE" w:rsidRDefault="009457AF" w:rsidP="009457AF">
            <w:pPr>
              <w:autoSpaceDE/>
              <w:jc w:val="center"/>
              <w:rPr>
                <w:del w:id="1211" w:author="Jeremy Haynes" w:date="2024-05-15T12:26:00Z" w16du:dateUtc="2024-05-15T16:26:00Z"/>
                <w:rFonts w:ascii="Times New Roman" w:hAnsi="Times New Roman"/>
                <w:sz w:val="22"/>
                <w:szCs w:val="22"/>
              </w:rPr>
            </w:pPr>
          </w:p>
        </w:tc>
        <w:tc>
          <w:tcPr>
            <w:tcW w:w="699" w:type="dxa"/>
            <w:vAlign w:val="center"/>
          </w:tcPr>
          <w:p w14:paraId="2DEEBE48" w14:textId="58DA78DE" w:rsidR="009457AF" w:rsidRPr="001A0D58" w:rsidDel="001553CE" w:rsidRDefault="009457AF" w:rsidP="009457AF">
            <w:pPr>
              <w:autoSpaceDE/>
              <w:jc w:val="center"/>
              <w:rPr>
                <w:del w:id="1212" w:author="Jeremy Haynes" w:date="2024-05-15T12:26:00Z" w16du:dateUtc="2024-05-15T16:26:00Z"/>
                <w:rFonts w:ascii="Times New Roman" w:eastAsia="Cambria" w:hAnsi="Times New Roman"/>
                <w:i/>
                <w:iCs/>
                <w:sz w:val="22"/>
                <w:szCs w:val="22"/>
              </w:rPr>
            </w:pPr>
            <w:del w:id="1213" w:author="Jeremy Haynes" w:date="2024-05-15T12:26:00Z" w16du:dateUtc="2024-05-15T16:26:00Z">
              <w:r w:rsidRPr="001A0D58" w:rsidDel="001553CE">
                <w:rPr>
                  <w:rFonts w:ascii="Times New Roman" w:eastAsia="Cambria" w:hAnsi="Times New Roman"/>
                  <w:i/>
                  <w:iCs/>
                  <w:sz w:val="22"/>
                  <w:szCs w:val="22"/>
                </w:rPr>
                <w:delText>β</w:delText>
              </w:r>
            </w:del>
          </w:p>
        </w:tc>
        <w:tc>
          <w:tcPr>
            <w:tcW w:w="1872" w:type="dxa"/>
            <w:vAlign w:val="bottom"/>
          </w:tcPr>
          <w:p w14:paraId="3B06A9C5" w14:textId="6CD02469" w:rsidR="009457AF" w:rsidRPr="00CE6906" w:rsidDel="001553CE" w:rsidRDefault="009457AF" w:rsidP="009457AF">
            <w:pPr>
              <w:autoSpaceDE/>
              <w:jc w:val="center"/>
              <w:rPr>
                <w:del w:id="1214" w:author="Jeremy Haynes" w:date="2024-05-15T12:26:00Z" w16du:dateUtc="2024-05-15T16:26:00Z"/>
                <w:rFonts w:ascii="Times New Roman" w:hAnsi="Times New Roman"/>
                <w:sz w:val="22"/>
                <w:szCs w:val="22"/>
              </w:rPr>
            </w:pPr>
            <w:del w:id="1215" w:author="Jeremy Haynes" w:date="2024-05-15T12:26:00Z" w16du:dateUtc="2024-05-15T16:26:00Z">
              <w:r w:rsidDel="001553CE">
                <w:rPr>
                  <w:rFonts w:ascii="Times New Roman" w:hAnsi="Times New Roman"/>
                  <w:sz w:val="22"/>
                  <w:szCs w:val="22"/>
                </w:rPr>
                <w:delText>-</w:delText>
              </w:r>
            </w:del>
          </w:p>
        </w:tc>
        <w:tc>
          <w:tcPr>
            <w:tcW w:w="1872" w:type="dxa"/>
            <w:vAlign w:val="bottom"/>
          </w:tcPr>
          <w:p w14:paraId="09ABCDB3" w14:textId="2DB220AC" w:rsidR="009457AF" w:rsidRPr="00CE6906" w:rsidDel="001553CE" w:rsidRDefault="009457AF" w:rsidP="009457AF">
            <w:pPr>
              <w:autoSpaceDE/>
              <w:jc w:val="center"/>
              <w:rPr>
                <w:del w:id="1216" w:author="Jeremy Haynes" w:date="2024-05-15T12:26:00Z" w16du:dateUtc="2024-05-15T16:26:00Z"/>
                <w:rFonts w:ascii="Times New Roman" w:hAnsi="Times New Roman"/>
                <w:b/>
                <w:bCs/>
                <w:sz w:val="22"/>
                <w:szCs w:val="22"/>
              </w:rPr>
            </w:pPr>
            <w:del w:id="1217" w:author="Jeremy Haynes" w:date="2024-05-15T12:26:00Z" w16du:dateUtc="2024-05-15T16:26:00Z">
              <w:r w:rsidRPr="00CE6906" w:rsidDel="001553CE">
                <w:rPr>
                  <w:rFonts w:ascii="Times New Roman" w:hAnsi="Times New Roman"/>
                  <w:b/>
                  <w:bCs/>
                  <w:color w:val="000000"/>
                  <w:sz w:val="22"/>
                  <w:szCs w:val="22"/>
                </w:rPr>
                <w:delText>0.15 [0.01,0.29]</w:delText>
              </w:r>
            </w:del>
          </w:p>
        </w:tc>
        <w:tc>
          <w:tcPr>
            <w:tcW w:w="1872" w:type="dxa"/>
            <w:vAlign w:val="bottom"/>
          </w:tcPr>
          <w:p w14:paraId="1EFF0B6B" w14:textId="71ADD7C0" w:rsidR="009457AF" w:rsidRPr="00CE6906" w:rsidDel="001553CE" w:rsidRDefault="009457AF" w:rsidP="009457AF">
            <w:pPr>
              <w:autoSpaceDE/>
              <w:jc w:val="center"/>
              <w:rPr>
                <w:del w:id="1218" w:author="Jeremy Haynes" w:date="2024-05-15T12:26:00Z" w16du:dateUtc="2024-05-15T16:26:00Z"/>
                <w:rFonts w:ascii="Times New Roman" w:hAnsi="Times New Roman"/>
                <w:sz w:val="22"/>
                <w:szCs w:val="22"/>
              </w:rPr>
            </w:pPr>
            <w:del w:id="1219" w:author="Jeremy Haynes" w:date="2024-05-15T12:26:00Z" w16du:dateUtc="2024-05-15T16:26:00Z">
              <w:r w:rsidRPr="00CE6906" w:rsidDel="001553CE">
                <w:rPr>
                  <w:rFonts w:ascii="Times New Roman" w:hAnsi="Times New Roman"/>
                  <w:color w:val="000000"/>
                  <w:sz w:val="22"/>
                  <w:szCs w:val="22"/>
                </w:rPr>
                <w:delText>-0.06 [-0.21,0.08]</w:delText>
              </w:r>
            </w:del>
          </w:p>
        </w:tc>
        <w:tc>
          <w:tcPr>
            <w:tcW w:w="1872" w:type="dxa"/>
            <w:vAlign w:val="bottom"/>
          </w:tcPr>
          <w:p w14:paraId="3965D4F9" w14:textId="62A76696" w:rsidR="009457AF" w:rsidRPr="00CE6906" w:rsidDel="001553CE" w:rsidRDefault="009457AF" w:rsidP="009457AF">
            <w:pPr>
              <w:autoSpaceDE/>
              <w:jc w:val="center"/>
              <w:rPr>
                <w:del w:id="1220" w:author="Jeremy Haynes" w:date="2024-05-15T12:26:00Z" w16du:dateUtc="2024-05-15T16:26:00Z"/>
                <w:rFonts w:ascii="Times New Roman" w:hAnsi="Times New Roman"/>
                <w:sz w:val="22"/>
                <w:szCs w:val="22"/>
              </w:rPr>
            </w:pPr>
            <w:del w:id="1221" w:author="Jeremy Haynes" w:date="2024-05-15T12:26:00Z" w16du:dateUtc="2024-05-15T16:26:00Z">
              <w:r w:rsidRPr="00CE6906" w:rsidDel="001553CE">
                <w:rPr>
                  <w:rFonts w:ascii="Times New Roman" w:hAnsi="Times New Roman"/>
                  <w:color w:val="000000"/>
                  <w:sz w:val="22"/>
                  <w:szCs w:val="22"/>
                </w:rPr>
                <w:delText>-0.02 [-0.15,0.12]</w:delText>
              </w:r>
            </w:del>
          </w:p>
        </w:tc>
      </w:tr>
      <w:tr w:rsidR="009457AF" w:rsidRPr="00CE6906" w:rsidDel="001553CE" w14:paraId="5733756D" w14:textId="7D954675" w:rsidTr="007E2C30">
        <w:trPr>
          <w:jc w:val="center"/>
          <w:del w:id="1222" w:author="Jeremy Haynes" w:date="2024-05-15T12:26:00Z"/>
        </w:trPr>
        <w:tc>
          <w:tcPr>
            <w:tcW w:w="1711" w:type="dxa"/>
            <w:vMerge w:val="restart"/>
            <w:vAlign w:val="center"/>
          </w:tcPr>
          <w:p w14:paraId="5570FE75" w14:textId="57926447" w:rsidR="009457AF" w:rsidRPr="00CE6906" w:rsidDel="001553CE" w:rsidRDefault="009457AF" w:rsidP="009457AF">
            <w:pPr>
              <w:autoSpaceDE/>
              <w:jc w:val="center"/>
              <w:rPr>
                <w:del w:id="1223" w:author="Jeremy Haynes" w:date="2024-05-15T12:26:00Z" w16du:dateUtc="2024-05-15T16:26:00Z"/>
                <w:rFonts w:ascii="Times New Roman" w:hAnsi="Times New Roman"/>
                <w:sz w:val="22"/>
                <w:szCs w:val="22"/>
              </w:rPr>
            </w:pPr>
            <w:del w:id="1224" w:author="Jeremy Haynes" w:date="2024-05-15T12:26:00Z" w16du:dateUtc="2024-05-15T16:26:00Z">
              <w:r w:rsidRPr="00CE6906" w:rsidDel="001553CE">
                <w:rPr>
                  <w:rFonts w:ascii="Times New Roman" w:eastAsia="Cambria" w:hAnsi="Times New Roman"/>
                  <w:i/>
                  <w:iCs/>
                  <w:sz w:val="22"/>
                  <w:szCs w:val="22"/>
                </w:rPr>
                <w:delText>βf</w:delText>
              </w:r>
            </w:del>
          </w:p>
        </w:tc>
        <w:tc>
          <w:tcPr>
            <w:tcW w:w="699" w:type="dxa"/>
            <w:vAlign w:val="center"/>
          </w:tcPr>
          <w:p w14:paraId="6ADEA917" w14:textId="6563F2F4" w:rsidR="009457AF" w:rsidRPr="001A0D58" w:rsidDel="001553CE" w:rsidRDefault="009457AF" w:rsidP="009457AF">
            <w:pPr>
              <w:autoSpaceDE/>
              <w:jc w:val="center"/>
              <w:rPr>
                <w:del w:id="1225" w:author="Jeremy Haynes" w:date="2024-05-15T12:26:00Z" w16du:dateUtc="2024-05-15T16:26:00Z"/>
                <w:rFonts w:ascii="Times New Roman" w:eastAsia="Cambria" w:hAnsi="Times New Roman"/>
                <w:i/>
                <w:iCs/>
                <w:sz w:val="22"/>
                <w:szCs w:val="22"/>
              </w:rPr>
            </w:pPr>
            <w:del w:id="1226" w:author="Jeremy Haynes" w:date="2024-05-15T12:26:00Z" w16du:dateUtc="2024-05-15T16:26:00Z">
              <w:r w:rsidRPr="001A0D58" w:rsidDel="001553CE">
                <w:rPr>
                  <w:rFonts w:ascii="Times New Roman" w:hAnsi="Times New Roman"/>
                  <w:i/>
                  <w:iCs/>
                  <w:sz w:val="22"/>
                  <w:szCs w:val="22"/>
                </w:rPr>
                <w:delText>μ</w:delText>
              </w:r>
            </w:del>
          </w:p>
        </w:tc>
        <w:tc>
          <w:tcPr>
            <w:tcW w:w="1872" w:type="dxa"/>
            <w:vAlign w:val="bottom"/>
          </w:tcPr>
          <w:p w14:paraId="7B09C858" w14:textId="4A9D630C" w:rsidR="009457AF" w:rsidRPr="00CE6906" w:rsidDel="001553CE" w:rsidRDefault="009457AF" w:rsidP="009457AF">
            <w:pPr>
              <w:autoSpaceDE/>
              <w:jc w:val="center"/>
              <w:rPr>
                <w:del w:id="1227" w:author="Jeremy Haynes" w:date="2024-05-15T12:26:00Z" w16du:dateUtc="2024-05-15T16:26:00Z"/>
                <w:rFonts w:ascii="Times New Roman" w:hAnsi="Times New Roman"/>
                <w:sz w:val="22"/>
                <w:szCs w:val="22"/>
              </w:rPr>
            </w:pPr>
            <w:del w:id="1228" w:author="Jeremy Haynes" w:date="2024-05-15T12:26:00Z" w16du:dateUtc="2024-05-15T16:26:00Z">
              <w:r w:rsidRPr="00CE6906" w:rsidDel="001553CE">
                <w:rPr>
                  <w:rFonts w:ascii="Times New Roman" w:hAnsi="Times New Roman"/>
                  <w:color w:val="000000"/>
                  <w:sz w:val="22"/>
                  <w:szCs w:val="22"/>
                </w:rPr>
                <w:delText>2.97 [2.35,3.57]</w:delText>
              </w:r>
            </w:del>
          </w:p>
        </w:tc>
        <w:tc>
          <w:tcPr>
            <w:tcW w:w="1872" w:type="dxa"/>
            <w:vAlign w:val="bottom"/>
          </w:tcPr>
          <w:p w14:paraId="4157D4E0" w14:textId="3F363066" w:rsidR="009457AF" w:rsidRPr="00CE6906" w:rsidDel="001553CE" w:rsidRDefault="009457AF" w:rsidP="009457AF">
            <w:pPr>
              <w:autoSpaceDE/>
              <w:jc w:val="center"/>
              <w:rPr>
                <w:del w:id="1229" w:author="Jeremy Haynes" w:date="2024-05-15T12:26:00Z" w16du:dateUtc="2024-05-15T16:26:00Z"/>
                <w:rFonts w:ascii="Times New Roman" w:hAnsi="Times New Roman"/>
                <w:sz w:val="22"/>
                <w:szCs w:val="22"/>
              </w:rPr>
            </w:pPr>
            <w:del w:id="1230" w:author="Jeremy Haynes" w:date="2024-05-15T12:26:00Z" w16du:dateUtc="2024-05-15T16:26:00Z">
              <w:r w:rsidRPr="00CE6906" w:rsidDel="001553CE">
                <w:rPr>
                  <w:rFonts w:ascii="Times New Roman" w:hAnsi="Times New Roman"/>
                  <w:color w:val="000000"/>
                  <w:sz w:val="22"/>
                  <w:szCs w:val="22"/>
                </w:rPr>
                <w:delText>2.88 [1.86,3.83]</w:delText>
              </w:r>
            </w:del>
          </w:p>
        </w:tc>
        <w:tc>
          <w:tcPr>
            <w:tcW w:w="1872" w:type="dxa"/>
            <w:vAlign w:val="bottom"/>
          </w:tcPr>
          <w:p w14:paraId="618E676B" w14:textId="11512EAB" w:rsidR="009457AF" w:rsidRPr="00CE6906" w:rsidDel="001553CE" w:rsidRDefault="009457AF" w:rsidP="009457AF">
            <w:pPr>
              <w:autoSpaceDE/>
              <w:jc w:val="center"/>
              <w:rPr>
                <w:del w:id="1231" w:author="Jeremy Haynes" w:date="2024-05-15T12:26:00Z" w16du:dateUtc="2024-05-15T16:26:00Z"/>
                <w:rFonts w:ascii="Times New Roman" w:hAnsi="Times New Roman"/>
                <w:sz w:val="22"/>
                <w:szCs w:val="22"/>
              </w:rPr>
            </w:pPr>
            <w:del w:id="1232" w:author="Jeremy Haynes" w:date="2024-05-15T12:26:00Z" w16du:dateUtc="2024-05-15T16:26:00Z">
              <w:r w:rsidRPr="00CE6906" w:rsidDel="001553CE">
                <w:rPr>
                  <w:rFonts w:ascii="Times New Roman" w:hAnsi="Times New Roman"/>
                  <w:color w:val="000000"/>
                  <w:sz w:val="22"/>
                  <w:szCs w:val="22"/>
                </w:rPr>
                <w:delText>4</w:delText>
              </w:r>
              <w:r w:rsidDel="001553CE">
                <w:rPr>
                  <w:rFonts w:ascii="Times New Roman" w:hAnsi="Times New Roman"/>
                  <w:color w:val="000000"/>
                  <w:sz w:val="22"/>
                  <w:szCs w:val="22"/>
                </w:rPr>
                <w:delText>.00</w:delText>
              </w:r>
              <w:r w:rsidRPr="00CE6906" w:rsidDel="001553CE">
                <w:rPr>
                  <w:rFonts w:ascii="Times New Roman" w:hAnsi="Times New Roman"/>
                  <w:color w:val="000000"/>
                  <w:sz w:val="22"/>
                  <w:szCs w:val="22"/>
                </w:rPr>
                <w:delText xml:space="preserve"> [2.91,5.01]</w:delText>
              </w:r>
            </w:del>
          </w:p>
        </w:tc>
        <w:tc>
          <w:tcPr>
            <w:tcW w:w="1872" w:type="dxa"/>
            <w:vAlign w:val="bottom"/>
          </w:tcPr>
          <w:p w14:paraId="2F22701B" w14:textId="004BF8D2" w:rsidR="009457AF" w:rsidRPr="00CE6906" w:rsidDel="001553CE" w:rsidRDefault="009457AF" w:rsidP="009457AF">
            <w:pPr>
              <w:autoSpaceDE/>
              <w:jc w:val="center"/>
              <w:rPr>
                <w:del w:id="1233" w:author="Jeremy Haynes" w:date="2024-05-15T12:26:00Z" w16du:dateUtc="2024-05-15T16:26:00Z"/>
                <w:rFonts w:ascii="Times New Roman" w:hAnsi="Times New Roman"/>
                <w:sz w:val="22"/>
                <w:szCs w:val="22"/>
              </w:rPr>
            </w:pPr>
            <w:del w:id="1234" w:author="Jeremy Haynes" w:date="2024-05-15T12:26:00Z" w16du:dateUtc="2024-05-15T16:26:00Z">
              <w:r w:rsidRPr="00CE6906" w:rsidDel="001553CE">
                <w:rPr>
                  <w:rFonts w:ascii="Times New Roman" w:hAnsi="Times New Roman"/>
                  <w:color w:val="000000"/>
                  <w:sz w:val="22"/>
                  <w:szCs w:val="22"/>
                </w:rPr>
                <w:delText>3.12 [2.19,4.09]</w:delText>
              </w:r>
            </w:del>
          </w:p>
        </w:tc>
      </w:tr>
      <w:tr w:rsidR="009457AF" w:rsidRPr="00CE6906" w:rsidDel="001553CE" w14:paraId="79D38A6C" w14:textId="70B07F53" w:rsidTr="007E2C30">
        <w:trPr>
          <w:jc w:val="center"/>
          <w:del w:id="1235" w:author="Jeremy Haynes" w:date="2024-05-15T12:26:00Z"/>
        </w:trPr>
        <w:tc>
          <w:tcPr>
            <w:tcW w:w="1711" w:type="dxa"/>
            <w:vMerge/>
            <w:vAlign w:val="center"/>
          </w:tcPr>
          <w:p w14:paraId="2432E43E" w14:textId="62BD0338" w:rsidR="009457AF" w:rsidRPr="00CE6906" w:rsidDel="001553CE" w:rsidRDefault="009457AF" w:rsidP="009457AF">
            <w:pPr>
              <w:autoSpaceDE/>
              <w:jc w:val="center"/>
              <w:rPr>
                <w:del w:id="1236" w:author="Jeremy Haynes" w:date="2024-05-15T12:26:00Z" w16du:dateUtc="2024-05-15T16:26:00Z"/>
                <w:rFonts w:ascii="Times New Roman" w:hAnsi="Times New Roman"/>
                <w:sz w:val="22"/>
                <w:szCs w:val="22"/>
              </w:rPr>
            </w:pPr>
          </w:p>
        </w:tc>
        <w:tc>
          <w:tcPr>
            <w:tcW w:w="699" w:type="dxa"/>
            <w:vAlign w:val="center"/>
          </w:tcPr>
          <w:p w14:paraId="4F6AD811" w14:textId="6A77DCE5" w:rsidR="009457AF" w:rsidRPr="001A0D58" w:rsidDel="001553CE" w:rsidRDefault="009457AF" w:rsidP="009457AF">
            <w:pPr>
              <w:autoSpaceDE/>
              <w:jc w:val="center"/>
              <w:rPr>
                <w:del w:id="1237" w:author="Jeremy Haynes" w:date="2024-05-15T12:26:00Z" w16du:dateUtc="2024-05-15T16:26:00Z"/>
                <w:rFonts w:ascii="Times New Roman" w:eastAsia="Cambria" w:hAnsi="Times New Roman"/>
                <w:i/>
                <w:iCs/>
                <w:sz w:val="22"/>
                <w:szCs w:val="22"/>
              </w:rPr>
            </w:pPr>
            <w:del w:id="1238" w:author="Jeremy Haynes" w:date="2024-05-15T12:26:00Z" w16du:dateUtc="2024-05-15T16:26:00Z">
              <w:r w:rsidRPr="001A0D58" w:rsidDel="001553CE">
                <w:rPr>
                  <w:rFonts w:ascii="Times New Roman" w:eastAsia="Cambria" w:hAnsi="Times New Roman"/>
                  <w:i/>
                  <w:iCs/>
                  <w:sz w:val="22"/>
                  <w:szCs w:val="22"/>
                </w:rPr>
                <w:delText>β</w:delText>
              </w:r>
            </w:del>
          </w:p>
        </w:tc>
        <w:tc>
          <w:tcPr>
            <w:tcW w:w="1872" w:type="dxa"/>
            <w:vAlign w:val="bottom"/>
          </w:tcPr>
          <w:p w14:paraId="50EFF132" w14:textId="39253106" w:rsidR="009457AF" w:rsidRPr="00CE6906" w:rsidDel="001553CE" w:rsidRDefault="009457AF" w:rsidP="009457AF">
            <w:pPr>
              <w:autoSpaceDE/>
              <w:jc w:val="center"/>
              <w:rPr>
                <w:del w:id="1239" w:author="Jeremy Haynes" w:date="2024-05-15T12:26:00Z" w16du:dateUtc="2024-05-15T16:26:00Z"/>
                <w:rFonts w:ascii="Times New Roman" w:hAnsi="Times New Roman"/>
                <w:sz w:val="22"/>
                <w:szCs w:val="22"/>
              </w:rPr>
            </w:pPr>
            <w:del w:id="1240" w:author="Jeremy Haynes" w:date="2024-05-15T12:26:00Z" w16du:dateUtc="2024-05-15T16:26:00Z">
              <w:r w:rsidDel="001553CE">
                <w:rPr>
                  <w:rFonts w:ascii="Times New Roman" w:hAnsi="Times New Roman"/>
                  <w:sz w:val="22"/>
                  <w:szCs w:val="22"/>
                </w:rPr>
                <w:delText>-</w:delText>
              </w:r>
            </w:del>
          </w:p>
        </w:tc>
        <w:tc>
          <w:tcPr>
            <w:tcW w:w="1872" w:type="dxa"/>
            <w:vAlign w:val="bottom"/>
          </w:tcPr>
          <w:p w14:paraId="2004F005" w14:textId="57533DBA" w:rsidR="009457AF" w:rsidRPr="00CE6906" w:rsidDel="001553CE" w:rsidRDefault="009457AF" w:rsidP="009457AF">
            <w:pPr>
              <w:autoSpaceDE/>
              <w:jc w:val="center"/>
              <w:rPr>
                <w:del w:id="1241" w:author="Jeremy Haynes" w:date="2024-05-15T12:26:00Z" w16du:dateUtc="2024-05-15T16:26:00Z"/>
                <w:rFonts w:ascii="Times New Roman" w:hAnsi="Times New Roman"/>
                <w:sz w:val="22"/>
                <w:szCs w:val="22"/>
              </w:rPr>
            </w:pPr>
            <w:del w:id="1242" w:author="Jeremy Haynes" w:date="2024-05-15T12:26:00Z" w16du:dateUtc="2024-05-15T16:26:00Z">
              <w:r w:rsidRPr="00CE6906" w:rsidDel="001553CE">
                <w:rPr>
                  <w:rFonts w:ascii="Times New Roman" w:hAnsi="Times New Roman"/>
                  <w:color w:val="000000"/>
                  <w:sz w:val="22"/>
                  <w:szCs w:val="22"/>
                </w:rPr>
                <w:delText>-0.1</w:delText>
              </w:r>
              <w:r w:rsidDel="001553CE">
                <w:rPr>
                  <w:rFonts w:ascii="Times New Roman" w:hAnsi="Times New Roman"/>
                  <w:color w:val="000000"/>
                  <w:sz w:val="22"/>
                  <w:szCs w:val="22"/>
                </w:rPr>
                <w:delText>0</w:delText>
              </w:r>
              <w:r w:rsidRPr="00CE6906" w:rsidDel="001553CE">
                <w:rPr>
                  <w:rFonts w:ascii="Times New Roman" w:hAnsi="Times New Roman"/>
                  <w:color w:val="000000"/>
                  <w:sz w:val="22"/>
                  <w:szCs w:val="22"/>
                </w:rPr>
                <w:delText xml:space="preserve"> [-1.07,0.88]</w:delText>
              </w:r>
            </w:del>
          </w:p>
        </w:tc>
        <w:tc>
          <w:tcPr>
            <w:tcW w:w="1872" w:type="dxa"/>
            <w:vAlign w:val="bottom"/>
          </w:tcPr>
          <w:p w14:paraId="7878B605" w14:textId="1022B562" w:rsidR="009457AF" w:rsidRPr="00CE6906" w:rsidDel="001553CE" w:rsidRDefault="009457AF" w:rsidP="009457AF">
            <w:pPr>
              <w:autoSpaceDE/>
              <w:jc w:val="center"/>
              <w:rPr>
                <w:del w:id="1243" w:author="Jeremy Haynes" w:date="2024-05-15T12:26:00Z" w16du:dateUtc="2024-05-15T16:26:00Z"/>
                <w:rFonts w:ascii="Times New Roman" w:hAnsi="Times New Roman"/>
                <w:b/>
                <w:bCs/>
                <w:sz w:val="22"/>
                <w:szCs w:val="22"/>
              </w:rPr>
            </w:pPr>
            <w:del w:id="1244" w:author="Jeremy Haynes" w:date="2024-05-15T12:26:00Z" w16du:dateUtc="2024-05-15T16:26:00Z">
              <w:r w:rsidRPr="00CE6906" w:rsidDel="001553CE">
                <w:rPr>
                  <w:rFonts w:ascii="Times New Roman" w:hAnsi="Times New Roman"/>
                  <w:b/>
                  <w:bCs/>
                  <w:color w:val="000000"/>
                  <w:sz w:val="22"/>
                  <w:szCs w:val="22"/>
                </w:rPr>
                <w:delText>1.02 [0.03,2.04]</w:delText>
              </w:r>
            </w:del>
          </w:p>
        </w:tc>
        <w:tc>
          <w:tcPr>
            <w:tcW w:w="1872" w:type="dxa"/>
            <w:vAlign w:val="bottom"/>
          </w:tcPr>
          <w:p w14:paraId="49EBE596" w14:textId="5B1FDEBA" w:rsidR="009457AF" w:rsidRPr="00CE6906" w:rsidDel="001553CE" w:rsidRDefault="009457AF" w:rsidP="009457AF">
            <w:pPr>
              <w:autoSpaceDE/>
              <w:jc w:val="center"/>
              <w:rPr>
                <w:del w:id="1245" w:author="Jeremy Haynes" w:date="2024-05-15T12:26:00Z" w16du:dateUtc="2024-05-15T16:26:00Z"/>
                <w:rFonts w:ascii="Times New Roman" w:hAnsi="Times New Roman"/>
                <w:sz w:val="22"/>
                <w:szCs w:val="22"/>
              </w:rPr>
            </w:pPr>
            <w:del w:id="1246" w:author="Jeremy Haynes" w:date="2024-05-15T12:26:00Z" w16du:dateUtc="2024-05-15T16:26:00Z">
              <w:r w:rsidRPr="00CE6906" w:rsidDel="001553CE">
                <w:rPr>
                  <w:rFonts w:ascii="Times New Roman" w:hAnsi="Times New Roman"/>
                  <w:color w:val="000000"/>
                  <w:sz w:val="22"/>
                  <w:szCs w:val="22"/>
                </w:rPr>
                <w:delText>0.15 [-0.82,1.09]</w:delText>
              </w:r>
            </w:del>
          </w:p>
        </w:tc>
      </w:tr>
      <w:tr w:rsidR="009457AF" w:rsidRPr="00CE6906" w:rsidDel="001553CE" w14:paraId="7D1ED172" w14:textId="62095133" w:rsidTr="007E2C30">
        <w:trPr>
          <w:jc w:val="center"/>
          <w:del w:id="1247" w:author="Jeremy Haynes" w:date="2024-05-15T12:26:00Z"/>
        </w:trPr>
        <w:tc>
          <w:tcPr>
            <w:tcW w:w="1711" w:type="dxa"/>
            <w:vMerge w:val="restart"/>
            <w:vAlign w:val="center"/>
          </w:tcPr>
          <w:p w14:paraId="66E5CD09" w14:textId="444330BD" w:rsidR="009457AF" w:rsidRPr="00CE6906" w:rsidDel="001553CE" w:rsidRDefault="009457AF" w:rsidP="009457AF">
            <w:pPr>
              <w:autoSpaceDE/>
              <w:jc w:val="center"/>
              <w:rPr>
                <w:del w:id="1248" w:author="Jeremy Haynes" w:date="2024-05-15T12:26:00Z" w16du:dateUtc="2024-05-15T16:26:00Z"/>
                <w:rFonts w:ascii="Times New Roman" w:hAnsi="Times New Roman"/>
                <w:sz w:val="22"/>
                <w:szCs w:val="22"/>
              </w:rPr>
            </w:pPr>
            <w:del w:id="1249" w:author="Jeremy Haynes" w:date="2024-05-15T12:26:00Z" w16du:dateUtc="2024-05-15T16:26:00Z">
              <w:r w:rsidRPr="00CE6906" w:rsidDel="001553CE">
                <w:rPr>
                  <w:rFonts w:ascii="Times New Roman" w:eastAsia="Cambria" w:hAnsi="Times New Roman"/>
                  <w:i/>
                  <w:iCs/>
                  <w:sz w:val="22"/>
                  <w:szCs w:val="22"/>
                </w:rPr>
                <w:delText>βb</w:delText>
              </w:r>
            </w:del>
          </w:p>
        </w:tc>
        <w:tc>
          <w:tcPr>
            <w:tcW w:w="699" w:type="dxa"/>
            <w:vAlign w:val="center"/>
          </w:tcPr>
          <w:p w14:paraId="18F7C151" w14:textId="17FBD59E" w:rsidR="009457AF" w:rsidRPr="001A0D58" w:rsidDel="001553CE" w:rsidRDefault="009457AF" w:rsidP="009457AF">
            <w:pPr>
              <w:autoSpaceDE/>
              <w:jc w:val="center"/>
              <w:rPr>
                <w:del w:id="1250" w:author="Jeremy Haynes" w:date="2024-05-15T12:26:00Z" w16du:dateUtc="2024-05-15T16:26:00Z"/>
                <w:rFonts w:ascii="Times New Roman" w:eastAsia="Cambria" w:hAnsi="Times New Roman"/>
                <w:i/>
                <w:iCs/>
                <w:sz w:val="22"/>
                <w:szCs w:val="22"/>
              </w:rPr>
            </w:pPr>
            <w:del w:id="1251" w:author="Jeremy Haynes" w:date="2024-05-15T12:26:00Z" w16du:dateUtc="2024-05-15T16:26:00Z">
              <w:r w:rsidRPr="001A0D58" w:rsidDel="001553CE">
                <w:rPr>
                  <w:rFonts w:ascii="Times New Roman" w:hAnsi="Times New Roman"/>
                  <w:i/>
                  <w:iCs/>
                  <w:sz w:val="22"/>
                  <w:szCs w:val="22"/>
                </w:rPr>
                <w:delText>μ</w:delText>
              </w:r>
            </w:del>
          </w:p>
        </w:tc>
        <w:tc>
          <w:tcPr>
            <w:tcW w:w="1872" w:type="dxa"/>
            <w:vAlign w:val="bottom"/>
          </w:tcPr>
          <w:p w14:paraId="73BFFB3E" w14:textId="08A66B4D" w:rsidR="009457AF" w:rsidRPr="00CE6906" w:rsidDel="001553CE" w:rsidRDefault="009457AF" w:rsidP="009457AF">
            <w:pPr>
              <w:autoSpaceDE/>
              <w:jc w:val="center"/>
              <w:rPr>
                <w:del w:id="1252" w:author="Jeremy Haynes" w:date="2024-05-15T12:26:00Z" w16du:dateUtc="2024-05-15T16:26:00Z"/>
                <w:rFonts w:ascii="Times New Roman" w:hAnsi="Times New Roman"/>
                <w:sz w:val="22"/>
                <w:szCs w:val="22"/>
              </w:rPr>
            </w:pPr>
            <w:del w:id="1253" w:author="Jeremy Haynes" w:date="2024-05-15T12:26:00Z" w16du:dateUtc="2024-05-15T16:26:00Z">
              <w:r w:rsidRPr="00CE6906" w:rsidDel="001553CE">
                <w:rPr>
                  <w:rFonts w:ascii="Times New Roman" w:hAnsi="Times New Roman"/>
                  <w:color w:val="000000"/>
                  <w:sz w:val="22"/>
                  <w:szCs w:val="22"/>
                </w:rPr>
                <w:delText>0.97 [0.82,1.12]</w:delText>
              </w:r>
            </w:del>
          </w:p>
        </w:tc>
        <w:tc>
          <w:tcPr>
            <w:tcW w:w="1872" w:type="dxa"/>
            <w:vAlign w:val="bottom"/>
          </w:tcPr>
          <w:p w14:paraId="271669EB" w14:textId="0A8EC357" w:rsidR="009457AF" w:rsidRPr="00CE6906" w:rsidDel="001553CE" w:rsidRDefault="009457AF" w:rsidP="009457AF">
            <w:pPr>
              <w:autoSpaceDE/>
              <w:jc w:val="center"/>
              <w:rPr>
                <w:del w:id="1254" w:author="Jeremy Haynes" w:date="2024-05-15T12:26:00Z" w16du:dateUtc="2024-05-15T16:26:00Z"/>
                <w:rFonts w:ascii="Times New Roman" w:hAnsi="Times New Roman"/>
                <w:sz w:val="22"/>
                <w:szCs w:val="22"/>
              </w:rPr>
            </w:pPr>
            <w:del w:id="1255" w:author="Jeremy Haynes" w:date="2024-05-15T12:26:00Z" w16du:dateUtc="2024-05-15T16:26:00Z">
              <w:r w:rsidRPr="00CE6906" w:rsidDel="001553CE">
                <w:rPr>
                  <w:rFonts w:ascii="Times New Roman" w:hAnsi="Times New Roman"/>
                  <w:color w:val="000000"/>
                  <w:sz w:val="22"/>
                  <w:szCs w:val="22"/>
                </w:rPr>
                <w:delText>1.18 [0.93,1.43]</w:delText>
              </w:r>
            </w:del>
          </w:p>
        </w:tc>
        <w:tc>
          <w:tcPr>
            <w:tcW w:w="1872" w:type="dxa"/>
            <w:vAlign w:val="bottom"/>
          </w:tcPr>
          <w:p w14:paraId="21EA2188" w14:textId="70581463" w:rsidR="009457AF" w:rsidRPr="00CE6906" w:rsidDel="001553CE" w:rsidRDefault="009457AF" w:rsidP="009457AF">
            <w:pPr>
              <w:autoSpaceDE/>
              <w:jc w:val="center"/>
              <w:rPr>
                <w:del w:id="1256" w:author="Jeremy Haynes" w:date="2024-05-15T12:26:00Z" w16du:dateUtc="2024-05-15T16:26:00Z"/>
                <w:rFonts w:ascii="Times New Roman" w:hAnsi="Times New Roman"/>
                <w:sz w:val="22"/>
                <w:szCs w:val="22"/>
              </w:rPr>
            </w:pPr>
            <w:del w:id="1257" w:author="Jeremy Haynes" w:date="2024-05-15T12:26:00Z" w16du:dateUtc="2024-05-15T16:26:00Z">
              <w:r w:rsidRPr="00CE6906" w:rsidDel="001553CE">
                <w:rPr>
                  <w:rFonts w:ascii="Times New Roman" w:hAnsi="Times New Roman"/>
                  <w:color w:val="000000"/>
                  <w:sz w:val="22"/>
                  <w:szCs w:val="22"/>
                </w:rPr>
                <w:delText>0.96 [0.68,1.22]</w:delText>
              </w:r>
            </w:del>
          </w:p>
        </w:tc>
        <w:tc>
          <w:tcPr>
            <w:tcW w:w="1872" w:type="dxa"/>
            <w:vAlign w:val="bottom"/>
          </w:tcPr>
          <w:p w14:paraId="2E152AFC" w14:textId="3CE2C0C0" w:rsidR="009457AF" w:rsidRPr="00CE6906" w:rsidDel="001553CE" w:rsidRDefault="009457AF" w:rsidP="009457AF">
            <w:pPr>
              <w:autoSpaceDE/>
              <w:jc w:val="center"/>
              <w:rPr>
                <w:del w:id="1258" w:author="Jeremy Haynes" w:date="2024-05-15T12:26:00Z" w16du:dateUtc="2024-05-15T16:26:00Z"/>
                <w:rFonts w:ascii="Times New Roman" w:hAnsi="Times New Roman"/>
                <w:sz w:val="22"/>
                <w:szCs w:val="22"/>
              </w:rPr>
            </w:pPr>
            <w:del w:id="1259" w:author="Jeremy Haynes" w:date="2024-05-15T12:26:00Z" w16du:dateUtc="2024-05-15T16:26:00Z">
              <w:r w:rsidRPr="00CE6906" w:rsidDel="001553CE">
                <w:rPr>
                  <w:rFonts w:ascii="Times New Roman" w:hAnsi="Times New Roman"/>
                  <w:color w:val="000000"/>
                  <w:sz w:val="22"/>
                  <w:szCs w:val="22"/>
                </w:rPr>
                <w:delText>0.97 [0.74,1.21]</w:delText>
              </w:r>
            </w:del>
          </w:p>
        </w:tc>
      </w:tr>
      <w:tr w:rsidR="009457AF" w:rsidRPr="00CE6906" w:rsidDel="001553CE" w14:paraId="2F82774B" w14:textId="65E1E403" w:rsidTr="007E2C30">
        <w:trPr>
          <w:jc w:val="center"/>
          <w:del w:id="1260" w:author="Jeremy Haynes" w:date="2024-05-15T12:26:00Z"/>
        </w:trPr>
        <w:tc>
          <w:tcPr>
            <w:tcW w:w="1711" w:type="dxa"/>
            <w:vMerge/>
            <w:tcBorders>
              <w:bottom w:val="single" w:sz="4" w:space="0" w:color="auto"/>
            </w:tcBorders>
            <w:vAlign w:val="center"/>
          </w:tcPr>
          <w:p w14:paraId="278469D5" w14:textId="1A7D0E5C" w:rsidR="009457AF" w:rsidRPr="00CE6906" w:rsidDel="001553CE" w:rsidRDefault="009457AF" w:rsidP="009457AF">
            <w:pPr>
              <w:autoSpaceDE/>
              <w:jc w:val="center"/>
              <w:rPr>
                <w:del w:id="1261" w:author="Jeremy Haynes" w:date="2024-05-15T12:26:00Z" w16du:dateUtc="2024-05-15T16:26:00Z"/>
                <w:rFonts w:ascii="Times New Roman" w:hAnsi="Times New Roman"/>
                <w:sz w:val="22"/>
                <w:szCs w:val="22"/>
              </w:rPr>
            </w:pPr>
          </w:p>
        </w:tc>
        <w:tc>
          <w:tcPr>
            <w:tcW w:w="699" w:type="dxa"/>
            <w:tcBorders>
              <w:bottom w:val="single" w:sz="4" w:space="0" w:color="auto"/>
            </w:tcBorders>
            <w:vAlign w:val="center"/>
          </w:tcPr>
          <w:p w14:paraId="1DDCD371" w14:textId="7742EA9D" w:rsidR="009457AF" w:rsidRPr="001A0D58" w:rsidDel="001553CE" w:rsidRDefault="009457AF" w:rsidP="009457AF">
            <w:pPr>
              <w:autoSpaceDE/>
              <w:jc w:val="center"/>
              <w:rPr>
                <w:del w:id="1262" w:author="Jeremy Haynes" w:date="2024-05-15T12:26:00Z" w16du:dateUtc="2024-05-15T16:26:00Z"/>
                <w:rFonts w:ascii="Times New Roman" w:eastAsia="Cambria" w:hAnsi="Times New Roman"/>
                <w:i/>
                <w:iCs/>
                <w:sz w:val="22"/>
                <w:szCs w:val="22"/>
              </w:rPr>
            </w:pPr>
            <w:del w:id="1263" w:author="Jeremy Haynes" w:date="2024-05-15T12:26:00Z" w16du:dateUtc="2024-05-15T16:26:00Z">
              <w:r w:rsidRPr="001A0D58" w:rsidDel="001553CE">
                <w:rPr>
                  <w:rFonts w:ascii="Times New Roman" w:eastAsia="Cambria" w:hAnsi="Times New Roman"/>
                  <w:i/>
                  <w:iCs/>
                  <w:sz w:val="22"/>
                  <w:szCs w:val="22"/>
                </w:rPr>
                <w:delText>β</w:delText>
              </w:r>
            </w:del>
          </w:p>
        </w:tc>
        <w:tc>
          <w:tcPr>
            <w:tcW w:w="1872" w:type="dxa"/>
            <w:tcBorders>
              <w:bottom w:val="single" w:sz="4" w:space="0" w:color="auto"/>
            </w:tcBorders>
            <w:vAlign w:val="bottom"/>
          </w:tcPr>
          <w:p w14:paraId="3BA85F55" w14:textId="052C29D7" w:rsidR="009457AF" w:rsidRPr="00CE6906" w:rsidDel="001553CE" w:rsidRDefault="009457AF" w:rsidP="009457AF">
            <w:pPr>
              <w:autoSpaceDE/>
              <w:jc w:val="center"/>
              <w:rPr>
                <w:del w:id="1264" w:author="Jeremy Haynes" w:date="2024-05-15T12:26:00Z" w16du:dateUtc="2024-05-15T16:26:00Z"/>
                <w:rFonts w:ascii="Times New Roman" w:hAnsi="Times New Roman"/>
                <w:sz w:val="22"/>
                <w:szCs w:val="22"/>
              </w:rPr>
            </w:pPr>
            <w:del w:id="1265" w:author="Jeremy Haynes" w:date="2024-05-15T12:26:00Z" w16du:dateUtc="2024-05-15T16:26:00Z">
              <w:r w:rsidDel="001553CE">
                <w:rPr>
                  <w:rFonts w:ascii="Times New Roman" w:hAnsi="Times New Roman"/>
                  <w:sz w:val="22"/>
                  <w:szCs w:val="22"/>
                </w:rPr>
                <w:delText>-</w:delText>
              </w:r>
            </w:del>
          </w:p>
        </w:tc>
        <w:tc>
          <w:tcPr>
            <w:tcW w:w="1872" w:type="dxa"/>
            <w:tcBorders>
              <w:bottom w:val="single" w:sz="4" w:space="0" w:color="auto"/>
            </w:tcBorders>
            <w:vAlign w:val="bottom"/>
          </w:tcPr>
          <w:p w14:paraId="455E0C15" w14:textId="66395672" w:rsidR="009457AF" w:rsidRPr="00CE6906" w:rsidDel="001553CE" w:rsidRDefault="009457AF" w:rsidP="009457AF">
            <w:pPr>
              <w:autoSpaceDE/>
              <w:jc w:val="center"/>
              <w:rPr>
                <w:del w:id="1266" w:author="Jeremy Haynes" w:date="2024-05-15T12:26:00Z" w16du:dateUtc="2024-05-15T16:26:00Z"/>
                <w:rFonts w:ascii="Times New Roman" w:hAnsi="Times New Roman"/>
                <w:sz w:val="22"/>
                <w:szCs w:val="22"/>
              </w:rPr>
            </w:pPr>
            <w:del w:id="1267" w:author="Jeremy Haynes" w:date="2024-05-15T12:26:00Z" w16du:dateUtc="2024-05-15T16:26:00Z">
              <w:r w:rsidRPr="00CE6906" w:rsidDel="001553CE">
                <w:rPr>
                  <w:rFonts w:ascii="Times New Roman" w:hAnsi="Times New Roman"/>
                  <w:color w:val="000000"/>
                  <w:sz w:val="22"/>
                  <w:szCs w:val="22"/>
                </w:rPr>
                <w:delText>0.21 [-0.04,0.46]</w:delText>
              </w:r>
            </w:del>
          </w:p>
        </w:tc>
        <w:tc>
          <w:tcPr>
            <w:tcW w:w="1872" w:type="dxa"/>
            <w:tcBorders>
              <w:bottom w:val="single" w:sz="4" w:space="0" w:color="auto"/>
            </w:tcBorders>
            <w:vAlign w:val="bottom"/>
          </w:tcPr>
          <w:p w14:paraId="4402510E" w14:textId="0CC35680" w:rsidR="009457AF" w:rsidRPr="00CE6906" w:rsidDel="001553CE" w:rsidRDefault="009457AF" w:rsidP="009457AF">
            <w:pPr>
              <w:autoSpaceDE/>
              <w:jc w:val="center"/>
              <w:rPr>
                <w:del w:id="1268" w:author="Jeremy Haynes" w:date="2024-05-15T12:26:00Z" w16du:dateUtc="2024-05-15T16:26:00Z"/>
                <w:rFonts w:ascii="Times New Roman" w:hAnsi="Times New Roman"/>
                <w:sz w:val="22"/>
                <w:szCs w:val="22"/>
              </w:rPr>
            </w:pPr>
            <w:del w:id="1269" w:author="Jeremy Haynes" w:date="2024-05-15T12:26:00Z" w16du:dateUtc="2024-05-15T16:26:00Z">
              <w:r w:rsidRPr="00CE6906" w:rsidDel="001553CE">
                <w:rPr>
                  <w:rFonts w:ascii="Times New Roman" w:hAnsi="Times New Roman"/>
                  <w:color w:val="000000"/>
                  <w:sz w:val="22"/>
                  <w:szCs w:val="22"/>
                </w:rPr>
                <w:delText>-0.01 [-0.27,0.26]</w:delText>
              </w:r>
            </w:del>
          </w:p>
        </w:tc>
        <w:tc>
          <w:tcPr>
            <w:tcW w:w="1872" w:type="dxa"/>
            <w:tcBorders>
              <w:bottom w:val="single" w:sz="4" w:space="0" w:color="auto"/>
            </w:tcBorders>
            <w:vAlign w:val="bottom"/>
          </w:tcPr>
          <w:p w14:paraId="27EC4E3E" w14:textId="18E6B607" w:rsidR="009457AF" w:rsidRPr="00CE6906" w:rsidDel="001553CE" w:rsidRDefault="009457AF" w:rsidP="009457AF">
            <w:pPr>
              <w:autoSpaceDE/>
              <w:jc w:val="center"/>
              <w:rPr>
                <w:del w:id="1270" w:author="Jeremy Haynes" w:date="2024-05-15T12:26:00Z" w16du:dateUtc="2024-05-15T16:26:00Z"/>
                <w:rFonts w:ascii="Times New Roman" w:hAnsi="Times New Roman"/>
                <w:sz w:val="22"/>
                <w:szCs w:val="22"/>
              </w:rPr>
            </w:pPr>
            <w:del w:id="1271" w:author="Jeremy Haynes" w:date="2024-05-15T12:26:00Z" w16du:dateUtc="2024-05-15T16:26:00Z">
              <w:r w:rsidRPr="00CE6906" w:rsidDel="001553CE">
                <w:rPr>
                  <w:rFonts w:ascii="Times New Roman" w:hAnsi="Times New Roman"/>
                  <w:color w:val="000000"/>
                  <w:sz w:val="22"/>
                  <w:szCs w:val="22"/>
                </w:rPr>
                <w:delText>0.01 [-0.24,0.25]</w:delText>
              </w:r>
            </w:del>
          </w:p>
        </w:tc>
      </w:tr>
      <w:tr w:rsidR="007A1E91" w:rsidRPr="00CE6906" w:rsidDel="001553CE" w14:paraId="17299D4C" w14:textId="5FB0D184" w:rsidTr="007E2C30">
        <w:trPr>
          <w:jc w:val="center"/>
          <w:del w:id="1272" w:author="Jeremy Haynes" w:date="2024-05-15T12:26:00Z"/>
        </w:trPr>
        <w:tc>
          <w:tcPr>
            <w:tcW w:w="9898" w:type="dxa"/>
            <w:gridSpan w:val="6"/>
            <w:tcBorders>
              <w:top w:val="single" w:sz="4" w:space="0" w:color="auto"/>
            </w:tcBorders>
            <w:vAlign w:val="center"/>
          </w:tcPr>
          <w:p w14:paraId="321CD524" w14:textId="50E4417A" w:rsidR="007A1E91" w:rsidRPr="00CE6906" w:rsidDel="001553CE" w:rsidRDefault="007A1E91" w:rsidP="007A1E91">
            <w:pPr>
              <w:autoSpaceDE/>
              <w:rPr>
                <w:del w:id="1273" w:author="Jeremy Haynes" w:date="2024-05-15T12:26:00Z" w16du:dateUtc="2024-05-15T16:26:00Z"/>
                <w:rFonts w:ascii="Times New Roman" w:hAnsi="Times New Roman"/>
                <w:color w:val="000000"/>
                <w:sz w:val="22"/>
                <w:szCs w:val="22"/>
              </w:rPr>
            </w:pPr>
            <w:del w:id="1274" w:author="Jeremy Haynes" w:date="2024-05-15T12:26:00Z" w16du:dateUtc="2024-05-15T16:26:00Z">
              <w:r w:rsidDel="001553CE">
                <w:rPr>
                  <w:rFonts w:ascii="Times New Roman" w:hAnsi="Times New Roman"/>
                  <w:i/>
                  <w:iCs/>
                  <w:sz w:val="22"/>
                  <w:szCs w:val="22"/>
                </w:rPr>
                <w:delText>Note.</w:delText>
              </w:r>
              <w:r w:rsidDel="001553CE">
                <w:rPr>
                  <w:rFonts w:ascii="Times New Roman" w:hAnsi="Times New Roman"/>
                  <w:sz w:val="22"/>
                  <w:szCs w:val="22"/>
                </w:rPr>
                <w:delText xml:space="preserve"> The</w:delText>
              </w:r>
              <w:r w:rsidR="00CA7DEC" w:rsidDel="001553CE">
                <w:rPr>
                  <w:rFonts w:ascii="Times New Roman" w:hAnsi="Times New Roman"/>
                  <w:sz w:val="22"/>
                  <w:szCs w:val="22"/>
                </w:rPr>
                <w:delText xml:space="preserve"> </w:delText>
              </w:r>
              <w:r w:rsidR="00CA7DEC" w:rsidRPr="001A0D58" w:rsidDel="001553CE">
                <w:rPr>
                  <w:rFonts w:ascii="Times New Roman" w:hAnsi="Times New Roman"/>
                  <w:i/>
                  <w:iCs/>
                  <w:sz w:val="22"/>
                  <w:szCs w:val="22"/>
                </w:rPr>
                <w:delText>μ</w:delText>
              </w:r>
              <w:r w:rsidR="00CA7DEC" w:rsidRPr="00CA7DEC" w:rsidDel="001553CE">
                <w:rPr>
                  <w:rFonts w:ascii="Times New Roman" w:hAnsi="Times New Roman"/>
                  <w:sz w:val="22"/>
                  <w:szCs w:val="22"/>
                </w:rPr>
                <w:delText xml:space="preserve">s </w:delText>
              </w:r>
              <w:r w:rsidR="00CA7DEC" w:rsidDel="001553CE">
                <w:rPr>
                  <w:rFonts w:ascii="Times New Roman" w:hAnsi="Times New Roman"/>
                  <w:sz w:val="22"/>
                  <w:szCs w:val="22"/>
                </w:rPr>
                <w:delText xml:space="preserve">represent the group means, and the </w:delText>
              </w:r>
              <w:r w:rsidRPr="001A0D58" w:rsidDel="001553CE">
                <w:rPr>
                  <w:rFonts w:ascii="Times New Roman" w:eastAsia="Cambria" w:hAnsi="Times New Roman"/>
                  <w:i/>
                  <w:iCs/>
                  <w:sz w:val="22"/>
                  <w:szCs w:val="22"/>
                </w:rPr>
                <w:delText>β</w:delText>
              </w:r>
              <w:r w:rsidR="00CA7DEC" w:rsidDel="001553CE">
                <w:rPr>
                  <w:rFonts w:ascii="Times New Roman" w:eastAsia="Cambria" w:hAnsi="Times New Roman"/>
                  <w:sz w:val="22"/>
                  <w:szCs w:val="22"/>
                </w:rPr>
                <w:delText>s</w:delText>
              </w:r>
              <w:r w:rsidDel="001553CE">
                <w:rPr>
                  <w:rFonts w:ascii="Times New Roman" w:eastAsia="Cambria" w:hAnsi="Times New Roman"/>
                  <w:sz w:val="22"/>
                  <w:szCs w:val="22"/>
                </w:rPr>
                <w:delText xml:space="preserve"> represent the group</w:delText>
              </w:r>
              <w:r w:rsidR="004B6332" w:rsidDel="001553CE">
                <w:rPr>
                  <w:rFonts w:ascii="Times New Roman" w:eastAsia="Cambria" w:hAnsi="Times New Roman"/>
                  <w:sz w:val="22"/>
                  <w:szCs w:val="22"/>
                </w:rPr>
                <w:delText xml:space="preserve"> </w:delText>
              </w:r>
              <w:r w:rsidDel="001553CE">
                <w:rPr>
                  <w:rFonts w:ascii="Times New Roman" w:eastAsia="Cambria" w:hAnsi="Times New Roman"/>
                  <w:sz w:val="22"/>
                  <w:szCs w:val="22"/>
                </w:rPr>
                <w:delText xml:space="preserve">comparisons between </w:delText>
              </w:r>
              <w:r w:rsidR="00B24701" w:rsidDel="001553CE">
                <w:rPr>
                  <w:rFonts w:ascii="Times New Roman" w:eastAsia="Cambria" w:hAnsi="Times New Roman"/>
                  <w:sz w:val="22"/>
                  <w:szCs w:val="22"/>
                </w:rPr>
                <w:delText>those with and without the specific form of psychopathology</w:delText>
              </w:r>
              <w:r w:rsidDel="001553CE">
                <w:rPr>
                  <w:rFonts w:ascii="Times New Roman" w:eastAsia="Cambria" w:hAnsi="Times New Roman"/>
                  <w:sz w:val="22"/>
                  <w:szCs w:val="22"/>
                </w:rPr>
                <w:delText>.</w:delText>
              </w:r>
              <w:r w:rsidR="00C01CFF" w:rsidDel="001553CE">
                <w:rPr>
                  <w:rFonts w:ascii="Times New Roman" w:eastAsia="Cambria" w:hAnsi="Times New Roman"/>
                  <w:sz w:val="22"/>
                  <w:szCs w:val="22"/>
                </w:rPr>
                <w:delText xml:space="preserve"> Bolding represents </w:delText>
              </w:r>
              <w:r w:rsidR="00C01CFF" w:rsidRPr="001A0D58" w:rsidDel="001553CE">
                <w:rPr>
                  <w:rFonts w:ascii="Times New Roman" w:eastAsia="Cambria" w:hAnsi="Times New Roman"/>
                  <w:i/>
                  <w:iCs/>
                  <w:sz w:val="22"/>
                  <w:szCs w:val="22"/>
                </w:rPr>
                <w:delText>β</w:delText>
              </w:r>
              <w:r w:rsidR="00C01CFF" w:rsidDel="001553CE">
                <w:rPr>
                  <w:rFonts w:ascii="Times New Roman" w:eastAsia="Cambria" w:hAnsi="Times New Roman"/>
                  <w:sz w:val="22"/>
                  <w:szCs w:val="22"/>
                </w:rPr>
                <w:delText xml:space="preserve">s in which 95% CIs do </w:delText>
              </w:r>
              <w:r w:rsidR="00C01CFF" w:rsidDel="001553CE">
                <w:rPr>
                  <w:rFonts w:ascii="Times New Roman" w:eastAsia="Cambria" w:hAnsi="Times New Roman"/>
                  <w:i/>
                  <w:iCs/>
                  <w:sz w:val="22"/>
                  <w:szCs w:val="22"/>
                </w:rPr>
                <w:delText>not</w:delText>
              </w:r>
              <w:r w:rsidR="00C01CFF" w:rsidDel="001553CE">
                <w:rPr>
                  <w:rFonts w:ascii="Times New Roman" w:eastAsia="Cambria" w:hAnsi="Times New Roman"/>
                  <w:sz w:val="22"/>
                  <w:szCs w:val="22"/>
                </w:rPr>
                <w:delText xml:space="preserve"> overlap with 0.</w:delText>
              </w:r>
            </w:del>
          </w:p>
        </w:tc>
      </w:tr>
    </w:tbl>
    <w:p w14:paraId="75B2BBC2" w14:textId="1D6299E2" w:rsidR="005310E9" w:rsidDel="001553CE" w:rsidRDefault="005310E9" w:rsidP="00871740">
      <w:pPr>
        <w:autoSpaceDE/>
        <w:autoSpaceDN/>
        <w:rPr>
          <w:del w:id="1275" w:author="Jeremy Haynes" w:date="2024-05-15T12:26:00Z" w16du:dateUtc="2024-05-15T16:26:00Z"/>
          <w:rFonts w:ascii="Times New Roman" w:hAnsi="Times New Roman"/>
          <w:b/>
          <w:bCs/>
        </w:rPr>
      </w:pPr>
    </w:p>
    <w:p w14:paraId="17F2BF3E" w14:textId="6CCCC114" w:rsidR="005310E9" w:rsidDel="001553CE" w:rsidRDefault="005310E9">
      <w:pPr>
        <w:autoSpaceDE/>
        <w:autoSpaceDN/>
        <w:ind w:firstLine="720"/>
        <w:rPr>
          <w:del w:id="1276" w:author="Jeremy Haynes" w:date="2024-05-15T12:26:00Z" w16du:dateUtc="2024-05-15T16:26:00Z"/>
          <w:rFonts w:ascii="Times New Roman" w:hAnsi="Times New Roman"/>
          <w:b/>
          <w:bCs/>
        </w:rPr>
      </w:pPr>
      <w:del w:id="1277" w:author="Jeremy Haynes" w:date="2024-05-15T12:26:00Z" w16du:dateUtc="2024-05-15T16:26:00Z">
        <w:r w:rsidDel="001553CE">
          <w:rPr>
            <w:rFonts w:ascii="Times New Roman" w:hAnsi="Times New Roman"/>
            <w:b/>
            <w:bCs/>
          </w:rPr>
          <w:br w:type="page"/>
        </w:r>
      </w:del>
    </w:p>
    <w:tbl>
      <w:tblPr>
        <w:tblStyle w:val="TableGrid"/>
        <w:tblW w:w="979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728"/>
        <w:gridCol w:w="1728"/>
        <w:gridCol w:w="1728"/>
        <w:gridCol w:w="1728"/>
      </w:tblGrid>
      <w:tr w:rsidR="00C53677" w:rsidRPr="009C7FF0" w:rsidDel="001553CE" w14:paraId="06473C7A" w14:textId="60C9B42B" w:rsidTr="00D30779">
        <w:trPr>
          <w:jc w:val="center"/>
          <w:del w:id="1278" w:author="Jeremy Haynes" w:date="2024-05-15T12:26:00Z"/>
        </w:trPr>
        <w:tc>
          <w:tcPr>
            <w:tcW w:w="9792" w:type="dxa"/>
            <w:gridSpan w:val="5"/>
            <w:tcBorders>
              <w:bottom w:val="single" w:sz="4" w:space="0" w:color="auto"/>
            </w:tcBorders>
            <w:vAlign w:val="bottom"/>
          </w:tcPr>
          <w:p w14:paraId="5844FB9D" w14:textId="668FE917" w:rsidR="00C53677" w:rsidDel="001553CE" w:rsidRDefault="00C53677" w:rsidP="00C53677">
            <w:pPr>
              <w:autoSpaceDE/>
              <w:rPr>
                <w:del w:id="1279" w:author="Jeremy Haynes" w:date="2024-05-15T12:26:00Z" w16du:dateUtc="2024-05-15T16:26:00Z"/>
                <w:rFonts w:ascii="Times New Roman" w:hAnsi="Times New Roman"/>
                <w:b/>
                <w:bCs/>
                <w:sz w:val="22"/>
                <w:szCs w:val="22"/>
              </w:rPr>
            </w:pPr>
            <w:del w:id="1280" w:author="Jeremy Haynes" w:date="2024-05-15T12:26:00Z" w16du:dateUtc="2024-05-15T16:26:00Z">
              <w:r w:rsidRPr="00CE259A" w:rsidDel="001553CE">
                <w:rPr>
                  <w:rFonts w:ascii="Times New Roman" w:hAnsi="Times New Roman"/>
                  <w:b/>
                  <w:bCs/>
                  <w:sz w:val="22"/>
                  <w:szCs w:val="22"/>
                </w:rPr>
                <w:lastRenderedPageBreak/>
                <w:delText xml:space="preserve">Table </w:delText>
              </w:r>
              <w:r w:rsidDel="001553CE">
                <w:rPr>
                  <w:rFonts w:ascii="Times New Roman" w:hAnsi="Times New Roman"/>
                  <w:b/>
                  <w:bCs/>
                  <w:sz w:val="22"/>
                  <w:szCs w:val="22"/>
                </w:rPr>
                <w:delText>2</w:delText>
              </w:r>
            </w:del>
          </w:p>
          <w:p w14:paraId="3AAFD33A" w14:textId="7AA681AD" w:rsidR="00C53677" w:rsidRPr="0064061B" w:rsidDel="001553CE" w:rsidRDefault="00C53677" w:rsidP="00C53677">
            <w:pPr>
              <w:autoSpaceDE/>
              <w:autoSpaceDN/>
              <w:rPr>
                <w:del w:id="1281" w:author="Jeremy Haynes" w:date="2024-05-15T12:26:00Z" w16du:dateUtc="2024-05-15T16:26:00Z"/>
                <w:rFonts w:ascii="Times New Roman" w:eastAsia="Cambria" w:hAnsi="Times New Roman"/>
              </w:rPr>
            </w:pPr>
            <w:del w:id="1282" w:author="Jeremy Haynes" w:date="2024-05-15T12:26:00Z" w16du:dateUtc="2024-05-15T16:26:00Z">
              <w:r w:rsidDel="001553CE">
                <w:rPr>
                  <w:rFonts w:ascii="Times New Roman" w:hAnsi="Times New Roman"/>
                  <w:i/>
                  <w:iCs/>
                  <w:sz w:val="22"/>
                  <w:szCs w:val="22"/>
                </w:rPr>
                <w:delText>Correlations Between ORL Model Parameters &amp; BIS/BAS Scores</w:delText>
              </w:r>
            </w:del>
          </w:p>
        </w:tc>
      </w:tr>
      <w:tr w:rsidR="0064061B" w:rsidRPr="009C7FF0" w:rsidDel="001553CE" w14:paraId="722778B1" w14:textId="495426C4" w:rsidTr="00C53677">
        <w:trPr>
          <w:jc w:val="center"/>
          <w:del w:id="1283" w:author="Jeremy Haynes" w:date="2024-05-15T12:26:00Z"/>
        </w:trPr>
        <w:tc>
          <w:tcPr>
            <w:tcW w:w="2880" w:type="dxa"/>
            <w:tcBorders>
              <w:top w:val="single" w:sz="4" w:space="0" w:color="auto"/>
            </w:tcBorders>
            <w:vAlign w:val="bottom"/>
          </w:tcPr>
          <w:p w14:paraId="36317763" w14:textId="3511CC3C" w:rsidR="0064061B" w:rsidRPr="009C7FF0" w:rsidDel="001553CE" w:rsidRDefault="0064061B" w:rsidP="006A54CD">
            <w:pPr>
              <w:autoSpaceDE/>
              <w:autoSpaceDN/>
              <w:rPr>
                <w:del w:id="1284" w:author="Jeremy Haynes" w:date="2024-05-15T12:26:00Z" w16du:dateUtc="2024-05-15T16:26:00Z"/>
                <w:rFonts w:ascii="Times New Roman" w:hAnsi="Times New Roman"/>
                <w:color w:val="000000"/>
              </w:rPr>
            </w:pPr>
          </w:p>
        </w:tc>
        <w:tc>
          <w:tcPr>
            <w:tcW w:w="6912" w:type="dxa"/>
            <w:gridSpan w:val="4"/>
            <w:tcBorders>
              <w:top w:val="single" w:sz="4" w:space="0" w:color="auto"/>
              <w:bottom w:val="single" w:sz="4" w:space="0" w:color="auto"/>
            </w:tcBorders>
          </w:tcPr>
          <w:p w14:paraId="5293260C" w14:textId="2FEA448A" w:rsidR="0064061B" w:rsidRPr="0064061B" w:rsidDel="001553CE" w:rsidRDefault="0064061B" w:rsidP="006A54CD">
            <w:pPr>
              <w:autoSpaceDE/>
              <w:autoSpaceDN/>
              <w:jc w:val="center"/>
              <w:rPr>
                <w:del w:id="1285" w:author="Jeremy Haynes" w:date="2024-05-15T12:26:00Z" w16du:dateUtc="2024-05-15T16:26:00Z"/>
                <w:rFonts w:ascii="Times New Roman" w:eastAsia="Cambria" w:hAnsi="Times New Roman"/>
              </w:rPr>
            </w:pPr>
            <w:del w:id="1286" w:author="Jeremy Haynes" w:date="2024-05-15T12:26:00Z" w16du:dateUtc="2024-05-15T16:26:00Z">
              <w:r w:rsidRPr="0064061B" w:rsidDel="001553CE">
                <w:rPr>
                  <w:rFonts w:ascii="Times New Roman" w:eastAsia="Cambria" w:hAnsi="Times New Roman"/>
                </w:rPr>
                <w:delText>ORL Parameters</w:delText>
              </w:r>
            </w:del>
          </w:p>
        </w:tc>
      </w:tr>
      <w:tr w:rsidR="00BB4D16" w:rsidRPr="009C7FF0" w:rsidDel="001553CE" w14:paraId="57022052" w14:textId="558DC48D" w:rsidTr="0064061B">
        <w:trPr>
          <w:jc w:val="center"/>
          <w:del w:id="1287" w:author="Jeremy Haynes" w:date="2024-05-15T12:26:00Z"/>
        </w:trPr>
        <w:tc>
          <w:tcPr>
            <w:tcW w:w="2880" w:type="dxa"/>
            <w:tcBorders>
              <w:bottom w:val="single" w:sz="4" w:space="0" w:color="auto"/>
            </w:tcBorders>
            <w:vAlign w:val="bottom"/>
          </w:tcPr>
          <w:p w14:paraId="182E26A4" w14:textId="4D2E6952" w:rsidR="00604859" w:rsidRPr="009C7FF0" w:rsidDel="001553CE" w:rsidRDefault="00604859" w:rsidP="006A54CD">
            <w:pPr>
              <w:autoSpaceDE/>
              <w:autoSpaceDN/>
              <w:rPr>
                <w:del w:id="1288" w:author="Jeremy Haynes" w:date="2024-05-15T12:26:00Z" w16du:dateUtc="2024-05-15T16:26:00Z"/>
                <w:rFonts w:ascii="Times New Roman" w:hAnsi="Times New Roman"/>
                <w:color w:val="000000"/>
              </w:rPr>
            </w:pPr>
            <w:del w:id="1289" w:author="Jeremy Haynes" w:date="2024-05-15T12:26:00Z" w16du:dateUtc="2024-05-15T16:26:00Z">
              <w:r w:rsidRPr="009C7FF0" w:rsidDel="001553CE">
                <w:rPr>
                  <w:rFonts w:ascii="Times New Roman" w:hAnsi="Times New Roman"/>
                  <w:color w:val="000000"/>
                </w:rPr>
                <w:delText>Self-Report</w:delText>
              </w:r>
            </w:del>
          </w:p>
        </w:tc>
        <w:tc>
          <w:tcPr>
            <w:tcW w:w="1728" w:type="dxa"/>
            <w:tcBorders>
              <w:top w:val="single" w:sz="4" w:space="0" w:color="auto"/>
              <w:bottom w:val="single" w:sz="4" w:space="0" w:color="auto"/>
            </w:tcBorders>
          </w:tcPr>
          <w:p w14:paraId="23503AF1" w14:textId="620C5E8E" w:rsidR="00604859" w:rsidRPr="009C7FF0" w:rsidDel="001553CE" w:rsidRDefault="00604859" w:rsidP="006A54CD">
            <w:pPr>
              <w:autoSpaceDE/>
              <w:autoSpaceDN/>
              <w:jc w:val="center"/>
              <w:rPr>
                <w:del w:id="1290" w:author="Jeremy Haynes" w:date="2024-05-15T12:26:00Z" w16du:dateUtc="2024-05-15T16:26:00Z"/>
                <w:rFonts w:ascii="Times New Roman" w:hAnsi="Times New Roman"/>
                <w:color w:val="000000"/>
              </w:rPr>
            </w:pPr>
            <w:del w:id="1291" w:author="Jeremy Haynes" w:date="2024-05-15T12:26:00Z" w16du:dateUtc="2024-05-15T16:26:00Z">
              <w:r w:rsidRPr="009C7FF0" w:rsidDel="001553CE">
                <w:rPr>
                  <w:rFonts w:ascii="Times New Roman" w:eastAsia="Cambria" w:hAnsi="Times New Roman"/>
                  <w:i/>
                  <w:iCs/>
                </w:rPr>
                <w:delText>A+</w:delText>
              </w:r>
            </w:del>
          </w:p>
        </w:tc>
        <w:tc>
          <w:tcPr>
            <w:tcW w:w="1728" w:type="dxa"/>
            <w:tcBorders>
              <w:top w:val="single" w:sz="4" w:space="0" w:color="auto"/>
              <w:bottom w:val="single" w:sz="4" w:space="0" w:color="auto"/>
            </w:tcBorders>
          </w:tcPr>
          <w:p w14:paraId="57F1E80C" w14:textId="4A33C7DA" w:rsidR="00604859" w:rsidRPr="009C7FF0" w:rsidDel="001553CE" w:rsidRDefault="00604859" w:rsidP="006A54CD">
            <w:pPr>
              <w:autoSpaceDE/>
              <w:autoSpaceDN/>
              <w:jc w:val="center"/>
              <w:rPr>
                <w:del w:id="1292" w:author="Jeremy Haynes" w:date="2024-05-15T12:26:00Z" w16du:dateUtc="2024-05-15T16:26:00Z"/>
                <w:rFonts w:ascii="Times New Roman" w:hAnsi="Times New Roman"/>
                <w:color w:val="000000"/>
              </w:rPr>
            </w:pPr>
            <w:del w:id="1293" w:author="Jeremy Haynes" w:date="2024-05-15T12:26:00Z" w16du:dateUtc="2024-05-15T16:26:00Z">
              <w:r w:rsidRPr="009C7FF0" w:rsidDel="001553CE">
                <w:rPr>
                  <w:rFonts w:ascii="Times New Roman" w:eastAsia="Cambria" w:hAnsi="Times New Roman"/>
                  <w:i/>
                  <w:iCs/>
                </w:rPr>
                <w:delText>A-</w:delText>
              </w:r>
            </w:del>
          </w:p>
        </w:tc>
        <w:tc>
          <w:tcPr>
            <w:tcW w:w="1728" w:type="dxa"/>
            <w:tcBorders>
              <w:top w:val="single" w:sz="4" w:space="0" w:color="auto"/>
              <w:bottom w:val="single" w:sz="4" w:space="0" w:color="auto"/>
            </w:tcBorders>
          </w:tcPr>
          <w:p w14:paraId="765FEC8C" w14:textId="307D8B3D" w:rsidR="00604859" w:rsidRPr="009C7FF0" w:rsidDel="001553CE" w:rsidRDefault="00604859" w:rsidP="006A54CD">
            <w:pPr>
              <w:autoSpaceDE/>
              <w:autoSpaceDN/>
              <w:jc w:val="center"/>
              <w:rPr>
                <w:del w:id="1294" w:author="Jeremy Haynes" w:date="2024-05-15T12:26:00Z" w16du:dateUtc="2024-05-15T16:26:00Z"/>
                <w:rFonts w:ascii="Times New Roman" w:hAnsi="Times New Roman"/>
                <w:color w:val="000000"/>
              </w:rPr>
            </w:pPr>
            <w:del w:id="1295" w:author="Jeremy Haynes" w:date="2024-05-15T12:26:00Z" w16du:dateUtc="2024-05-15T16:26:00Z">
              <w:r w:rsidRPr="009C7FF0" w:rsidDel="001553CE">
                <w:rPr>
                  <w:rFonts w:ascii="Times New Roman" w:eastAsia="Cambria" w:hAnsi="Times New Roman"/>
                  <w:i/>
                  <w:iCs/>
                </w:rPr>
                <w:delText>βf</w:delText>
              </w:r>
            </w:del>
          </w:p>
        </w:tc>
        <w:tc>
          <w:tcPr>
            <w:tcW w:w="1728" w:type="dxa"/>
            <w:tcBorders>
              <w:top w:val="single" w:sz="4" w:space="0" w:color="auto"/>
              <w:bottom w:val="single" w:sz="4" w:space="0" w:color="auto"/>
            </w:tcBorders>
          </w:tcPr>
          <w:p w14:paraId="5902AF0B" w14:textId="2A31DA3B" w:rsidR="00604859" w:rsidRPr="009C7FF0" w:rsidDel="001553CE" w:rsidRDefault="00604859" w:rsidP="006A54CD">
            <w:pPr>
              <w:autoSpaceDE/>
              <w:autoSpaceDN/>
              <w:jc w:val="center"/>
              <w:rPr>
                <w:del w:id="1296" w:author="Jeremy Haynes" w:date="2024-05-15T12:26:00Z" w16du:dateUtc="2024-05-15T16:26:00Z"/>
                <w:rFonts w:ascii="Times New Roman" w:hAnsi="Times New Roman"/>
                <w:color w:val="000000"/>
              </w:rPr>
            </w:pPr>
            <w:del w:id="1297" w:author="Jeremy Haynes" w:date="2024-05-15T12:26:00Z" w16du:dateUtc="2024-05-15T16:26:00Z">
              <w:r w:rsidRPr="009C7FF0" w:rsidDel="001553CE">
                <w:rPr>
                  <w:rFonts w:ascii="Times New Roman" w:eastAsia="Cambria" w:hAnsi="Times New Roman"/>
                  <w:i/>
                  <w:iCs/>
                </w:rPr>
                <w:delText>βb</w:delText>
              </w:r>
            </w:del>
          </w:p>
        </w:tc>
      </w:tr>
      <w:tr w:rsidR="00BB4D16" w:rsidRPr="009C7FF0" w:rsidDel="001553CE" w14:paraId="266D670A" w14:textId="7E19429F" w:rsidTr="00EE62EC">
        <w:trPr>
          <w:jc w:val="center"/>
          <w:del w:id="1298" w:author="Jeremy Haynes" w:date="2024-05-15T12:26:00Z"/>
        </w:trPr>
        <w:tc>
          <w:tcPr>
            <w:tcW w:w="2880" w:type="dxa"/>
            <w:tcBorders>
              <w:top w:val="single" w:sz="4" w:space="0" w:color="auto"/>
            </w:tcBorders>
            <w:vAlign w:val="bottom"/>
          </w:tcPr>
          <w:p w14:paraId="079ED624" w14:textId="157B15AA" w:rsidR="009C7FF0" w:rsidRPr="009C7FF0" w:rsidDel="001553CE" w:rsidRDefault="009C7FF0" w:rsidP="009C7FF0">
            <w:pPr>
              <w:autoSpaceDE/>
              <w:autoSpaceDN/>
              <w:rPr>
                <w:del w:id="1299" w:author="Jeremy Haynes" w:date="2024-05-15T12:26:00Z" w16du:dateUtc="2024-05-15T16:26:00Z"/>
                <w:rFonts w:ascii="Times New Roman" w:eastAsia="Cambria" w:hAnsi="Times New Roman"/>
              </w:rPr>
            </w:pPr>
            <w:del w:id="1300" w:author="Jeremy Haynes" w:date="2024-05-15T12:26:00Z" w16du:dateUtc="2024-05-15T16:26:00Z">
              <w:r w:rsidRPr="009C7FF0" w:rsidDel="001553CE">
                <w:rPr>
                  <w:rFonts w:ascii="Times New Roman" w:hAnsi="Times New Roman"/>
                  <w:color w:val="000000"/>
                </w:rPr>
                <w:delText>BAS Total</w:delText>
              </w:r>
            </w:del>
          </w:p>
        </w:tc>
        <w:tc>
          <w:tcPr>
            <w:tcW w:w="1728" w:type="dxa"/>
            <w:tcBorders>
              <w:top w:val="single" w:sz="4" w:space="0" w:color="auto"/>
            </w:tcBorders>
          </w:tcPr>
          <w:p w14:paraId="7B779847" w14:textId="0DC31790" w:rsidR="009C7FF0" w:rsidRPr="009C7FF0" w:rsidDel="001553CE" w:rsidRDefault="009C7FF0" w:rsidP="009C7FF0">
            <w:pPr>
              <w:autoSpaceDE/>
              <w:autoSpaceDN/>
              <w:jc w:val="center"/>
              <w:rPr>
                <w:del w:id="1301" w:author="Jeremy Haynes" w:date="2024-05-15T12:26:00Z" w16du:dateUtc="2024-05-15T16:26:00Z"/>
                <w:rFonts w:ascii="Times New Roman" w:eastAsia="Cambria" w:hAnsi="Times New Roman"/>
              </w:rPr>
            </w:pPr>
            <w:del w:id="1302" w:author="Jeremy Haynes" w:date="2024-05-15T12:26:00Z" w16du:dateUtc="2024-05-15T16:26:00Z">
              <w:r w:rsidRPr="009C7FF0" w:rsidDel="001553CE">
                <w:rPr>
                  <w:rFonts w:ascii="Times New Roman" w:hAnsi="Times New Roman"/>
                </w:rPr>
                <w:delText>.08 [-.03,.18]</w:delText>
              </w:r>
            </w:del>
          </w:p>
        </w:tc>
        <w:tc>
          <w:tcPr>
            <w:tcW w:w="1728" w:type="dxa"/>
            <w:tcBorders>
              <w:top w:val="single" w:sz="4" w:space="0" w:color="auto"/>
            </w:tcBorders>
          </w:tcPr>
          <w:p w14:paraId="3619DB19" w14:textId="0B795AC2" w:rsidR="009C7FF0" w:rsidRPr="009C7FF0" w:rsidDel="001553CE" w:rsidRDefault="009C7FF0" w:rsidP="009C7FF0">
            <w:pPr>
              <w:autoSpaceDE/>
              <w:autoSpaceDN/>
              <w:jc w:val="center"/>
              <w:rPr>
                <w:del w:id="1303" w:author="Jeremy Haynes" w:date="2024-05-15T12:26:00Z" w16du:dateUtc="2024-05-15T16:26:00Z"/>
                <w:rFonts w:ascii="Times New Roman" w:eastAsia="Cambria" w:hAnsi="Times New Roman"/>
                <w:b/>
                <w:bCs/>
              </w:rPr>
            </w:pPr>
            <w:del w:id="1304" w:author="Jeremy Haynes" w:date="2024-05-15T12:26:00Z" w16du:dateUtc="2024-05-15T16:26:00Z">
              <w:r w:rsidRPr="009C7FF0" w:rsidDel="001553CE">
                <w:rPr>
                  <w:rFonts w:ascii="Times New Roman" w:hAnsi="Times New Roman"/>
                  <w:b/>
                  <w:bCs/>
                </w:rPr>
                <w:delText>-.11 [-.18,-.05]</w:delText>
              </w:r>
            </w:del>
          </w:p>
        </w:tc>
        <w:tc>
          <w:tcPr>
            <w:tcW w:w="1728" w:type="dxa"/>
            <w:tcBorders>
              <w:top w:val="single" w:sz="4" w:space="0" w:color="auto"/>
            </w:tcBorders>
          </w:tcPr>
          <w:p w14:paraId="18F718F0" w14:textId="6C97BA56" w:rsidR="009C7FF0" w:rsidRPr="009C7FF0" w:rsidDel="001553CE" w:rsidRDefault="009C7FF0" w:rsidP="009C7FF0">
            <w:pPr>
              <w:autoSpaceDE/>
              <w:autoSpaceDN/>
              <w:jc w:val="center"/>
              <w:rPr>
                <w:del w:id="1305" w:author="Jeremy Haynes" w:date="2024-05-15T12:26:00Z" w16du:dateUtc="2024-05-15T16:26:00Z"/>
                <w:rFonts w:ascii="Times New Roman" w:eastAsia="Cambria" w:hAnsi="Times New Roman"/>
                <w:b/>
                <w:bCs/>
              </w:rPr>
            </w:pPr>
            <w:del w:id="1306" w:author="Jeremy Haynes" w:date="2024-05-15T12:26:00Z" w16du:dateUtc="2024-05-15T16:26:00Z">
              <w:r w:rsidRPr="009C7FF0" w:rsidDel="001553CE">
                <w:rPr>
                  <w:rFonts w:ascii="Times New Roman" w:hAnsi="Times New Roman"/>
                  <w:b/>
                  <w:bCs/>
                </w:rPr>
                <w:delText>-.09 [-.15,-.02]</w:delText>
              </w:r>
            </w:del>
          </w:p>
        </w:tc>
        <w:tc>
          <w:tcPr>
            <w:tcW w:w="1728" w:type="dxa"/>
            <w:tcBorders>
              <w:top w:val="single" w:sz="4" w:space="0" w:color="auto"/>
            </w:tcBorders>
          </w:tcPr>
          <w:p w14:paraId="5A847445" w14:textId="2B6934BF" w:rsidR="009C7FF0" w:rsidRPr="009C7FF0" w:rsidDel="001553CE" w:rsidRDefault="009C7FF0" w:rsidP="009C7FF0">
            <w:pPr>
              <w:autoSpaceDE/>
              <w:autoSpaceDN/>
              <w:jc w:val="center"/>
              <w:rPr>
                <w:del w:id="1307" w:author="Jeremy Haynes" w:date="2024-05-15T12:26:00Z" w16du:dateUtc="2024-05-15T16:26:00Z"/>
                <w:rFonts w:ascii="Times New Roman" w:eastAsia="Cambria" w:hAnsi="Times New Roman"/>
              </w:rPr>
            </w:pPr>
            <w:del w:id="1308" w:author="Jeremy Haynes" w:date="2024-05-15T12:26:00Z" w16du:dateUtc="2024-05-15T16:26:00Z">
              <w:r w:rsidRPr="009C7FF0" w:rsidDel="001553CE">
                <w:rPr>
                  <w:rFonts w:ascii="Times New Roman" w:hAnsi="Times New Roman"/>
                </w:rPr>
                <w:delText>.03 [-.04,.1</w:delText>
              </w:r>
              <w:r w:rsidR="000C0F0E" w:rsidDel="001553CE">
                <w:rPr>
                  <w:rFonts w:ascii="Times New Roman" w:hAnsi="Times New Roman"/>
                </w:rPr>
                <w:delText>0</w:delText>
              </w:r>
              <w:r w:rsidRPr="009C7FF0" w:rsidDel="001553CE">
                <w:rPr>
                  <w:rFonts w:ascii="Times New Roman" w:hAnsi="Times New Roman"/>
                </w:rPr>
                <w:delText>]</w:delText>
              </w:r>
            </w:del>
          </w:p>
        </w:tc>
      </w:tr>
      <w:tr w:rsidR="00BB4D16" w:rsidRPr="009C7FF0" w:rsidDel="001553CE" w14:paraId="444AAC60" w14:textId="465E3B12" w:rsidTr="00EE62EC">
        <w:trPr>
          <w:jc w:val="center"/>
          <w:del w:id="1309" w:author="Jeremy Haynes" w:date="2024-05-15T12:26:00Z"/>
        </w:trPr>
        <w:tc>
          <w:tcPr>
            <w:tcW w:w="2880" w:type="dxa"/>
            <w:vAlign w:val="bottom"/>
          </w:tcPr>
          <w:p w14:paraId="4E16BAA8" w14:textId="5633BA4D" w:rsidR="009C7FF0" w:rsidRPr="009C7FF0" w:rsidDel="001553CE" w:rsidRDefault="009C7FF0" w:rsidP="009C7FF0">
            <w:pPr>
              <w:autoSpaceDE/>
              <w:autoSpaceDN/>
              <w:rPr>
                <w:del w:id="1310" w:author="Jeremy Haynes" w:date="2024-05-15T12:26:00Z" w16du:dateUtc="2024-05-15T16:26:00Z"/>
                <w:rFonts w:ascii="Times New Roman" w:eastAsia="Cambria" w:hAnsi="Times New Roman"/>
              </w:rPr>
            </w:pPr>
            <w:del w:id="1311" w:author="Jeremy Haynes" w:date="2024-05-15T12:26:00Z" w16du:dateUtc="2024-05-15T16:26:00Z">
              <w:r w:rsidRPr="009C7FF0" w:rsidDel="001553CE">
                <w:rPr>
                  <w:rFonts w:ascii="Times New Roman" w:hAnsi="Times New Roman"/>
                  <w:color w:val="000000"/>
                </w:rPr>
                <w:delText>BAS Drive</w:delText>
              </w:r>
            </w:del>
          </w:p>
        </w:tc>
        <w:tc>
          <w:tcPr>
            <w:tcW w:w="1728" w:type="dxa"/>
          </w:tcPr>
          <w:p w14:paraId="49492F38" w14:textId="390782F3" w:rsidR="009C7FF0" w:rsidRPr="009C7FF0" w:rsidDel="001553CE" w:rsidRDefault="009C7FF0" w:rsidP="009C7FF0">
            <w:pPr>
              <w:autoSpaceDE/>
              <w:autoSpaceDN/>
              <w:jc w:val="center"/>
              <w:rPr>
                <w:del w:id="1312" w:author="Jeremy Haynes" w:date="2024-05-15T12:26:00Z" w16du:dateUtc="2024-05-15T16:26:00Z"/>
                <w:rFonts w:ascii="Times New Roman" w:eastAsia="Cambria" w:hAnsi="Times New Roman"/>
              </w:rPr>
            </w:pPr>
            <w:del w:id="1313" w:author="Jeremy Haynes" w:date="2024-05-15T12:26:00Z" w16du:dateUtc="2024-05-15T16:26:00Z">
              <w:r w:rsidRPr="009C7FF0" w:rsidDel="001553CE">
                <w:rPr>
                  <w:rFonts w:ascii="Times New Roman" w:hAnsi="Times New Roman"/>
                </w:rPr>
                <w:delText>.09 [-.01,.19]</w:delText>
              </w:r>
            </w:del>
          </w:p>
        </w:tc>
        <w:tc>
          <w:tcPr>
            <w:tcW w:w="1728" w:type="dxa"/>
          </w:tcPr>
          <w:p w14:paraId="17A55827" w14:textId="44164BB2" w:rsidR="009C7FF0" w:rsidRPr="009C7FF0" w:rsidDel="001553CE" w:rsidRDefault="009C7FF0" w:rsidP="009C7FF0">
            <w:pPr>
              <w:autoSpaceDE/>
              <w:autoSpaceDN/>
              <w:jc w:val="center"/>
              <w:rPr>
                <w:del w:id="1314" w:author="Jeremy Haynes" w:date="2024-05-15T12:26:00Z" w16du:dateUtc="2024-05-15T16:26:00Z"/>
                <w:rFonts w:ascii="Times New Roman" w:eastAsia="Cambria" w:hAnsi="Times New Roman"/>
                <w:b/>
                <w:bCs/>
              </w:rPr>
            </w:pPr>
            <w:del w:id="1315" w:author="Jeremy Haynes" w:date="2024-05-15T12:26:00Z" w16du:dateUtc="2024-05-15T16:26:00Z">
              <w:r w:rsidRPr="009C7FF0" w:rsidDel="001553CE">
                <w:rPr>
                  <w:rFonts w:ascii="Times New Roman" w:hAnsi="Times New Roman"/>
                  <w:b/>
                  <w:bCs/>
                </w:rPr>
                <w:delText>-.1</w:delText>
              </w:r>
              <w:r w:rsidR="000C0F0E" w:rsidDel="001553CE">
                <w:rPr>
                  <w:rFonts w:ascii="Times New Roman" w:hAnsi="Times New Roman"/>
                  <w:b/>
                  <w:bCs/>
                </w:rPr>
                <w:delText>0</w:delText>
              </w:r>
              <w:r w:rsidRPr="009C7FF0" w:rsidDel="001553CE">
                <w:rPr>
                  <w:rFonts w:ascii="Times New Roman" w:hAnsi="Times New Roman"/>
                  <w:b/>
                  <w:bCs/>
                </w:rPr>
                <w:delText xml:space="preserve"> [-.16,-.03]</w:delText>
              </w:r>
            </w:del>
          </w:p>
        </w:tc>
        <w:tc>
          <w:tcPr>
            <w:tcW w:w="1728" w:type="dxa"/>
          </w:tcPr>
          <w:p w14:paraId="3D339DB8" w14:textId="386D5E72" w:rsidR="009C7FF0" w:rsidRPr="009C7FF0" w:rsidDel="001553CE" w:rsidRDefault="009C7FF0" w:rsidP="009C7FF0">
            <w:pPr>
              <w:autoSpaceDE/>
              <w:autoSpaceDN/>
              <w:jc w:val="center"/>
              <w:rPr>
                <w:del w:id="1316" w:author="Jeremy Haynes" w:date="2024-05-15T12:26:00Z" w16du:dateUtc="2024-05-15T16:26:00Z"/>
                <w:rFonts w:ascii="Times New Roman" w:eastAsia="Cambria" w:hAnsi="Times New Roman"/>
                <w:b/>
                <w:bCs/>
              </w:rPr>
            </w:pPr>
            <w:del w:id="1317" w:author="Jeremy Haynes" w:date="2024-05-15T12:26:00Z" w16du:dateUtc="2024-05-15T16:26:00Z">
              <w:r w:rsidRPr="009C7FF0" w:rsidDel="001553CE">
                <w:rPr>
                  <w:rFonts w:ascii="Times New Roman" w:hAnsi="Times New Roman"/>
                  <w:b/>
                  <w:bCs/>
                </w:rPr>
                <w:delText>-.13 [-.19,-.06]</w:delText>
              </w:r>
            </w:del>
          </w:p>
        </w:tc>
        <w:tc>
          <w:tcPr>
            <w:tcW w:w="1728" w:type="dxa"/>
          </w:tcPr>
          <w:p w14:paraId="0036759D" w14:textId="59AFBFCF" w:rsidR="009C7FF0" w:rsidRPr="009C7FF0" w:rsidDel="001553CE" w:rsidRDefault="000C0F0E" w:rsidP="009C7FF0">
            <w:pPr>
              <w:autoSpaceDE/>
              <w:autoSpaceDN/>
              <w:jc w:val="center"/>
              <w:rPr>
                <w:del w:id="1318" w:author="Jeremy Haynes" w:date="2024-05-15T12:26:00Z" w16du:dateUtc="2024-05-15T16:26:00Z"/>
                <w:rFonts w:ascii="Times New Roman" w:eastAsia="Cambria" w:hAnsi="Times New Roman"/>
              </w:rPr>
            </w:pPr>
            <w:del w:id="1319" w:author="Jeremy Haynes" w:date="2024-05-15T12:26:00Z" w16du:dateUtc="2024-05-15T16:26:00Z">
              <w:r w:rsidDel="001553CE">
                <w:rPr>
                  <w:rFonts w:ascii="Times New Roman" w:hAnsi="Times New Roman"/>
                </w:rPr>
                <w:delText>.</w:delText>
              </w:r>
              <w:r w:rsidR="009C7FF0" w:rsidRPr="009C7FF0" w:rsidDel="001553CE">
                <w:rPr>
                  <w:rFonts w:ascii="Times New Roman" w:hAnsi="Times New Roman"/>
                </w:rPr>
                <w:delText>0</w:delText>
              </w:r>
              <w:r w:rsidDel="001553CE">
                <w:rPr>
                  <w:rFonts w:ascii="Times New Roman" w:hAnsi="Times New Roman"/>
                </w:rPr>
                <w:delText>0</w:delText>
              </w:r>
              <w:r w:rsidR="009C7FF0" w:rsidRPr="009C7FF0" w:rsidDel="001553CE">
                <w:rPr>
                  <w:rFonts w:ascii="Times New Roman" w:hAnsi="Times New Roman"/>
                </w:rPr>
                <w:delText xml:space="preserve"> [-.07,.07]</w:delText>
              </w:r>
            </w:del>
          </w:p>
        </w:tc>
      </w:tr>
      <w:tr w:rsidR="00BB4D16" w:rsidRPr="009C7FF0" w:rsidDel="001553CE" w14:paraId="3D39C500" w14:textId="7056B24A" w:rsidTr="00EE62EC">
        <w:trPr>
          <w:jc w:val="center"/>
          <w:del w:id="1320" w:author="Jeremy Haynes" w:date="2024-05-15T12:26:00Z"/>
        </w:trPr>
        <w:tc>
          <w:tcPr>
            <w:tcW w:w="2880" w:type="dxa"/>
            <w:vAlign w:val="bottom"/>
          </w:tcPr>
          <w:p w14:paraId="7FC3BC62" w14:textId="147950E6" w:rsidR="009C7FF0" w:rsidRPr="009C7FF0" w:rsidDel="001553CE" w:rsidRDefault="009C7FF0" w:rsidP="009C7FF0">
            <w:pPr>
              <w:autoSpaceDE/>
              <w:autoSpaceDN/>
              <w:rPr>
                <w:del w:id="1321" w:author="Jeremy Haynes" w:date="2024-05-15T12:26:00Z" w16du:dateUtc="2024-05-15T16:26:00Z"/>
                <w:rFonts w:ascii="Times New Roman" w:eastAsia="Cambria" w:hAnsi="Times New Roman"/>
              </w:rPr>
            </w:pPr>
            <w:del w:id="1322" w:author="Jeremy Haynes" w:date="2024-05-15T12:26:00Z" w16du:dateUtc="2024-05-15T16:26:00Z">
              <w:r w:rsidRPr="009C7FF0" w:rsidDel="001553CE">
                <w:rPr>
                  <w:rFonts w:ascii="Times New Roman" w:hAnsi="Times New Roman"/>
                  <w:color w:val="000000"/>
                </w:rPr>
                <w:delText>BAS Fun Seeking</w:delText>
              </w:r>
            </w:del>
          </w:p>
        </w:tc>
        <w:tc>
          <w:tcPr>
            <w:tcW w:w="1728" w:type="dxa"/>
          </w:tcPr>
          <w:p w14:paraId="751B8700" w14:textId="4DAC018B" w:rsidR="009C7FF0" w:rsidRPr="009C7FF0" w:rsidDel="001553CE" w:rsidRDefault="009C7FF0" w:rsidP="009C7FF0">
            <w:pPr>
              <w:autoSpaceDE/>
              <w:autoSpaceDN/>
              <w:jc w:val="center"/>
              <w:rPr>
                <w:del w:id="1323" w:author="Jeremy Haynes" w:date="2024-05-15T12:26:00Z" w16du:dateUtc="2024-05-15T16:26:00Z"/>
                <w:rFonts w:ascii="Times New Roman" w:eastAsia="Cambria" w:hAnsi="Times New Roman"/>
              </w:rPr>
            </w:pPr>
            <w:del w:id="1324" w:author="Jeremy Haynes" w:date="2024-05-15T12:26:00Z" w16du:dateUtc="2024-05-15T16:26:00Z">
              <w:r w:rsidRPr="009C7FF0" w:rsidDel="001553CE">
                <w:rPr>
                  <w:rFonts w:ascii="Times New Roman" w:hAnsi="Times New Roman"/>
                </w:rPr>
                <w:delText>.07 [-.04,.18]</w:delText>
              </w:r>
            </w:del>
          </w:p>
        </w:tc>
        <w:tc>
          <w:tcPr>
            <w:tcW w:w="1728" w:type="dxa"/>
          </w:tcPr>
          <w:p w14:paraId="3C16FFE4" w14:textId="3157CCDC" w:rsidR="009C7FF0" w:rsidRPr="009C7FF0" w:rsidDel="001553CE" w:rsidRDefault="009C7FF0" w:rsidP="009C7FF0">
            <w:pPr>
              <w:autoSpaceDE/>
              <w:autoSpaceDN/>
              <w:jc w:val="center"/>
              <w:rPr>
                <w:del w:id="1325" w:author="Jeremy Haynes" w:date="2024-05-15T12:26:00Z" w16du:dateUtc="2024-05-15T16:26:00Z"/>
                <w:rFonts w:ascii="Times New Roman" w:eastAsia="Cambria" w:hAnsi="Times New Roman"/>
                <w:b/>
                <w:bCs/>
              </w:rPr>
            </w:pPr>
            <w:del w:id="1326" w:author="Jeremy Haynes" w:date="2024-05-15T12:26:00Z" w16du:dateUtc="2024-05-15T16:26:00Z">
              <w:r w:rsidRPr="009C7FF0" w:rsidDel="001553CE">
                <w:rPr>
                  <w:rFonts w:ascii="Times New Roman" w:hAnsi="Times New Roman"/>
                  <w:b/>
                  <w:bCs/>
                </w:rPr>
                <w:delText>-.07 [-.14,-.01]</w:delText>
              </w:r>
            </w:del>
          </w:p>
        </w:tc>
        <w:tc>
          <w:tcPr>
            <w:tcW w:w="1728" w:type="dxa"/>
          </w:tcPr>
          <w:p w14:paraId="59638F17" w14:textId="08C54185" w:rsidR="009C7FF0" w:rsidRPr="009C7FF0" w:rsidDel="001553CE" w:rsidRDefault="009C7FF0" w:rsidP="009C7FF0">
            <w:pPr>
              <w:autoSpaceDE/>
              <w:autoSpaceDN/>
              <w:jc w:val="center"/>
              <w:rPr>
                <w:del w:id="1327" w:author="Jeremy Haynes" w:date="2024-05-15T12:26:00Z" w16du:dateUtc="2024-05-15T16:26:00Z"/>
                <w:rFonts w:ascii="Times New Roman" w:eastAsia="Cambria" w:hAnsi="Times New Roman"/>
                <w:b/>
                <w:bCs/>
              </w:rPr>
            </w:pPr>
            <w:del w:id="1328" w:author="Jeremy Haynes" w:date="2024-05-15T12:26:00Z" w16du:dateUtc="2024-05-15T16:26:00Z">
              <w:r w:rsidRPr="009C7FF0" w:rsidDel="001553CE">
                <w:rPr>
                  <w:rFonts w:ascii="Times New Roman" w:hAnsi="Times New Roman"/>
                  <w:b/>
                  <w:bCs/>
                </w:rPr>
                <w:delText>-.09 [-.16,-.03]</w:delText>
              </w:r>
            </w:del>
          </w:p>
        </w:tc>
        <w:tc>
          <w:tcPr>
            <w:tcW w:w="1728" w:type="dxa"/>
          </w:tcPr>
          <w:p w14:paraId="5B754736" w14:textId="5044895E" w:rsidR="009C7FF0" w:rsidRPr="009C7FF0" w:rsidDel="001553CE" w:rsidRDefault="009C7FF0" w:rsidP="009C7FF0">
            <w:pPr>
              <w:autoSpaceDE/>
              <w:autoSpaceDN/>
              <w:jc w:val="center"/>
              <w:rPr>
                <w:del w:id="1329" w:author="Jeremy Haynes" w:date="2024-05-15T12:26:00Z" w16du:dateUtc="2024-05-15T16:26:00Z"/>
                <w:rFonts w:ascii="Times New Roman" w:eastAsia="Cambria" w:hAnsi="Times New Roman"/>
              </w:rPr>
            </w:pPr>
            <w:del w:id="1330" w:author="Jeremy Haynes" w:date="2024-05-15T12:26:00Z" w16du:dateUtc="2024-05-15T16:26:00Z">
              <w:r w:rsidRPr="009C7FF0" w:rsidDel="001553CE">
                <w:rPr>
                  <w:rFonts w:ascii="Times New Roman" w:hAnsi="Times New Roman"/>
                </w:rPr>
                <w:delText>.05 [-.02,.12]</w:delText>
              </w:r>
            </w:del>
          </w:p>
        </w:tc>
      </w:tr>
      <w:tr w:rsidR="00BB4D16" w:rsidRPr="009C7FF0" w:rsidDel="001553CE" w14:paraId="59334EE5" w14:textId="2533BCDB" w:rsidTr="00C53677">
        <w:trPr>
          <w:jc w:val="center"/>
          <w:del w:id="1331" w:author="Jeremy Haynes" w:date="2024-05-15T12:26:00Z"/>
        </w:trPr>
        <w:tc>
          <w:tcPr>
            <w:tcW w:w="2880" w:type="dxa"/>
            <w:vAlign w:val="bottom"/>
          </w:tcPr>
          <w:p w14:paraId="6C47576E" w14:textId="05638C9C" w:rsidR="009C7FF0" w:rsidRPr="009C7FF0" w:rsidDel="001553CE" w:rsidRDefault="009C7FF0" w:rsidP="009C7FF0">
            <w:pPr>
              <w:autoSpaceDE/>
              <w:autoSpaceDN/>
              <w:rPr>
                <w:del w:id="1332" w:author="Jeremy Haynes" w:date="2024-05-15T12:26:00Z" w16du:dateUtc="2024-05-15T16:26:00Z"/>
                <w:rFonts w:ascii="Times New Roman" w:eastAsia="Cambria" w:hAnsi="Times New Roman"/>
              </w:rPr>
            </w:pPr>
            <w:del w:id="1333" w:author="Jeremy Haynes" w:date="2024-05-15T12:26:00Z" w16du:dateUtc="2024-05-15T16:26:00Z">
              <w:r w:rsidRPr="009C7FF0" w:rsidDel="001553CE">
                <w:rPr>
                  <w:rFonts w:ascii="Times New Roman" w:hAnsi="Times New Roman"/>
                  <w:color w:val="000000"/>
                </w:rPr>
                <w:delText>BAS Reward Responsivity</w:delText>
              </w:r>
            </w:del>
          </w:p>
        </w:tc>
        <w:tc>
          <w:tcPr>
            <w:tcW w:w="1728" w:type="dxa"/>
          </w:tcPr>
          <w:p w14:paraId="6A8B8EB2" w14:textId="7DFE66BE" w:rsidR="009C7FF0" w:rsidRPr="009C7FF0" w:rsidDel="001553CE" w:rsidRDefault="009C7FF0" w:rsidP="009C7FF0">
            <w:pPr>
              <w:autoSpaceDE/>
              <w:autoSpaceDN/>
              <w:jc w:val="center"/>
              <w:rPr>
                <w:del w:id="1334" w:author="Jeremy Haynes" w:date="2024-05-15T12:26:00Z" w16du:dateUtc="2024-05-15T16:26:00Z"/>
                <w:rFonts w:ascii="Times New Roman" w:eastAsia="Cambria" w:hAnsi="Times New Roman"/>
                <w:b/>
                <w:bCs/>
              </w:rPr>
            </w:pPr>
            <w:del w:id="1335" w:author="Jeremy Haynes" w:date="2024-05-15T12:26:00Z" w16du:dateUtc="2024-05-15T16:26:00Z">
              <w:r w:rsidRPr="009C7FF0" w:rsidDel="001553CE">
                <w:rPr>
                  <w:rFonts w:ascii="Times New Roman" w:hAnsi="Times New Roman"/>
                </w:rPr>
                <w:delText>.03 [-.08,.13]</w:delText>
              </w:r>
            </w:del>
          </w:p>
        </w:tc>
        <w:tc>
          <w:tcPr>
            <w:tcW w:w="1728" w:type="dxa"/>
          </w:tcPr>
          <w:p w14:paraId="06EE213A" w14:textId="791FEE21" w:rsidR="009C7FF0" w:rsidRPr="009C7FF0" w:rsidDel="001553CE" w:rsidRDefault="009C7FF0" w:rsidP="009C7FF0">
            <w:pPr>
              <w:autoSpaceDE/>
              <w:autoSpaceDN/>
              <w:jc w:val="center"/>
              <w:rPr>
                <w:del w:id="1336" w:author="Jeremy Haynes" w:date="2024-05-15T12:26:00Z" w16du:dateUtc="2024-05-15T16:26:00Z"/>
                <w:rFonts w:ascii="Times New Roman" w:eastAsia="Cambria" w:hAnsi="Times New Roman"/>
                <w:b/>
                <w:bCs/>
              </w:rPr>
            </w:pPr>
            <w:del w:id="1337" w:author="Jeremy Haynes" w:date="2024-05-15T12:26:00Z" w16du:dateUtc="2024-05-15T16:26:00Z">
              <w:r w:rsidRPr="009C7FF0" w:rsidDel="001553CE">
                <w:rPr>
                  <w:rFonts w:ascii="Times New Roman" w:hAnsi="Times New Roman"/>
                  <w:b/>
                  <w:bCs/>
                </w:rPr>
                <w:delText>-.12 [-.18,-.05]</w:delText>
              </w:r>
            </w:del>
          </w:p>
        </w:tc>
        <w:tc>
          <w:tcPr>
            <w:tcW w:w="1728" w:type="dxa"/>
          </w:tcPr>
          <w:p w14:paraId="787D6A62" w14:textId="55563F46" w:rsidR="009C7FF0" w:rsidRPr="009C7FF0" w:rsidDel="001553CE" w:rsidRDefault="009C7FF0" w:rsidP="009C7FF0">
            <w:pPr>
              <w:autoSpaceDE/>
              <w:autoSpaceDN/>
              <w:jc w:val="center"/>
              <w:rPr>
                <w:del w:id="1338" w:author="Jeremy Haynes" w:date="2024-05-15T12:26:00Z" w16du:dateUtc="2024-05-15T16:26:00Z"/>
                <w:rFonts w:ascii="Times New Roman" w:eastAsia="Cambria" w:hAnsi="Times New Roman"/>
              </w:rPr>
            </w:pPr>
            <w:del w:id="1339" w:author="Jeremy Haynes" w:date="2024-05-15T12:26:00Z" w16du:dateUtc="2024-05-15T16:26:00Z">
              <w:r w:rsidRPr="009C7FF0" w:rsidDel="001553CE">
                <w:rPr>
                  <w:rFonts w:ascii="Times New Roman" w:hAnsi="Times New Roman"/>
                </w:rPr>
                <w:delText>.02 [-.05,.08]</w:delText>
              </w:r>
            </w:del>
          </w:p>
        </w:tc>
        <w:tc>
          <w:tcPr>
            <w:tcW w:w="1728" w:type="dxa"/>
          </w:tcPr>
          <w:p w14:paraId="7E673A44" w14:textId="1945C8C4" w:rsidR="009C7FF0" w:rsidRPr="009C7FF0" w:rsidDel="001553CE" w:rsidRDefault="009C7FF0" w:rsidP="009C7FF0">
            <w:pPr>
              <w:autoSpaceDE/>
              <w:autoSpaceDN/>
              <w:jc w:val="center"/>
              <w:rPr>
                <w:del w:id="1340" w:author="Jeremy Haynes" w:date="2024-05-15T12:26:00Z" w16du:dateUtc="2024-05-15T16:26:00Z"/>
                <w:rFonts w:ascii="Times New Roman" w:eastAsia="Cambria" w:hAnsi="Times New Roman"/>
              </w:rPr>
            </w:pPr>
            <w:del w:id="1341" w:author="Jeremy Haynes" w:date="2024-05-15T12:26:00Z" w16du:dateUtc="2024-05-15T16:26:00Z">
              <w:r w:rsidRPr="009C7FF0" w:rsidDel="001553CE">
                <w:rPr>
                  <w:rFonts w:ascii="Times New Roman" w:hAnsi="Times New Roman"/>
                </w:rPr>
                <w:delText>.02 [-.05,.09]</w:delText>
              </w:r>
            </w:del>
          </w:p>
        </w:tc>
      </w:tr>
      <w:tr w:rsidR="00BB4D16" w:rsidRPr="009C7FF0" w:rsidDel="001553CE" w14:paraId="639471D2" w14:textId="730E26E1" w:rsidTr="00C53677">
        <w:trPr>
          <w:jc w:val="center"/>
          <w:del w:id="1342" w:author="Jeremy Haynes" w:date="2024-05-15T12:26:00Z"/>
        </w:trPr>
        <w:tc>
          <w:tcPr>
            <w:tcW w:w="2880" w:type="dxa"/>
            <w:tcBorders>
              <w:bottom w:val="single" w:sz="4" w:space="0" w:color="auto"/>
            </w:tcBorders>
            <w:vAlign w:val="bottom"/>
          </w:tcPr>
          <w:p w14:paraId="20667B57" w14:textId="68109451" w:rsidR="009C7FF0" w:rsidRPr="009C7FF0" w:rsidDel="001553CE" w:rsidRDefault="009C7FF0" w:rsidP="009C7FF0">
            <w:pPr>
              <w:autoSpaceDE/>
              <w:autoSpaceDN/>
              <w:rPr>
                <w:del w:id="1343" w:author="Jeremy Haynes" w:date="2024-05-15T12:26:00Z" w16du:dateUtc="2024-05-15T16:26:00Z"/>
                <w:rFonts w:ascii="Times New Roman" w:eastAsia="Cambria" w:hAnsi="Times New Roman"/>
              </w:rPr>
            </w:pPr>
            <w:del w:id="1344" w:author="Jeremy Haynes" w:date="2024-05-15T12:26:00Z" w16du:dateUtc="2024-05-15T16:26:00Z">
              <w:r w:rsidRPr="009C7FF0" w:rsidDel="001553CE">
                <w:rPr>
                  <w:rFonts w:ascii="Times New Roman" w:hAnsi="Times New Roman"/>
                  <w:color w:val="000000"/>
                </w:rPr>
                <w:delText>BIS Total</w:delText>
              </w:r>
            </w:del>
          </w:p>
        </w:tc>
        <w:tc>
          <w:tcPr>
            <w:tcW w:w="1728" w:type="dxa"/>
            <w:tcBorders>
              <w:bottom w:val="single" w:sz="4" w:space="0" w:color="auto"/>
            </w:tcBorders>
          </w:tcPr>
          <w:p w14:paraId="3F2DEE30" w14:textId="0CA41E75" w:rsidR="009C7FF0" w:rsidRPr="009C7FF0" w:rsidDel="001553CE" w:rsidRDefault="009C7FF0" w:rsidP="009C7FF0">
            <w:pPr>
              <w:autoSpaceDE/>
              <w:autoSpaceDN/>
              <w:jc w:val="center"/>
              <w:rPr>
                <w:del w:id="1345" w:author="Jeremy Haynes" w:date="2024-05-15T12:26:00Z" w16du:dateUtc="2024-05-15T16:26:00Z"/>
                <w:rFonts w:ascii="Times New Roman" w:eastAsia="Cambria" w:hAnsi="Times New Roman"/>
                <w:b/>
                <w:bCs/>
              </w:rPr>
            </w:pPr>
            <w:del w:id="1346" w:author="Jeremy Haynes" w:date="2024-05-15T12:26:00Z" w16du:dateUtc="2024-05-15T16:26:00Z">
              <w:r w:rsidRPr="009C7FF0" w:rsidDel="001553CE">
                <w:rPr>
                  <w:rFonts w:ascii="Times New Roman" w:hAnsi="Times New Roman"/>
                </w:rPr>
                <w:delText>.04 [-.07,.15]</w:delText>
              </w:r>
            </w:del>
          </w:p>
        </w:tc>
        <w:tc>
          <w:tcPr>
            <w:tcW w:w="1728" w:type="dxa"/>
            <w:tcBorders>
              <w:bottom w:val="single" w:sz="4" w:space="0" w:color="auto"/>
            </w:tcBorders>
          </w:tcPr>
          <w:p w14:paraId="60176C85" w14:textId="1390C674" w:rsidR="009C7FF0" w:rsidRPr="009C7FF0" w:rsidDel="001553CE" w:rsidRDefault="009C7FF0" w:rsidP="009C7FF0">
            <w:pPr>
              <w:autoSpaceDE/>
              <w:autoSpaceDN/>
              <w:jc w:val="center"/>
              <w:rPr>
                <w:del w:id="1347" w:author="Jeremy Haynes" w:date="2024-05-15T12:26:00Z" w16du:dateUtc="2024-05-15T16:26:00Z"/>
                <w:rFonts w:ascii="Times New Roman" w:eastAsia="Cambria" w:hAnsi="Times New Roman"/>
                <w:b/>
                <w:bCs/>
              </w:rPr>
            </w:pPr>
            <w:del w:id="1348" w:author="Jeremy Haynes" w:date="2024-05-15T12:26:00Z" w16du:dateUtc="2024-05-15T16:26:00Z">
              <w:r w:rsidRPr="009C7FF0" w:rsidDel="001553CE">
                <w:rPr>
                  <w:rFonts w:ascii="Times New Roman" w:hAnsi="Times New Roman"/>
                  <w:b/>
                  <w:bCs/>
                </w:rPr>
                <w:delText>.12 [.06,.19]</w:delText>
              </w:r>
            </w:del>
          </w:p>
        </w:tc>
        <w:tc>
          <w:tcPr>
            <w:tcW w:w="1728" w:type="dxa"/>
            <w:tcBorders>
              <w:bottom w:val="single" w:sz="4" w:space="0" w:color="auto"/>
            </w:tcBorders>
          </w:tcPr>
          <w:p w14:paraId="7DAB1649" w14:textId="79E2E7B7" w:rsidR="009C7FF0" w:rsidRPr="009C7FF0" w:rsidDel="001553CE" w:rsidRDefault="009C7FF0" w:rsidP="009C7FF0">
            <w:pPr>
              <w:autoSpaceDE/>
              <w:autoSpaceDN/>
              <w:jc w:val="center"/>
              <w:rPr>
                <w:del w:id="1349" w:author="Jeremy Haynes" w:date="2024-05-15T12:26:00Z" w16du:dateUtc="2024-05-15T16:26:00Z"/>
                <w:rFonts w:ascii="Times New Roman" w:eastAsia="Cambria" w:hAnsi="Times New Roman"/>
              </w:rPr>
            </w:pPr>
            <w:del w:id="1350" w:author="Jeremy Haynes" w:date="2024-05-15T12:26:00Z" w16du:dateUtc="2024-05-15T16:26:00Z">
              <w:r w:rsidRPr="009C7FF0" w:rsidDel="001553CE">
                <w:rPr>
                  <w:rFonts w:ascii="Times New Roman" w:hAnsi="Times New Roman"/>
                </w:rPr>
                <w:delText>.06 [</w:delText>
              </w:r>
              <w:r w:rsidR="000C0F0E" w:rsidDel="001553CE">
                <w:rPr>
                  <w:rFonts w:ascii="Times New Roman" w:hAnsi="Times New Roman"/>
                </w:rPr>
                <w:delText>.</w:delText>
              </w:r>
              <w:r w:rsidRPr="009C7FF0" w:rsidDel="001553CE">
                <w:rPr>
                  <w:rFonts w:ascii="Times New Roman" w:hAnsi="Times New Roman"/>
                </w:rPr>
                <w:delText>0</w:delText>
              </w:r>
              <w:r w:rsidR="000C0F0E" w:rsidDel="001553CE">
                <w:rPr>
                  <w:rFonts w:ascii="Times New Roman" w:hAnsi="Times New Roman"/>
                </w:rPr>
                <w:delText>0</w:delText>
              </w:r>
              <w:r w:rsidRPr="009C7FF0" w:rsidDel="001553CE">
                <w:rPr>
                  <w:rFonts w:ascii="Times New Roman" w:hAnsi="Times New Roman"/>
                </w:rPr>
                <w:delText>,.13]</w:delText>
              </w:r>
            </w:del>
          </w:p>
        </w:tc>
        <w:tc>
          <w:tcPr>
            <w:tcW w:w="1728" w:type="dxa"/>
            <w:tcBorders>
              <w:bottom w:val="single" w:sz="4" w:space="0" w:color="auto"/>
            </w:tcBorders>
          </w:tcPr>
          <w:p w14:paraId="2782E4E8" w14:textId="62AF1D91" w:rsidR="009C7FF0" w:rsidRPr="009C7FF0" w:rsidDel="001553CE" w:rsidRDefault="009C7FF0" w:rsidP="009C7FF0">
            <w:pPr>
              <w:autoSpaceDE/>
              <w:autoSpaceDN/>
              <w:jc w:val="center"/>
              <w:rPr>
                <w:del w:id="1351" w:author="Jeremy Haynes" w:date="2024-05-15T12:26:00Z" w16du:dateUtc="2024-05-15T16:26:00Z"/>
                <w:rFonts w:ascii="Times New Roman" w:eastAsia="Cambria" w:hAnsi="Times New Roman"/>
                <w:b/>
                <w:bCs/>
              </w:rPr>
            </w:pPr>
            <w:del w:id="1352" w:author="Jeremy Haynes" w:date="2024-05-15T12:26:00Z" w16du:dateUtc="2024-05-15T16:26:00Z">
              <w:r w:rsidRPr="009C7FF0" w:rsidDel="001553CE">
                <w:rPr>
                  <w:rFonts w:ascii="Times New Roman" w:hAnsi="Times New Roman"/>
                  <w:b/>
                  <w:bCs/>
                </w:rPr>
                <w:delText>.13 [.05,.2</w:delText>
              </w:r>
              <w:r w:rsidR="000C0F0E" w:rsidDel="001553CE">
                <w:rPr>
                  <w:rFonts w:ascii="Times New Roman" w:hAnsi="Times New Roman"/>
                  <w:b/>
                  <w:bCs/>
                </w:rPr>
                <w:delText>0</w:delText>
              </w:r>
              <w:r w:rsidRPr="009C7FF0" w:rsidDel="001553CE">
                <w:rPr>
                  <w:rFonts w:ascii="Times New Roman" w:hAnsi="Times New Roman"/>
                  <w:b/>
                  <w:bCs/>
                </w:rPr>
                <w:delText>]</w:delText>
              </w:r>
            </w:del>
          </w:p>
        </w:tc>
      </w:tr>
      <w:tr w:rsidR="00C53677" w:rsidRPr="009C7FF0" w:rsidDel="001553CE" w14:paraId="5E0294D4" w14:textId="52685E3A" w:rsidTr="00501FCE">
        <w:trPr>
          <w:jc w:val="center"/>
          <w:del w:id="1353" w:author="Jeremy Haynes" w:date="2024-05-15T12:26:00Z"/>
        </w:trPr>
        <w:tc>
          <w:tcPr>
            <w:tcW w:w="9792" w:type="dxa"/>
            <w:gridSpan w:val="5"/>
            <w:tcBorders>
              <w:top w:val="single" w:sz="4" w:space="0" w:color="auto"/>
            </w:tcBorders>
            <w:vAlign w:val="bottom"/>
          </w:tcPr>
          <w:p w14:paraId="3B7A4DAC" w14:textId="03684694" w:rsidR="00C53677" w:rsidRPr="009C7FF0" w:rsidDel="001553CE" w:rsidRDefault="003A0CB9" w:rsidP="00AC4382">
            <w:pPr>
              <w:autoSpaceDE/>
              <w:autoSpaceDN/>
              <w:rPr>
                <w:del w:id="1354" w:author="Jeremy Haynes" w:date="2024-05-15T12:26:00Z" w16du:dateUtc="2024-05-15T16:26:00Z"/>
                <w:rFonts w:ascii="Times New Roman" w:hAnsi="Times New Roman"/>
                <w:b/>
                <w:bCs/>
              </w:rPr>
            </w:pPr>
            <w:del w:id="1355" w:author="Jeremy Haynes" w:date="2024-05-15T12:26:00Z" w16du:dateUtc="2024-05-15T16:26:00Z">
              <w:r w:rsidDel="001553CE">
                <w:rPr>
                  <w:rFonts w:ascii="Times New Roman" w:eastAsia="Cambria" w:hAnsi="Times New Roman"/>
                  <w:i/>
                  <w:iCs/>
                  <w:sz w:val="22"/>
                  <w:szCs w:val="22"/>
                </w:rPr>
                <w:delText xml:space="preserve">Note. </w:delText>
              </w:r>
              <w:r w:rsidDel="001553CE">
                <w:rPr>
                  <w:rFonts w:ascii="Times New Roman" w:eastAsia="Cambria" w:hAnsi="Times New Roman"/>
                  <w:sz w:val="22"/>
                  <w:szCs w:val="22"/>
                </w:rPr>
                <w:delText xml:space="preserve">Bolding represents </w:delText>
              </w:r>
              <w:r w:rsidR="00766F20" w:rsidRPr="00766F20" w:rsidDel="001553CE">
                <w:rPr>
                  <w:rFonts w:ascii="Times New Roman" w:eastAsia="Cambria" w:hAnsi="Times New Roman"/>
                  <w:sz w:val="22"/>
                  <w:szCs w:val="22"/>
                </w:rPr>
                <w:delText>correlations</w:delText>
              </w:r>
              <w:r w:rsidR="00766F20" w:rsidDel="001553CE">
                <w:rPr>
                  <w:rFonts w:ascii="Times New Roman" w:eastAsia="Cambria" w:hAnsi="Times New Roman"/>
                  <w:sz w:val="22"/>
                  <w:szCs w:val="22"/>
                </w:rPr>
                <w:delText xml:space="preserve"> </w:delText>
              </w:r>
              <w:r w:rsidDel="001553CE">
                <w:rPr>
                  <w:rFonts w:ascii="Times New Roman" w:eastAsia="Cambria" w:hAnsi="Times New Roman"/>
                  <w:sz w:val="22"/>
                  <w:szCs w:val="22"/>
                </w:rPr>
                <w:delText>in which 95% CI</w:delText>
              </w:r>
              <w:r w:rsidR="00392F24" w:rsidDel="001553CE">
                <w:rPr>
                  <w:rFonts w:ascii="Times New Roman" w:eastAsia="Cambria" w:hAnsi="Times New Roman"/>
                  <w:sz w:val="22"/>
                  <w:szCs w:val="22"/>
                </w:rPr>
                <w:delText>s</w:delText>
              </w:r>
              <w:r w:rsidDel="001553CE">
                <w:rPr>
                  <w:rFonts w:ascii="Times New Roman" w:eastAsia="Cambria" w:hAnsi="Times New Roman"/>
                  <w:sz w:val="22"/>
                  <w:szCs w:val="22"/>
                </w:rPr>
                <w:delText xml:space="preserve"> do </w:delText>
              </w:r>
              <w:r w:rsidDel="001553CE">
                <w:rPr>
                  <w:rFonts w:ascii="Times New Roman" w:eastAsia="Cambria" w:hAnsi="Times New Roman"/>
                  <w:i/>
                  <w:iCs/>
                  <w:sz w:val="22"/>
                  <w:szCs w:val="22"/>
                </w:rPr>
                <w:delText>not</w:delText>
              </w:r>
              <w:r w:rsidDel="001553CE">
                <w:rPr>
                  <w:rFonts w:ascii="Times New Roman" w:eastAsia="Cambria" w:hAnsi="Times New Roman"/>
                  <w:sz w:val="22"/>
                  <w:szCs w:val="22"/>
                </w:rPr>
                <w:delText xml:space="preserve"> overlap with 0.</w:delText>
              </w:r>
            </w:del>
          </w:p>
        </w:tc>
      </w:tr>
    </w:tbl>
    <w:p w14:paraId="5473175B" w14:textId="088044B1" w:rsidR="009457AF" w:rsidDel="001553CE" w:rsidRDefault="00B65378" w:rsidP="00871740">
      <w:pPr>
        <w:autoSpaceDE/>
        <w:autoSpaceDN/>
        <w:rPr>
          <w:del w:id="1356" w:author="Jeremy Haynes" w:date="2024-05-15T12:26:00Z" w16du:dateUtc="2024-05-15T16:26:00Z"/>
          <w:rFonts w:ascii="Times New Roman" w:hAnsi="Times New Roman" w:cs="Times"/>
          <w:b/>
          <w:bCs/>
        </w:rPr>
      </w:pPr>
      <w:del w:id="1357" w:author="Jeremy Haynes" w:date="2024-05-15T12:26:00Z" w16du:dateUtc="2024-05-15T16:26:00Z">
        <w:r w:rsidDel="001553CE">
          <w:rPr>
            <w:rFonts w:ascii="Times New Roman" w:hAnsi="Times New Roman"/>
            <w:b/>
            <w:bCs/>
          </w:rPr>
          <w:br w:type="page"/>
        </w:r>
      </w:del>
    </w:p>
    <w:p w14:paraId="48D516C3" w14:textId="77777777" w:rsidR="001553CE" w:rsidRDefault="001553CE">
      <w:pPr>
        <w:autoSpaceDE/>
        <w:autoSpaceDN/>
        <w:ind w:firstLine="720"/>
        <w:rPr>
          <w:ins w:id="1358" w:author="Jeremy Haynes" w:date="2024-05-15T12:26:00Z" w16du:dateUtc="2024-05-15T16:26:00Z"/>
          <w:rFonts w:eastAsiaTheme="majorEastAsia" w:cstheme="majorBidi"/>
          <w:b/>
          <w:szCs w:val="32"/>
        </w:rPr>
      </w:pPr>
      <w:ins w:id="1359" w:author="Jeremy Haynes" w:date="2024-05-15T12:26:00Z" w16du:dateUtc="2024-05-15T16:26:00Z">
        <w:r>
          <w:lastRenderedPageBreak/>
          <w:br w:type="page"/>
        </w:r>
      </w:ins>
    </w:p>
    <w:p w14:paraId="32B4ED42" w14:textId="204316F9" w:rsidR="0037655C" w:rsidDel="00B50D3B" w:rsidRDefault="0037655C" w:rsidP="002B3737">
      <w:pPr>
        <w:pStyle w:val="Heading1"/>
        <w:spacing w:line="240" w:lineRule="auto"/>
        <w:rPr>
          <w:del w:id="1360" w:author="Jeremy Haynes" w:date="2024-05-15T12:27:00Z" w16du:dateUtc="2024-05-15T16:27:00Z"/>
        </w:rPr>
      </w:pPr>
      <w:r>
        <w:lastRenderedPageBreak/>
        <w:t>Figures</w:t>
      </w:r>
    </w:p>
    <w:p w14:paraId="7E7FE14E" w14:textId="31194402" w:rsidR="0037655C" w:rsidDel="00A45784" w:rsidRDefault="0037655C" w:rsidP="0037655C">
      <w:pPr>
        <w:widowControl w:val="0"/>
        <w:autoSpaceDE/>
        <w:rPr>
          <w:del w:id="1361" w:author="Jeremy Haynes" w:date="2024-05-15T12:27:00Z" w16du:dateUtc="2024-05-15T16:27:00Z"/>
          <w:rFonts w:ascii="Times New Roman" w:eastAsia="Cambria" w:hAnsi="Times New Roman"/>
        </w:rPr>
      </w:pPr>
      <w:del w:id="1362" w:author="Jeremy Haynes" w:date="2024-05-15T12:27:00Z" w16du:dateUtc="2024-05-15T16:27:00Z">
        <w:r w:rsidDel="00A45784">
          <w:rPr>
            <w:rFonts w:ascii="Times New Roman" w:eastAsia="Cambria" w:hAnsi="Times New Roman"/>
            <w:b/>
            <w:bCs/>
          </w:rPr>
          <w:delText xml:space="preserve">Figure </w:delText>
        </w:r>
        <w:r w:rsidR="002B3737" w:rsidDel="00A45784">
          <w:rPr>
            <w:rFonts w:ascii="Times New Roman" w:eastAsia="Cambria" w:hAnsi="Times New Roman"/>
            <w:b/>
            <w:bCs/>
          </w:rPr>
          <w:delText>1</w:delText>
        </w:r>
      </w:del>
    </w:p>
    <w:p w14:paraId="0AF36992" w14:textId="4E6A6E75" w:rsidR="0037655C" w:rsidDel="00A45784" w:rsidRDefault="0037655C" w:rsidP="0037655C">
      <w:pPr>
        <w:widowControl w:val="0"/>
        <w:autoSpaceDE/>
        <w:rPr>
          <w:del w:id="1363" w:author="Jeremy Haynes" w:date="2024-05-15T12:27:00Z" w16du:dateUtc="2024-05-15T16:27:00Z"/>
          <w:rFonts w:ascii="Times New Roman" w:eastAsia="Cambria" w:hAnsi="Times New Roman"/>
          <w:i/>
          <w:iCs/>
        </w:rPr>
      </w:pPr>
      <w:del w:id="1364" w:author="Jeremy Haynes" w:date="2024-05-15T12:27:00Z" w16du:dateUtc="2024-05-15T16:27:00Z">
        <w:r w:rsidDel="00A45784">
          <w:rPr>
            <w:rFonts w:ascii="Times New Roman" w:eastAsia="Cambria" w:hAnsi="Times New Roman"/>
            <w:i/>
            <w:iCs/>
          </w:rPr>
          <w:delText>Group-Level Proportion of Plays Across Trials for Each Deck</w:delText>
        </w:r>
      </w:del>
    </w:p>
    <w:p w14:paraId="3725BFCF" w14:textId="65E792E7" w:rsidR="0037655C" w:rsidDel="00A45784" w:rsidRDefault="00510A2F" w:rsidP="0037655C">
      <w:pPr>
        <w:widowControl w:val="0"/>
        <w:autoSpaceDE/>
        <w:jc w:val="center"/>
        <w:rPr>
          <w:del w:id="1365" w:author="Jeremy Haynes" w:date="2024-05-15T12:27:00Z" w16du:dateUtc="2024-05-15T16:27:00Z"/>
          <w:rFonts w:ascii="Times New Roman" w:eastAsia="Cambria" w:hAnsi="Times New Roman"/>
        </w:rPr>
      </w:pPr>
      <w:del w:id="1366" w:author="Jeremy Haynes" w:date="2024-05-15T12:27:00Z" w16du:dateUtc="2024-05-15T16:27:00Z">
        <w:r w:rsidDel="00A45784">
          <w:rPr>
            <w:rFonts w:ascii="Times New Roman" w:eastAsia="Cambria" w:hAnsi="Times New Roman"/>
            <w:noProof/>
            <w14:ligatures w14:val="standardContextual"/>
          </w:rPr>
          <w:drawing>
            <wp:inline distT="0" distB="0" distL="0" distR="0" wp14:anchorId="041EB661" wp14:editId="697EF558">
              <wp:extent cx="2517648" cy="1889759"/>
              <wp:effectExtent l="0" t="0" r="0" b="0"/>
              <wp:docPr id="163975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57853"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7648" cy="1889759"/>
                      </a:xfrm>
                      <a:prstGeom prst="rect">
                        <a:avLst/>
                      </a:prstGeom>
                    </pic:spPr>
                  </pic:pic>
                </a:graphicData>
              </a:graphic>
            </wp:inline>
          </w:drawing>
        </w:r>
      </w:del>
    </w:p>
    <w:p w14:paraId="29006855" w14:textId="124DA36A" w:rsidR="0037655C" w:rsidRPr="00DF6E00" w:rsidDel="00A45784" w:rsidRDefault="0037655C" w:rsidP="00DF6E00">
      <w:pPr>
        <w:widowControl w:val="0"/>
        <w:autoSpaceDE/>
        <w:rPr>
          <w:del w:id="1367" w:author="Jeremy Haynes" w:date="2024-05-15T12:27:00Z" w16du:dateUtc="2024-05-15T16:27:00Z"/>
          <w:rFonts w:ascii="Times New Roman" w:eastAsia="Cambria" w:hAnsi="Times New Roman"/>
        </w:rPr>
      </w:pPr>
      <w:del w:id="1368" w:author="Jeremy Haynes" w:date="2024-05-15T12:27:00Z" w16du:dateUtc="2024-05-15T16:27:00Z">
        <w:r w:rsidDel="00A45784">
          <w:rPr>
            <w:rFonts w:ascii="Times New Roman" w:eastAsia="Cambria" w:hAnsi="Times New Roman"/>
            <w:i/>
            <w:iCs/>
          </w:rPr>
          <w:delText>Note.</w:delText>
        </w:r>
        <w:r w:rsidDel="00A45784">
          <w:rPr>
            <w:rFonts w:ascii="Times New Roman" w:eastAsia="Cambria" w:hAnsi="Times New Roman"/>
          </w:rPr>
          <w:delText xml:space="preserve"> Group-level mean</w:delText>
        </w:r>
        <w:r w:rsidR="00124340" w:rsidDel="00A45784">
          <w:rPr>
            <w:rFonts w:ascii="Times New Roman" w:eastAsia="Cambria" w:hAnsi="Times New Roman"/>
          </w:rPr>
          <w:delText xml:space="preserve"> play proportions across trials </w:delText>
        </w:r>
        <w:r w:rsidR="00A40A1B" w:rsidDel="00A45784">
          <w:rPr>
            <w:rFonts w:ascii="Times New Roman" w:eastAsia="Cambria" w:hAnsi="Times New Roman"/>
          </w:rPr>
          <w:delText>for each deck among individuals with a lifetime history of anxiety (Anx), depression (Dep), substance use disorder (SUD), and those without these diagnoses (Con)</w:delText>
        </w:r>
        <w:r w:rsidR="00124340" w:rsidDel="00A45784">
          <w:rPr>
            <w:rFonts w:ascii="Times New Roman" w:eastAsia="Cambria" w:hAnsi="Times New Roman"/>
          </w:rPr>
          <w:delText xml:space="preserve">. Datapoints represent observed play proportions and lines represent </w:delText>
        </w:r>
        <w:r w:rsidDel="00A45784">
          <w:rPr>
            <w:rFonts w:ascii="Times New Roman" w:eastAsia="Cambria" w:hAnsi="Times New Roman"/>
          </w:rPr>
          <w:delText>ORL model-predicted play proportions</w:delText>
        </w:r>
        <w:r w:rsidR="00124340" w:rsidDel="00A45784">
          <w:rPr>
            <w:rFonts w:ascii="Times New Roman" w:eastAsia="Cambria" w:hAnsi="Times New Roman"/>
          </w:rPr>
          <w:delText>.</w:delText>
        </w:r>
        <w:r w:rsidDel="00A45784">
          <w:rPr>
            <w:rFonts w:ascii="Times New Roman" w:eastAsia="Cambria" w:hAnsi="Times New Roman"/>
          </w:rPr>
          <w:delText xml:space="preserve"> Error </w:delText>
        </w:r>
        <w:r w:rsidR="0010435B" w:rsidDel="00A45784">
          <w:rPr>
            <w:rFonts w:ascii="Times New Roman" w:eastAsia="Cambria" w:hAnsi="Times New Roman"/>
          </w:rPr>
          <w:delText>bands</w:delText>
        </w:r>
        <w:r w:rsidDel="00A45784">
          <w:rPr>
            <w:rFonts w:ascii="Times New Roman" w:eastAsia="Cambria" w:hAnsi="Times New Roman"/>
          </w:rPr>
          <w:delText xml:space="preserve"> represent 50 % (darker) and 95% (lighter) credible intervals</w:delText>
        </w:r>
        <w:r w:rsidR="00D71377" w:rsidDel="00A45784">
          <w:rPr>
            <w:rFonts w:ascii="Times New Roman" w:eastAsia="Cambria" w:hAnsi="Times New Roman"/>
          </w:rPr>
          <w:delText xml:space="preserve"> from the ORL</w:delText>
        </w:r>
        <w:r w:rsidDel="00A45784">
          <w:rPr>
            <w:rFonts w:ascii="Times New Roman" w:eastAsia="Cambria" w:hAnsi="Times New Roman"/>
          </w:rPr>
          <w:delText>.</w:delText>
        </w:r>
        <w:r w:rsidR="00DF6E00" w:rsidDel="00A45784">
          <w:rPr>
            <w:rFonts w:ascii="Times New Roman" w:eastAsia="Cambria" w:hAnsi="Times New Roman"/>
          </w:rPr>
          <w:delText xml:space="preserve"> Data were smoothed using a 3-trial rolling average to improve visualization of trends</w:delText>
        </w:r>
        <w:r w:rsidR="00D3776D" w:rsidDel="00A45784">
          <w:rPr>
            <w:rFonts w:ascii="Times New Roman" w:eastAsia="Cambria" w:hAnsi="Times New Roman"/>
          </w:rPr>
          <w:delText>.</w:delText>
        </w:r>
        <w:r w:rsidDel="00A45784">
          <w:rPr>
            <w:rFonts w:ascii="Times New Roman" w:hAnsi="Times New Roman"/>
          </w:rPr>
          <w:br w:type="page"/>
        </w:r>
      </w:del>
    </w:p>
    <w:p w14:paraId="0FAF4C37" w14:textId="2BFA1B0B" w:rsidR="0037655C" w:rsidDel="00A45784" w:rsidRDefault="0037655C" w:rsidP="0037655C">
      <w:pPr>
        <w:autoSpaceDE/>
        <w:rPr>
          <w:del w:id="1369" w:author="Jeremy Haynes" w:date="2024-05-15T12:27:00Z" w16du:dateUtc="2024-05-15T16:27:00Z"/>
          <w:rFonts w:ascii="Times New Roman" w:eastAsia="Cambria" w:hAnsi="Times New Roman"/>
          <w:b/>
          <w:bCs/>
        </w:rPr>
      </w:pPr>
      <w:del w:id="1370" w:author="Jeremy Haynes" w:date="2024-05-15T12:27:00Z" w16du:dateUtc="2024-05-15T16:27:00Z">
        <w:r w:rsidDel="00A45784">
          <w:rPr>
            <w:rFonts w:ascii="Times New Roman" w:eastAsia="Cambria" w:hAnsi="Times New Roman"/>
            <w:b/>
            <w:bCs/>
          </w:rPr>
          <w:lastRenderedPageBreak/>
          <w:delText xml:space="preserve">Figure </w:delText>
        </w:r>
        <w:r w:rsidR="009738B5" w:rsidDel="00A45784">
          <w:rPr>
            <w:rFonts w:ascii="Times New Roman" w:eastAsia="Cambria" w:hAnsi="Times New Roman"/>
            <w:b/>
            <w:bCs/>
          </w:rPr>
          <w:delText>2</w:delText>
        </w:r>
      </w:del>
    </w:p>
    <w:p w14:paraId="530B8A75" w14:textId="2CE6434B" w:rsidR="0037655C" w:rsidDel="00A45784" w:rsidRDefault="002475A1" w:rsidP="0037655C">
      <w:pPr>
        <w:autoSpaceDE/>
        <w:rPr>
          <w:del w:id="1371" w:author="Jeremy Haynes" w:date="2024-05-15T12:27:00Z" w16du:dateUtc="2024-05-15T16:27:00Z"/>
          <w:rFonts w:ascii="Times New Roman" w:eastAsia="Cambria" w:hAnsi="Times New Roman"/>
          <w:i/>
          <w:iCs/>
        </w:rPr>
      </w:pPr>
      <w:del w:id="1372" w:author="Jeremy Haynes" w:date="2024-05-15T12:27:00Z" w16du:dateUtc="2024-05-15T16:27:00Z">
        <w:r w:rsidDel="00A45784">
          <w:rPr>
            <w:rFonts w:ascii="Times New Roman" w:eastAsia="Cambria" w:hAnsi="Times New Roman"/>
            <w:i/>
            <w:iCs/>
          </w:rPr>
          <w:delText>Posterior Distributions of</w:delText>
        </w:r>
        <w:r w:rsidR="0037655C" w:rsidDel="00A45784">
          <w:rPr>
            <w:rFonts w:ascii="Times New Roman" w:eastAsia="Cambria" w:hAnsi="Times New Roman"/>
            <w:i/>
            <w:iCs/>
          </w:rPr>
          <w:delText xml:space="preserve"> </w:delText>
        </w:r>
        <w:r w:rsidDel="00A45784">
          <w:rPr>
            <w:rFonts w:ascii="Times New Roman" w:eastAsia="Cambria" w:hAnsi="Times New Roman"/>
            <w:i/>
            <w:iCs/>
          </w:rPr>
          <w:delText>PP-</w:delText>
        </w:r>
        <w:r w:rsidR="0037655C" w:rsidDel="00A45784">
          <w:rPr>
            <w:rFonts w:ascii="Times New Roman" w:eastAsia="Cambria" w:hAnsi="Times New Roman"/>
            <w:i/>
            <w:iCs/>
          </w:rPr>
          <w:delText>ORL Parameters</w:delText>
        </w:r>
      </w:del>
    </w:p>
    <w:p w14:paraId="7CCB9858" w14:textId="691E50B5" w:rsidR="0037655C" w:rsidDel="00A45784" w:rsidRDefault="0050549F" w:rsidP="0037655C">
      <w:pPr>
        <w:widowControl w:val="0"/>
        <w:autoSpaceDE/>
        <w:jc w:val="center"/>
        <w:rPr>
          <w:del w:id="1373" w:author="Jeremy Haynes" w:date="2024-05-15T12:27:00Z" w16du:dateUtc="2024-05-15T16:27:00Z"/>
          <w:rFonts w:ascii="Times New Roman" w:eastAsia="Cambria" w:hAnsi="Times New Roman"/>
        </w:rPr>
      </w:pPr>
      <w:del w:id="1374" w:author="Jeremy Haynes" w:date="2024-05-15T12:27:00Z" w16du:dateUtc="2024-05-15T16:27:00Z">
        <w:r w:rsidDel="00A45784">
          <w:rPr>
            <w:rFonts w:ascii="Times New Roman" w:eastAsia="Cambria" w:hAnsi="Times New Roman"/>
            <w:noProof/>
            <w14:ligatures w14:val="standardContextual"/>
          </w:rPr>
          <w:drawing>
            <wp:inline distT="0" distB="0" distL="0" distR="0" wp14:anchorId="25DFEDEF" wp14:editId="77A86061">
              <wp:extent cx="2517648" cy="2517648"/>
              <wp:effectExtent l="0" t="0" r="0" b="0"/>
              <wp:docPr id="1415639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39961"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7648" cy="2517648"/>
                      </a:xfrm>
                      <a:prstGeom prst="rect">
                        <a:avLst/>
                      </a:prstGeom>
                    </pic:spPr>
                  </pic:pic>
                </a:graphicData>
              </a:graphic>
            </wp:inline>
          </w:drawing>
        </w:r>
      </w:del>
    </w:p>
    <w:p w14:paraId="47879F3D" w14:textId="275D6A12" w:rsidR="000A46A8" w:rsidDel="00A45784" w:rsidRDefault="0037655C" w:rsidP="0037655C">
      <w:pPr>
        <w:widowControl w:val="0"/>
        <w:autoSpaceDE/>
        <w:rPr>
          <w:del w:id="1375" w:author="Jeremy Haynes" w:date="2024-05-15T12:27:00Z" w16du:dateUtc="2024-05-15T16:27:00Z"/>
          <w:rFonts w:ascii="Times New Roman" w:eastAsia="Cambria" w:hAnsi="Times New Roman"/>
        </w:rPr>
      </w:pPr>
      <w:del w:id="1376" w:author="Jeremy Haynes" w:date="2024-05-15T12:27:00Z" w16du:dateUtc="2024-05-15T16:27:00Z">
        <w:r w:rsidDel="00A45784">
          <w:rPr>
            <w:rFonts w:ascii="Times New Roman" w:eastAsia="Cambria" w:hAnsi="Times New Roman"/>
            <w:i/>
            <w:iCs/>
          </w:rPr>
          <w:delText>Note.</w:delText>
        </w:r>
        <w:r w:rsidDel="00A45784">
          <w:rPr>
            <w:rFonts w:ascii="Times New Roman" w:eastAsia="Cambria" w:hAnsi="Times New Roman"/>
          </w:rPr>
          <w:delText xml:space="preserve"> Posterior distributions of the </w:delText>
        </w:r>
        <w:r w:rsidR="0093736C" w:rsidDel="00A45784">
          <w:rPr>
            <w:rFonts w:ascii="Times New Roman" w:eastAsia="Cambria" w:hAnsi="Times New Roman"/>
          </w:rPr>
          <w:delText>PP-</w:delText>
        </w:r>
        <w:r w:rsidDel="00A45784">
          <w:rPr>
            <w:rFonts w:ascii="Times New Roman" w:eastAsia="Cambria" w:hAnsi="Times New Roman"/>
          </w:rPr>
          <w:delText xml:space="preserve">ORL parameters </w:delText>
        </w:r>
        <w:r w:rsidR="008B4F37" w:rsidDel="00A45784">
          <w:rPr>
            <w:rFonts w:ascii="Times New Roman" w:eastAsia="Cambria" w:hAnsi="Times New Roman"/>
          </w:rPr>
          <w:delText xml:space="preserve">for the </w:delText>
        </w:r>
        <w:r w:rsidR="000A46A8" w:rsidDel="00A45784">
          <w:rPr>
            <w:rFonts w:ascii="Times New Roman" w:eastAsia="Cambria" w:hAnsi="Times New Roman"/>
          </w:rPr>
          <w:delText>group means (Mu column) and for the group differences (Beta column) across healthy controls (Con) and individuals with a lifetime history of anxiety (Anx), depression (Dep), and/or substance use disorder (SUD).</w:delText>
        </w:r>
        <w:r w:rsidR="00972E62" w:rsidRPr="00972E62" w:rsidDel="00A45784">
          <w:rPr>
            <w:rFonts w:ascii="Times New Roman" w:eastAsia="Cambria" w:hAnsi="Times New Roman"/>
          </w:rPr>
          <w:delText xml:space="preserve"> </w:delText>
        </w:r>
        <w:r w:rsidR="00972E62" w:rsidDel="00A45784">
          <w:rPr>
            <w:rFonts w:ascii="Times New Roman" w:eastAsia="Cambria" w:hAnsi="Times New Roman"/>
          </w:rPr>
          <w:delText xml:space="preserve">Group differences represent </w:delText>
        </w:r>
        <w:r w:rsidR="00972E62" w:rsidRPr="00F90856" w:rsidDel="00A45784">
          <w:rPr>
            <w:rFonts w:ascii="Times New Roman" w:eastAsia="Cambria" w:hAnsi="Times New Roman"/>
            <w:i/>
            <w:iCs/>
          </w:rPr>
          <w:delText>β</w:delText>
        </w:r>
        <w:r w:rsidR="00972E62" w:rsidDel="00A45784">
          <w:rPr>
            <w:rFonts w:ascii="Times New Roman" w:eastAsia="Cambria" w:hAnsi="Times New Roman"/>
          </w:rPr>
          <w:delText xml:space="preserve">s comparing presence vs. absence diagnosis. Higher </w:delText>
        </w:r>
        <w:r w:rsidR="00972E62" w:rsidRPr="00F90856" w:rsidDel="00A45784">
          <w:rPr>
            <w:rFonts w:ascii="Times New Roman" w:eastAsia="Cambria" w:hAnsi="Times New Roman"/>
            <w:i/>
            <w:iCs/>
          </w:rPr>
          <w:delText>β</w:delText>
        </w:r>
        <w:r w:rsidR="00972E62" w:rsidDel="00A45784">
          <w:rPr>
            <w:rFonts w:ascii="Times New Roman" w:eastAsia="Cambria" w:hAnsi="Times New Roman"/>
            <w:i/>
            <w:iCs/>
          </w:rPr>
          <w:delText xml:space="preserve"> </w:delText>
        </w:r>
        <w:r w:rsidR="00972E62" w:rsidDel="00A45784">
          <w:rPr>
            <w:rFonts w:ascii="Times New Roman" w:eastAsia="Cambria" w:hAnsi="Times New Roman"/>
          </w:rPr>
          <w:delText>values indicate higher play proportion among diagnostic group compared with healthy controls.</w:delText>
        </w:r>
      </w:del>
    </w:p>
    <w:p w14:paraId="32F439D1" w14:textId="3268C4D4" w:rsidR="000A5314" w:rsidDel="00A45784" w:rsidRDefault="000A5314" w:rsidP="000A5314">
      <w:pPr>
        <w:autoSpaceDE/>
        <w:autoSpaceDN/>
        <w:ind w:firstLine="720"/>
        <w:rPr>
          <w:del w:id="1377" w:author="Jeremy Haynes" w:date="2024-05-15T12:27:00Z" w16du:dateUtc="2024-05-15T16:27:00Z"/>
          <w:rFonts w:ascii="Times New Roman" w:eastAsia="Cambria" w:hAnsi="Times New Roman"/>
        </w:rPr>
      </w:pPr>
      <w:del w:id="1378" w:author="Jeremy Haynes" w:date="2024-05-15T12:27:00Z" w16du:dateUtc="2024-05-15T16:27:00Z">
        <w:r w:rsidDel="00A45784">
          <w:rPr>
            <w:rFonts w:ascii="Times New Roman" w:eastAsia="Cambria" w:hAnsi="Times New Roman"/>
          </w:rPr>
          <w:br w:type="page"/>
        </w:r>
      </w:del>
    </w:p>
    <w:p w14:paraId="5E5ADF90" w14:textId="68B28436" w:rsidR="000A5314" w:rsidDel="00A45784" w:rsidRDefault="000A5314" w:rsidP="000A5314">
      <w:pPr>
        <w:widowControl w:val="0"/>
        <w:autoSpaceDE/>
        <w:rPr>
          <w:del w:id="1379" w:author="Jeremy Haynes" w:date="2024-05-15T12:27:00Z" w16du:dateUtc="2024-05-15T16:27:00Z"/>
          <w:rFonts w:ascii="Times New Roman" w:eastAsia="Cambria" w:hAnsi="Times New Roman"/>
        </w:rPr>
      </w:pPr>
      <w:del w:id="1380" w:author="Jeremy Haynes" w:date="2024-05-15T12:27:00Z" w16du:dateUtc="2024-05-15T16:27:00Z">
        <w:r w:rsidDel="00A45784">
          <w:rPr>
            <w:rFonts w:ascii="Times New Roman" w:eastAsia="Cambria" w:hAnsi="Times New Roman"/>
            <w:b/>
            <w:bCs/>
          </w:rPr>
          <w:lastRenderedPageBreak/>
          <w:delText xml:space="preserve">Figure </w:delText>
        </w:r>
        <w:r w:rsidR="00316847" w:rsidDel="00A45784">
          <w:rPr>
            <w:rFonts w:ascii="Times New Roman" w:eastAsia="Cambria" w:hAnsi="Times New Roman"/>
            <w:b/>
            <w:bCs/>
          </w:rPr>
          <w:delText>3</w:delText>
        </w:r>
      </w:del>
    </w:p>
    <w:p w14:paraId="5F3F92F1" w14:textId="0D3C7BB7" w:rsidR="000A5314" w:rsidDel="00A45784" w:rsidRDefault="000A5314" w:rsidP="000A5314">
      <w:pPr>
        <w:widowControl w:val="0"/>
        <w:autoSpaceDE/>
        <w:rPr>
          <w:del w:id="1381" w:author="Jeremy Haynes" w:date="2024-05-15T12:27:00Z" w16du:dateUtc="2024-05-15T16:27:00Z"/>
          <w:rFonts w:ascii="Times New Roman" w:eastAsia="Cambria" w:hAnsi="Times New Roman"/>
          <w:i/>
          <w:iCs/>
        </w:rPr>
      </w:pPr>
      <w:del w:id="1382" w:author="Jeremy Haynes" w:date="2024-05-15T12:27:00Z" w16du:dateUtc="2024-05-15T16:27:00Z">
        <w:r w:rsidDel="00A45784">
          <w:rPr>
            <w:rFonts w:ascii="Times New Roman" w:eastAsia="Cambria" w:hAnsi="Times New Roman"/>
            <w:i/>
            <w:iCs/>
          </w:rPr>
          <w:delText>Trial-Level Play Proportions for Deck B</w:delText>
        </w:r>
      </w:del>
    </w:p>
    <w:p w14:paraId="24F51C84" w14:textId="77C901C8" w:rsidR="000A5314" w:rsidDel="00A45784" w:rsidRDefault="000A5314" w:rsidP="000A5314">
      <w:pPr>
        <w:widowControl w:val="0"/>
        <w:autoSpaceDE/>
        <w:jc w:val="center"/>
        <w:rPr>
          <w:del w:id="1383" w:author="Jeremy Haynes" w:date="2024-05-15T12:27:00Z" w16du:dateUtc="2024-05-15T16:27:00Z"/>
          <w:rFonts w:ascii="Times New Roman" w:eastAsia="Cambria" w:hAnsi="Times New Roman"/>
        </w:rPr>
      </w:pPr>
      <w:del w:id="1384" w:author="Jeremy Haynes" w:date="2024-05-15T12:27:00Z" w16du:dateUtc="2024-05-15T16:27:00Z">
        <w:r w:rsidDel="00A45784">
          <w:rPr>
            <w:rFonts w:ascii="Times New Roman" w:eastAsia="Cambria" w:hAnsi="Times New Roman"/>
            <w:noProof/>
            <w14:ligatures w14:val="standardContextual"/>
          </w:rPr>
          <w:drawing>
            <wp:inline distT="0" distB="0" distL="0" distR="0" wp14:anchorId="296734D0" wp14:editId="7750740C">
              <wp:extent cx="2517648" cy="1078992"/>
              <wp:effectExtent l="0" t="0" r="0" b="6985"/>
              <wp:docPr id="77780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09440"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17648" cy="1078992"/>
                      </a:xfrm>
                      <a:prstGeom prst="rect">
                        <a:avLst/>
                      </a:prstGeom>
                    </pic:spPr>
                  </pic:pic>
                </a:graphicData>
              </a:graphic>
            </wp:inline>
          </w:drawing>
        </w:r>
        <w:r w:rsidDel="00A45784">
          <w:rPr>
            <w:rFonts w:ascii="Times New Roman" w:eastAsia="Cambria" w:hAnsi="Times New Roman"/>
            <w:noProof/>
          </w:rPr>
          <w:delText xml:space="preserve"> </w:delText>
        </w:r>
      </w:del>
    </w:p>
    <w:p w14:paraId="7DDA38E9" w14:textId="233C8DB5" w:rsidR="000A5314" w:rsidDel="00A45784" w:rsidRDefault="001A6764" w:rsidP="003522EE">
      <w:pPr>
        <w:widowControl w:val="0"/>
        <w:autoSpaceDE/>
        <w:rPr>
          <w:del w:id="1385" w:author="Jeremy Haynes" w:date="2024-05-15T12:27:00Z" w16du:dateUtc="2024-05-15T16:27:00Z"/>
          <w:rFonts w:ascii="Times New Roman" w:eastAsia="Cambria" w:hAnsi="Times New Roman"/>
        </w:rPr>
      </w:pPr>
      <w:del w:id="1386" w:author="Jeremy Haynes" w:date="2024-05-15T12:27:00Z" w16du:dateUtc="2024-05-15T16:27:00Z">
        <w:r w:rsidDel="00A45784">
          <w:rPr>
            <w:rFonts w:ascii="Times New Roman" w:eastAsia="Cambria" w:hAnsi="Times New Roman"/>
            <w:i/>
            <w:iCs/>
          </w:rPr>
          <w:delText>Note.</w:delText>
        </w:r>
        <w:r w:rsidDel="00A45784">
          <w:rPr>
            <w:rFonts w:ascii="Times New Roman" w:eastAsia="Cambria" w:hAnsi="Times New Roman"/>
          </w:rPr>
          <w:delText xml:space="preserve"> Play proportions across trials for deck B among individuals with (</w:delText>
        </w:r>
        <w:r w:rsidR="003522EE" w:rsidDel="00A45784">
          <w:rPr>
            <w:rFonts w:ascii="Times New Roman" w:eastAsia="Cambria" w:hAnsi="Times New Roman"/>
          </w:rPr>
          <w:delText>Anx</w:delText>
        </w:r>
        <w:r w:rsidR="00E217F9" w:rsidDel="00A45784">
          <w:rPr>
            <w:rFonts w:ascii="Times New Roman" w:eastAsia="Cambria" w:hAnsi="Times New Roman"/>
          </w:rPr>
          <w:delText>+</w:delText>
        </w:r>
        <w:r w:rsidDel="00A45784">
          <w:rPr>
            <w:rFonts w:ascii="Times New Roman" w:eastAsia="Cambria" w:hAnsi="Times New Roman"/>
          </w:rPr>
          <w:delText>) and without a lifetime history of anxiety (</w:delText>
        </w:r>
        <w:r w:rsidR="00E217F9" w:rsidDel="00A45784">
          <w:rPr>
            <w:rFonts w:ascii="Times New Roman" w:eastAsia="Cambria" w:hAnsi="Times New Roman"/>
          </w:rPr>
          <w:delText>Anx-</w:delText>
        </w:r>
        <w:r w:rsidDel="00A45784">
          <w:rPr>
            <w:rFonts w:ascii="Times New Roman" w:eastAsia="Cambria" w:hAnsi="Times New Roman"/>
          </w:rPr>
          <w:delText>). Left panel: group-level mean</w:delText>
        </w:r>
        <w:r w:rsidR="00355804" w:rsidDel="00A45784">
          <w:rPr>
            <w:rFonts w:ascii="Times New Roman" w:eastAsia="Cambria" w:hAnsi="Times New Roman"/>
          </w:rPr>
          <w:delText>s</w:delText>
        </w:r>
        <w:r w:rsidDel="00A45784">
          <w:rPr>
            <w:rFonts w:ascii="Times New Roman" w:eastAsia="Cambria" w:hAnsi="Times New Roman"/>
          </w:rPr>
          <w:delText xml:space="preserve"> </w:delText>
        </w:r>
        <w:r w:rsidR="009E30BF" w:rsidDel="00A45784">
          <w:rPr>
            <w:rFonts w:ascii="Times New Roman" w:eastAsia="Cambria" w:hAnsi="Times New Roman"/>
          </w:rPr>
          <w:delText>for</w:delText>
        </w:r>
        <w:r w:rsidR="00E6305F" w:rsidDel="00A45784">
          <w:rPr>
            <w:rFonts w:ascii="Times New Roman" w:eastAsia="Cambria" w:hAnsi="Times New Roman"/>
          </w:rPr>
          <w:delText xml:space="preserve"> the</w:delText>
        </w:r>
        <w:r w:rsidR="009E30BF" w:rsidDel="00A45784">
          <w:rPr>
            <w:rFonts w:ascii="Times New Roman" w:eastAsia="Cambria" w:hAnsi="Times New Roman"/>
          </w:rPr>
          <w:delText xml:space="preserve"> full sample, </w:delText>
        </w:r>
        <w:r w:rsidR="00355804" w:rsidDel="00A45784">
          <w:rPr>
            <w:rFonts w:ascii="Times New Roman" w:eastAsia="Cambria" w:hAnsi="Times New Roman"/>
          </w:rPr>
          <w:delText>regardless of comorbidity status</w:delText>
        </w:r>
        <w:r w:rsidDel="00A45784">
          <w:rPr>
            <w:rFonts w:ascii="Times New Roman" w:eastAsia="Cambria" w:hAnsi="Times New Roman"/>
          </w:rPr>
          <w:delText xml:space="preserve">. Middle panel: </w:delText>
        </w:r>
        <w:r w:rsidR="009E30BF" w:rsidDel="00A45784">
          <w:rPr>
            <w:rFonts w:ascii="Times New Roman" w:eastAsia="Cambria" w:hAnsi="Times New Roman"/>
          </w:rPr>
          <w:delText>g</w:delText>
        </w:r>
        <w:r w:rsidDel="00A45784">
          <w:rPr>
            <w:rFonts w:ascii="Times New Roman" w:eastAsia="Cambria" w:hAnsi="Times New Roman"/>
          </w:rPr>
          <w:delText>roup-level mean</w:delText>
        </w:r>
        <w:r w:rsidR="009E30BF" w:rsidDel="00A45784">
          <w:rPr>
            <w:rFonts w:ascii="Times New Roman" w:eastAsia="Cambria" w:hAnsi="Times New Roman"/>
          </w:rPr>
          <w:delText>s</w:delText>
        </w:r>
        <w:r w:rsidDel="00A45784">
          <w:rPr>
            <w:rFonts w:ascii="Times New Roman" w:eastAsia="Cambria" w:hAnsi="Times New Roman"/>
          </w:rPr>
          <w:delText xml:space="preserve"> </w:delText>
        </w:r>
        <w:r w:rsidR="009E30BF" w:rsidDel="00A45784">
          <w:rPr>
            <w:rFonts w:ascii="Times New Roman" w:eastAsia="Cambria" w:hAnsi="Times New Roman"/>
          </w:rPr>
          <w:delText xml:space="preserve">for </w:delText>
        </w:r>
        <w:r w:rsidR="006041F5" w:rsidDel="00A45784">
          <w:rPr>
            <w:rFonts w:ascii="Times New Roman" w:eastAsia="Cambria" w:hAnsi="Times New Roman"/>
          </w:rPr>
          <w:delText xml:space="preserve">a </w:delText>
        </w:r>
        <w:r w:rsidR="009E30BF" w:rsidDel="00A45784">
          <w:rPr>
            <w:rFonts w:ascii="Times New Roman" w:eastAsia="Cambria" w:hAnsi="Times New Roman"/>
          </w:rPr>
          <w:delText xml:space="preserve">subset of </w:delText>
        </w:r>
        <w:r w:rsidR="006041F5" w:rsidDel="00A45784">
          <w:rPr>
            <w:rFonts w:ascii="Times New Roman" w:eastAsia="Cambria" w:hAnsi="Times New Roman"/>
          </w:rPr>
          <w:delText xml:space="preserve">the full </w:delText>
        </w:r>
        <w:r w:rsidR="009E30BF" w:rsidDel="00A45784">
          <w:rPr>
            <w:rFonts w:ascii="Times New Roman" w:eastAsia="Cambria" w:hAnsi="Times New Roman"/>
          </w:rPr>
          <w:delText xml:space="preserve">sample with no comorbid depression or substance use disorder. </w:delText>
        </w:r>
        <w:r w:rsidDel="00A45784">
          <w:rPr>
            <w:rFonts w:ascii="Times New Roman" w:eastAsia="Cambria" w:hAnsi="Times New Roman"/>
          </w:rPr>
          <w:delText xml:space="preserve">Right panel: </w:delText>
        </w:r>
        <w:r w:rsidR="009E30BF" w:rsidDel="00A45784">
          <w:rPr>
            <w:rFonts w:ascii="Times New Roman" w:eastAsia="Cambria" w:hAnsi="Times New Roman"/>
          </w:rPr>
          <w:delText xml:space="preserve">data for </w:delText>
        </w:r>
        <w:r w:rsidDel="00A45784">
          <w:rPr>
            <w:rFonts w:ascii="Times New Roman" w:eastAsia="Cambria" w:hAnsi="Times New Roman"/>
          </w:rPr>
          <w:delText xml:space="preserve">two participants </w:delText>
        </w:r>
        <w:r w:rsidR="009E30BF" w:rsidDel="00A45784">
          <w:rPr>
            <w:rFonts w:ascii="Times New Roman" w:eastAsia="Cambria" w:hAnsi="Times New Roman"/>
          </w:rPr>
          <w:delText>from each group with no comorbid depression or substance use disorder</w:delText>
        </w:r>
        <w:r w:rsidDel="00A45784">
          <w:rPr>
            <w:rFonts w:ascii="Times New Roman" w:eastAsia="Cambria" w:hAnsi="Times New Roman"/>
          </w:rPr>
          <w:delText xml:space="preserve">. Note the differential scaling of the </w:delText>
        </w:r>
        <w:r w:rsidDel="00A45784">
          <w:rPr>
            <w:rFonts w:ascii="Times New Roman" w:eastAsia="Cambria" w:hAnsi="Times New Roman"/>
            <w:i/>
            <w:iCs/>
          </w:rPr>
          <w:delText>y</w:delText>
        </w:r>
        <w:r w:rsidDel="00A45784">
          <w:rPr>
            <w:rFonts w:ascii="Times New Roman" w:eastAsia="Cambria" w:hAnsi="Times New Roman"/>
          </w:rPr>
          <w:delText>-axes. Datapoints represent observed play proportions and lines represent ORL model-predicted play proportions. Error bands represent 50 % (darker) and 95% (lighter) credible intervals from the ORL. Data were smoothed using a 5-trial rolling average to improve visualization of trends.</w:delText>
        </w:r>
        <w:r w:rsidR="000A5314" w:rsidDel="00A45784">
          <w:rPr>
            <w:rFonts w:ascii="Times New Roman" w:eastAsia="Cambria" w:hAnsi="Times New Roman"/>
          </w:rPr>
          <w:br w:type="page"/>
        </w:r>
      </w:del>
    </w:p>
    <w:p w14:paraId="2AC3DA52" w14:textId="76C49F99" w:rsidR="00260797" w:rsidDel="00A45784" w:rsidRDefault="00260797" w:rsidP="00260797">
      <w:pPr>
        <w:widowControl w:val="0"/>
        <w:autoSpaceDE/>
        <w:rPr>
          <w:del w:id="1387" w:author="Jeremy Haynes" w:date="2024-05-15T12:27:00Z" w16du:dateUtc="2024-05-15T16:27:00Z"/>
          <w:rFonts w:ascii="Times New Roman" w:eastAsia="Cambria" w:hAnsi="Times New Roman"/>
        </w:rPr>
      </w:pPr>
      <w:del w:id="1388" w:author="Jeremy Haynes" w:date="2024-05-15T12:27:00Z" w16du:dateUtc="2024-05-15T16:27:00Z">
        <w:r w:rsidDel="00A45784">
          <w:rPr>
            <w:rFonts w:ascii="Times New Roman" w:eastAsia="Cambria" w:hAnsi="Times New Roman"/>
            <w:b/>
            <w:bCs/>
          </w:rPr>
          <w:lastRenderedPageBreak/>
          <w:delText>Figure 4</w:delText>
        </w:r>
      </w:del>
    </w:p>
    <w:p w14:paraId="369B54F4" w14:textId="4D85E0D2" w:rsidR="00260797" w:rsidDel="00A45784" w:rsidRDefault="00260797" w:rsidP="00260797">
      <w:pPr>
        <w:widowControl w:val="0"/>
        <w:autoSpaceDE/>
        <w:rPr>
          <w:del w:id="1389" w:author="Jeremy Haynes" w:date="2024-05-15T12:27:00Z" w16du:dateUtc="2024-05-15T16:27:00Z"/>
          <w:rFonts w:ascii="Times New Roman" w:eastAsia="Cambria" w:hAnsi="Times New Roman"/>
          <w:i/>
          <w:iCs/>
        </w:rPr>
      </w:pPr>
      <w:del w:id="1390" w:author="Jeremy Haynes" w:date="2024-05-15T12:27:00Z" w16du:dateUtc="2024-05-15T16:27:00Z">
        <w:r w:rsidDel="00A45784">
          <w:rPr>
            <w:rFonts w:ascii="Times New Roman" w:eastAsia="Cambria" w:hAnsi="Times New Roman"/>
            <w:i/>
            <w:iCs/>
          </w:rPr>
          <w:delText>Trial-Level Play Proportions for Deck B</w:delText>
        </w:r>
        <w:r w:rsidR="008B4A4E" w:rsidDel="00A45784">
          <w:rPr>
            <w:rFonts w:ascii="Times New Roman" w:eastAsia="Cambria" w:hAnsi="Times New Roman"/>
            <w:i/>
            <w:iCs/>
          </w:rPr>
          <w:delText xml:space="preserve"> &amp; D</w:delText>
        </w:r>
      </w:del>
    </w:p>
    <w:p w14:paraId="0016F454" w14:textId="6B3890E4" w:rsidR="00260797" w:rsidDel="00A45784" w:rsidRDefault="009A2591" w:rsidP="00260797">
      <w:pPr>
        <w:widowControl w:val="0"/>
        <w:autoSpaceDE/>
        <w:jc w:val="center"/>
        <w:rPr>
          <w:del w:id="1391" w:author="Jeremy Haynes" w:date="2024-05-15T12:27:00Z" w16du:dateUtc="2024-05-15T16:27:00Z"/>
          <w:rFonts w:ascii="Times New Roman" w:eastAsia="Cambria" w:hAnsi="Times New Roman"/>
        </w:rPr>
      </w:pPr>
      <w:del w:id="1392" w:author="Jeremy Haynes" w:date="2024-05-15T12:27:00Z" w16du:dateUtc="2024-05-15T16:27:00Z">
        <w:r w:rsidDel="00A45784">
          <w:rPr>
            <w:rFonts w:ascii="Times New Roman" w:eastAsia="Cambria" w:hAnsi="Times New Roman"/>
            <w:noProof/>
            <w14:ligatures w14:val="standardContextual"/>
          </w:rPr>
          <w:drawing>
            <wp:inline distT="0" distB="0" distL="0" distR="0" wp14:anchorId="2268BAB8" wp14:editId="008CD7A7">
              <wp:extent cx="2517648" cy="1798320"/>
              <wp:effectExtent l="0" t="0" r="0" b="0"/>
              <wp:docPr id="16579151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1516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7648" cy="1798320"/>
                      </a:xfrm>
                      <a:prstGeom prst="rect">
                        <a:avLst/>
                      </a:prstGeom>
                    </pic:spPr>
                  </pic:pic>
                </a:graphicData>
              </a:graphic>
            </wp:inline>
          </w:drawing>
        </w:r>
        <w:r w:rsidR="00260797" w:rsidDel="00A45784">
          <w:rPr>
            <w:rFonts w:ascii="Times New Roman" w:eastAsia="Cambria" w:hAnsi="Times New Roman"/>
            <w:noProof/>
          </w:rPr>
          <w:delText xml:space="preserve"> </w:delText>
        </w:r>
      </w:del>
    </w:p>
    <w:p w14:paraId="3E9D80BD" w14:textId="6A8BCAA3" w:rsidR="00B7694E" w:rsidRPr="00BB01FC" w:rsidRDefault="00150BB3">
      <w:pPr>
        <w:pStyle w:val="Heading1"/>
        <w:spacing w:line="240" w:lineRule="auto"/>
        <w:rPr>
          <w:rFonts w:eastAsia="Cambria"/>
        </w:rPr>
        <w:pPrChange w:id="1393" w:author="Jeremy Haynes" w:date="2024-05-15T12:27:00Z" w16du:dateUtc="2024-05-15T16:27:00Z">
          <w:pPr>
            <w:widowControl w:val="0"/>
            <w:autoSpaceDE/>
          </w:pPr>
        </w:pPrChange>
      </w:pPr>
      <w:del w:id="1394" w:author="Jeremy Haynes" w:date="2024-05-15T12:27:00Z" w16du:dateUtc="2024-05-15T16:27:00Z">
        <w:r w:rsidDel="00A45784">
          <w:rPr>
            <w:rFonts w:eastAsia="Cambria"/>
            <w:i/>
            <w:iCs/>
          </w:rPr>
          <w:delText>Note.</w:delText>
        </w:r>
        <w:r w:rsidDel="00A45784">
          <w:rPr>
            <w:rFonts w:eastAsia="Cambria"/>
          </w:rPr>
          <w:delText xml:space="preserve"> Play proportions across trials for decks B</w:delText>
        </w:r>
        <w:r w:rsidR="006650B0" w:rsidDel="00A45784">
          <w:rPr>
            <w:rFonts w:eastAsia="Cambria"/>
          </w:rPr>
          <w:delText xml:space="preserve"> and D (i.e., the decks with the highest win frequencies)</w:delText>
        </w:r>
        <w:r w:rsidDel="00A45784">
          <w:rPr>
            <w:rFonts w:eastAsia="Cambria"/>
          </w:rPr>
          <w:delText xml:space="preserve"> among individuals with (</w:delText>
        </w:r>
        <w:r w:rsidR="006650B0" w:rsidDel="00A45784">
          <w:rPr>
            <w:rFonts w:eastAsia="Cambria"/>
          </w:rPr>
          <w:delText>Dep</w:delText>
        </w:r>
        <w:r w:rsidDel="00A45784">
          <w:rPr>
            <w:rFonts w:eastAsia="Cambria"/>
          </w:rPr>
          <w:delText xml:space="preserve">+) and without a lifetime history of </w:delText>
        </w:r>
        <w:r w:rsidR="006650B0" w:rsidDel="00A45784">
          <w:rPr>
            <w:rFonts w:eastAsia="Cambria"/>
          </w:rPr>
          <w:delText xml:space="preserve">depression </w:delText>
        </w:r>
        <w:r w:rsidDel="00A45784">
          <w:rPr>
            <w:rFonts w:eastAsia="Cambria"/>
          </w:rPr>
          <w:delText>(</w:delText>
        </w:r>
        <w:r w:rsidR="006650B0" w:rsidDel="00A45784">
          <w:rPr>
            <w:rFonts w:eastAsia="Cambria"/>
          </w:rPr>
          <w:delText>Dep</w:delText>
        </w:r>
        <w:r w:rsidDel="00A45784">
          <w:rPr>
            <w:rFonts w:eastAsia="Cambria"/>
          </w:rPr>
          <w:delText xml:space="preserve">-). Left </w:delText>
        </w:r>
        <w:r w:rsidR="00103EA8" w:rsidDel="00A45784">
          <w:rPr>
            <w:rFonts w:eastAsia="Cambria"/>
          </w:rPr>
          <w:delText>panels</w:delText>
        </w:r>
        <w:r w:rsidDel="00A45784">
          <w:rPr>
            <w:rFonts w:eastAsia="Cambria"/>
          </w:rPr>
          <w:delText>: group-level means for the full sample, regardless of comorbidity status. Middle panel</w:delText>
        </w:r>
        <w:r w:rsidR="00103EA8" w:rsidDel="00A45784">
          <w:rPr>
            <w:rFonts w:eastAsia="Cambria"/>
          </w:rPr>
          <w:delText>s</w:delText>
        </w:r>
        <w:r w:rsidDel="00A45784">
          <w:rPr>
            <w:rFonts w:eastAsia="Cambria"/>
          </w:rPr>
          <w:delText xml:space="preserve">: group-level means for a subset of the full sample with no comorbid </w:delText>
        </w:r>
        <w:r w:rsidR="00EB7FA8" w:rsidDel="00A45784">
          <w:rPr>
            <w:rFonts w:eastAsia="Cambria"/>
          </w:rPr>
          <w:delText xml:space="preserve">anxiety </w:delText>
        </w:r>
        <w:r w:rsidDel="00A45784">
          <w:rPr>
            <w:rFonts w:eastAsia="Cambria"/>
          </w:rPr>
          <w:delText xml:space="preserve">or substance use disorder. Right panel: data for two participants from each group with no comorbid </w:delText>
        </w:r>
        <w:r w:rsidR="00EB7FA8" w:rsidDel="00A45784">
          <w:rPr>
            <w:rFonts w:eastAsia="Cambria"/>
          </w:rPr>
          <w:delText xml:space="preserve">anxiety </w:delText>
        </w:r>
        <w:r w:rsidDel="00A45784">
          <w:rPr>
            <w:rFonts w:eastAsia="Cambria"/>
          </w:rPr>
          <w:delText xml:space="preserve">or substance use disorder. Note the differential scaling of the </w:delText>
        </w:r>
        <w:r w:rsidDel="00A45784">
          <w:rPr>
            <w:rFonts w:eastAsia="Cambria"/>
            <w:i/>
            <w:iCs/>
          </w:rPr>
          <w:delText>y</w:delText>
        </w:r>
        <w:r w:rsidDel="00A45784">
          <w:rPr>
            <w:rFonts w:eastAsia="Cambria"/>
          </w:rPr>
          <w:delText>-axes. Datapoints represent observed play proportions and lines represent ORL model-predicted play proportions. Error bands represent 50 % (darker) and 95% (lighter) credible intervals from the ORL. Data were smoothed using a 5-trial rolling average to improve visualization of trends.</w:delText>
        </w:r>
      </w:del>
    </w:p>
    <w:sectPr w:rsidR="00B7694E" w:rsidRPr="00BB01FC">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Haynes" w:date="2024-05-15T12:52:00Z" w:initials="JH">
    <w:p w14:paraId="587F6CBC" w14:textId="77777777" w:rsidR="00185FD5" w:rsidRDefault="00185FD5" w:rsidP="00185FD5">
      <w:pPr>
        <w:pStyle w:val="CommentText"/>
      </w:pPr>
      <w:r>
        <w:rPr>
          <w:rStyle w:val="CommentReference"/>
        </w:rPr>
        <w:annotationRef/>
      </w:r>
      <w:r>
        <w:t>AMPS General Guidelines for Tutorials:</w:t>
      </w:r>
    </w:p>
    <w:p w14:paraId="2B7B57B8" w14:textId="77777777" w:rsidR="00185FD5" w:rsidRDefault="00185FD5" w:rsidP="00185FD5">
      <w:pPr>
        <w:pStyle w:val="CommentText"/>
        <w:numPr>
          <w:ilvl w:val="0"/>
          <w:numId w:val="7"/>
        </w:numPr>
      </w:pPr>
      <w:r>
        <w:rPr>
          <w:color w:val="000000"/>
          <w:highlight w:val="white"/>
        </w:rPr>
        <w:t>Should be brief (&lt; 3,000 words), but they may be longer if necessary to explain the content fully and make it accessible to and usable by readers.</w:t>
      </w:r>
    </w:p>
    <w:p w14:paraId="35E0E524" w14:textId="77777777" w:rsidR="00185FD5" w:rsidRDefault="00185FD5" w:rsidP="00185FD5">
      <w:pPr>
        <w:pStyle w:val="CommentText"/>
        <w:numPr>
          <w:ilvl w:val="0"/>
          <w:numId w:val="7"/>
        </w:numPr>
      </w:pPr>
      <w:r>
        <w:rPr>
          <w:color w:val="000000"/>
          <w:highlight w:val="white"/>
        </w:rPr>
        <w:t>Introduction typically should be no more than one to two paragraphs long (&lt; 500 words) and should not include an extensive literature review. Should explain the motivation for the Tutorial and highlight how learning the contents will benefit readers.</w:t>
      </w:r>
    </w:p>
    <w:p w14:paraId="0FC371DE" w14:textId="77777777" w:rsidR="00185FD5" w:rsidRDefault="00185FD5" w:rsidP="00185FD5">
      <w:pPr>
        <w:pStyle w:val="CommentText"/>
        <w:numPr>
          <w:ilvl w:val="0"/>
          <w:numId w:val="7"/>
        </w:numPr>
      </w:pPr>
      <w:r>
        <w:rPr>
          <w:color w:val="000000"/>
          <w:highlight w:val="white"/>
        </w:rPr>
        <w:t>Should have a brief summary of their contents, rather than a General Discussion section.</w:t>
      </w:r>
    </w:p>
    <w:p w14:paraId="57F418AE" w14:textId="77777777" w:rsidR="00185FD5" w:rsidRDefault="00185FD5" w:rsidP="00185FD5">
      <w:pPr>
        <w:pStyle w:val="CommentText"/>
        <w:numPr>
          <w:ilvl w:val="0"/>
          <w:numId w:val="7"/>
        </w:numPr>
      </w:pPr>
      <w:r>
        <w:rPr>
          <w:color w:val="000000"/>
          <w:highlight w:val="white"/>
        </w:rPr>
        <w:t>Should be accompanied by publicly available code and all resources necessary for researchers (and reviewers) to follow the text.</w:t>
      </w:r>
    </w:p>
    <w:p w14:paraId="4A63AC8B" w14:textId="77777777" w:rsidR="00185FD5" w:rsidRDefault="00185FD5" w:rsidP="00185FD5">
      <w:pPr>
        <w:pStyle w:val="CommentText"/>
        <w:numPr>
          <w:ilvl w:val="0"/>
          <w:numId w:val="7"/>
        </w:numPr>
      </w:pPr>
      <w:r>
        <w:rPr>
          <w:color w:val="000000"/>
          <w:highlight w:val="white"/>
        </w:rPr>
        <w:t>Can include a list of additional resources (e.g., citations and links) for readers who would like to learn more.</w:t>
      </w:r>
    </w:p>
    <w:p w14:paraId="6CDF2876" w14:textId="77777777" w:rsidR="00185FD5" w:rsidRDefault="00185FD5" w:rsidP="00185FD5">
      <w:pPr>
        <w:pStyle w:val="CommentText"/>
      </w:pPr>
    </w:p>
    <w:p w14:paraId="48201A26" w14:textId="77777777" w:rsidR="00185FD5" w:rsidRDefault="00185FD5" w:rsidP="00185FD5">
      <w:pPr>
        <w:pStyle w:val="CommentText"/>
      </w:pPr>
      <w:r>
        <w:t>Formatting: APA</w:t>
      </w:r>
    </w:p>
    <w:p w14:paraId="39B22D1D" w14:textId="77777777" w:rsidR="00185FD5" w:rsidRDefault="00185FD5" w:rsidP="00185FD5">
      <w:pPr>
        <w:pStyle w:val="CommentText"/>
        <w:numPr>
          <w:ilvl w:val="0"/>
          <w:numId w:val="8"/>
        </w:numPr>
      </w:pPr>
      <w:r>
        <w:t>Tables &amp; Figures in-text</w:t>
      </w:r>
    </w:p>
  </w:comment>
  <w:comment w:id="6" w:author="Thomas Olino" w:date="2024-05-13T17:59:00Z" w:initials="TO">
    <w:p w14:paraId="6FA0B4B2" w14:textId="6A0D4A14" w:rsidR="00C730A6" w:rsidRDefault="00C730A6" w:rsidP="00C730A6">
      <w:pPr>
        <w:pStyle w:val="CommentText"/>
      </w:pPr>
      <w:r>
        <w:rPr>
          <w:rStyle w:val="CommentReference"/>
        </w:rPr>
        <w:annotationRef/>
      </w:r>
      <w:r>
        <w:t>I might have forgotten if you said to ignore the abstract. ☺️</w:t>
      </w:r>
    </w:p>
  </w:comment>
  <w:comment w:id="13" w:author="Thomas Olino" w:date="2024-05-13T17:59:00Z" w:initials="TO">
    <w:p w14:paraId="27B2C81C" w14:textId="123C08F5" w:rsidR="00C730A6" w:rsidRDefault="00C730A6" w:rsidP="00C730A6">
      <w:pPr>
        <w:pStyle w:val="CommentText"/>
      </w:pPr>
      <w:r>
        <w:rPr>
          <w:rStyle w:val="CommentReference"/>
        </w:rPr>
        <w:annotationRef/>
      </w:r>
      <w:r>
        <w:t>I think a sentence is needed to shift from the gross assessments and the computational models.</w:t>
      </w:r>
    </w:p>
  </w:comment>
  <w:comment w:id="22" w:author="Thomas Olino" w:date="2024-05-13T17:52:00Z" w:initials="TO">
    <w:p w14:paraId="6847E964" w14:textId="6CABA195" w:rsidR="00C730A6" w:rsidRDefault="00C730A6" w:rsidP="00C730A6">
      <w:pPr>
        <w:pStyle w:val="CommentText"/>
      </w:pPr>
      <w:r>
        <w:rPr>
          <w:rStyle w:val="CommentReference"/>
        </w:rPr>
        <w:annotationRef/>
      </w:r>
      <w:r>
        <w:t>Was that in here too?</w:t>
      </w:r>
    </w:p>
    <w:p w14:paraId="29D199BD" w14:textId="77777777" w:rsidR="00C730A6" w:rsidRDefault="00C730A6" w:rsidP="00C730A6">
      <w:pPr>
        <w:pStyle w:val="CommentText"/>
      </w:pPr>
    </w:p>
    <w:p w14:paraId="280CD5B5" w14:textId="77777777" w:rsidR="00C730A6" w:rsidRDefault="00C730A6" w:rsidP="00C730A6">
      <w:pPr>
        <w:pStyle w:val="CommentText"/>
      </w:pPr>
      <w:r>
        <w:t>Or -- Here, we examined associations between IGT parameters and diagnostic and self-reported measures of reward/punishment sensitivity and internalizing symptoms.</w:t>
      </w:r>
    </w:p>
  </w:comment>
  <w:comment w:id="23" w:author="Thomas Olino" w:date="2024-05-13T17:58:00Z" w:initials="TO">
    <w:p w14:paraId="0BF0916A" w14:textId="77777777" w:rsidR="00C730A6" w:rsidRDefault="00C730A6" w:rsidP="00C730A6">
      <w:pPr>
        <w:pStyle w:val="CommentText"/>
      </w:pPr>
      <w:r>
        <w:rPr>
          <w:rStyle w:val="CommentReference"/>
        </w:rPr>
        <w:annotationRef/>
      </w:r>
      <w:r>
        <w:t xml:space="preserve">This seems a bit off – just the associations between the computational parameters and diagnoses and self-report measures. </w:t>
      </w:r>
    </w:p>
  </w:comment>
  <w:comment w:id="24" w:author="Thomas Olino" w:date="2024-05-13T17:59:00Z" w:initials="TO">
    <w:p w14:paraId="755089D7" w14:textId="77777777" w:rsidR="00C730A6" w:rsidRDefault="00C730A6" w:rsidP="00C730A6">
      <w:pPr>
        <w:pStyle w:val="CommentText"/>
      </w:pPr>
      <w:r>
        <w:rPr>
          <w:rStyle w:val="CommentReference"/>
        </w:rPr>
        <w:annotationRef/>
      </w:r>
      <w:r>
        <w:t>More updates ☺️</w:t>
      </w:r>
    </w:p>
  </w:comment>
  <w:comment w:id="166" w:author="Thomas Olino" w:date="2024-05-13T18:03:00Z" w:initials="TO">
    <w:p w14:paraId="0E200602" w14:textId="77777777" w:rsidR="00A7062C" w:rsidRDefault="00A7062C" w:rsidP="00A7062C">
      <w:pPr>
        <w:pStyle w:val="CommentText"/>
      </w:pPr>
      <w:r>
        <w:rPr>
          <w:rStyle w:val="CommentReference"/>
        </w:rPr>
        <w:annotationRef/>
      </w:r>
      <w:r>
        <w:t>Maybe another sentence to tie together the intro paragraph?</w:t>
      </w:r>
    </w:p>
  </w:comment>
  <w:comment w:id="210" w:author="Thomas Olino" w:date="2024-05-13T18:06:00Z" w:initials="TO">
    <w:p w14:paraId="2B043392" w14:textId="77777777" w:rsidR="00A7062C" w:rsidRDefault="00A7062C" w:rsidP="00A7062C">
      <w:pPr>
        <w:pStyle w:val="CommentText"/>
      </w:pPr>
      <w:r>
        <w:rPr>
          <w:rStyle w:val="CommentReference"/>
        </w:rPr>
        <w:annotationRef/>
      </w:r>
      <w:r>
        <w:t>An inverse-U?</w:t>
      </w:r>
    </w:p>
  </w:comment>
  <w:comment w:id="229" w:author="Jeremy Haynes" w:date="2024-04-19T08:58:00Z" w:initials="JH">
    <w:p w14:paraId="14B8DEB7" w14:textId="29A5573F" w:rsidR="00AA41D0" w:rsidRDefault="007D0E4F" w:rsidP="00AA41D0">
      <w:pPr>
        <w:pStyle w:val="CommentText"/>
      </w:pPr>
      <w:r>
        <w:rPr>
          <w:rStyle w:val="CommentReference"/>
        </w:rPr>
        <w:annotationRef/>
      </w:r>
      <w:r w:rsidR="00AA41D0">
        <w:t>Jeremy: Need to review Verdejo et al. and Meija et al.</w:t>
      </w:r>
    </w:p>
  </w:comment>
  <w:comment w:id="230" w:author="Jeremy Haynes" w:date="2024-04-19T09:00:00Z" w:initials="JH">
    <w:p w14:paraId="6F371296" w14:textId="77777777" w:rsidR="00AA41D0" w:rsidRDefault="00471B1D" w:rsidP="00AA41D0">
      <w:pPr>
        <w:pStyle w:val="CommentText"/>
      </w:pPr>
      <w:r>
        <w:rPr>
          <w:rStyle w:val="CommentReference"/>
        </w:rPr>
        <w:annotationRef/>
      </w:r>
      <w:r w:rsidR="00AA41D0">
        <w:t>Jeremy Need to review Bechara</w:t>
      </w:r>
    </w:p>
  </w:comment>
  <w:comment w:id="231" w:author="Thomas Olino" w:date="2024-05-13T18:09:00Z" w:initials="TO">
    <w:p w14:paraId="0FAA6C93" w14:textId="77777777" w:rsidR="00A7062C" w:rsidRDefault="00A7062C" w:rsidP="00A7062C">
      <w:pPr>
        <w:pStyle w:val="CommentText"/>
      </w:pPr>
      <w:r>
        <w:rPr>
          <w:rStyle w:val="CommentReference"/>
        </w:rPr>
        <w:annotationRef/>
      </w:r>
      <w:r>
        <w:t>For parallelism, any inconsistent findings?</w:t>
      </w:r>
    </w:p>
  </w:comment>
  <w:comment w:id="264" w:author="Thomas Olino" w:date="2024-05-13T18:13:00Z" w:initials="TO">
    <w:p w14:paraId="54FB60B8" w14:textId="77777777" w:rsidR="00B66FB4" w:rsidRDefault="00B66FB4" w:rsidP="00B66FB4">
      <w:pPr>
        <w:pStyle w:val="CommentText"/>
      </w:pPr>
      <w:r>
        <w:rPr>
          <w:rStyle w:val="CommentReference"/>
        </w:rPr>
        <w:annotationRef/>
      </w:r>
      <w:r>
        <w:t>What is meant by healthy? Is it to mean folks without psychopathology?</w:t>
      </w:r>
    </w:p>
  </w:comment>
  <w:comment w:id="266" w:author="Jeremy Haynes" w:date="2024-04-25T13:34:00Z" w:initials="JH">
    <w:p w14:paraId="7926F02B" w14:textId="29E79473" w:rsidR="00DD42AF" w:rsidRDefault="00DD42AF" w:rsidP="00DD42AF">
      <w:pPr>
        <w:pStyle w:val="CommentText"/>
      </w:pPr>
      <w:r>
        <w:rPr>
          <w:rStyle w:val="CommentReference"/>
        </w:rPr>
        <w:annotationRef/>
      </w:r>
      <w:r>
        <w:t>Is this an appropriate description?</w:t>
      </w:r>
    </w:p>
  </w:comment>
  <w:comment w:id="265" w:author="Thomas Olino" w:date="2024-05-13T18:14:00Z" w:initials="TO">
    <w:p w14:paraId="6D0D8627" w14:textId="77777777" w:rsidR="00B66FB4" w:rsidRDefault="00B66FB4" w:rsidP="00B66FB4">
      <w:pPr>
        <w:pStyle w:val="CommentText"/>
      </w:pPr>
      <w:r>
        <w:rPr>
          <w:rStyle w:val="CommentReference"/>
        </w:rPr>
        <w:annotationRef/>
      </w:r>
      <w:r>
        <w:t>Is there a way of phrasing this in terms of being more or less responsive to positive and negative outcomes?</w:t>
      </w:r>
    </w:p>
  </w:comment>
  <w:comment w:id="305" w:author="Jeremy Haynes" w:date="2024-04-21T15:00:00Z" w:initials="JH">
    <w:p w14:paraId="6EDE0F2E" w14:textId="77777777" w:rsidR="00D30423" w:rsidRDefault="00D30423" w:rsidP="00D30423">
      <w:pPr>
        <w:pStyle w:val="CommentText"/>
      </w:pPr>
      <w:r>
        <w:rPr>
          <w:rStyle w:val="CommentReference"/>
        </w:rPr>
        <w:annotationRef/>
      </w:r>
      <w:r>
        <w:rPr>
          <w:b/>
          <w:bCs/>
          <w:u w:val="single"/>
        </w:rPr>
        <w:t>Questions</w:t>
      </w:r>
    </w:p>
    <w:p w14:paraId="57F95A62" w14:textId="77777777" w:rsidR="00D30423" w:rsidRDefault="00D30423" w:rsidP="00D30423">
      <w:pPr>
        <w:pStyle w:val="CommentText"/>
        <w:numPr>
          <w:ilvl w:val="0"/>
          <w:numId w:val="6"/>
        </w:numPr>
        <w:autoSpaceDE/>
        <w:autoSpaceDN/>
      </w:pPr>
      <w:r>
        <w:t>Do we want to use TADS data for this?</w:t>
      </w:r>
    </w:p>
    <w:p w14:paraId="140D596A" w14:textId="77777777" w:rsidR="00D30423" w:rsidRDefault="00D30423" w:rsidP="00D30423">
      <w:pPr>
        <w:pStyle w:val="CommentText"/>
        <w:numPr>
          <w:ilvl w:val="0"/>
          <w:numId w:val="6"/>
        </w:numPr>
        <w:autoSpaceDE/>
        <w:autoSpaceDN/>
      </w:pPr>
      <w:r>
        <w:t>If no, do we want to use PP-IGT task as model task or something even more simple?</w:t>
      </w:r>
    </w:p>
  </w:comment>
  <w:comment w:id="400" w:author="Thomas Olino" w:date="2024-05-13T20:37:00Z" w:initials="TO">
    <w:p w14:paraId="2D6229A5" w14:textId="77777777" w:rsidR="009173C6" w:rsidRDefault="009173C6" w:rsidP="009173C6">
      <w:pPr>
        <w:pStyle w:val="CommentText"/>
      </w:pPr>
      <w:r>
        <w:rPr>
          <w:rStyle w:val="CommentReference"/>
        </w:rPr>
        <w:annotationRef/>
      </w:r>
      <w:r>
        <w:t>citation</w:t>
      </w:r>
    </w:p>
  </w:comment>
  <w:comment w:id="413" w:author="Jeremy Haynes" w:date="2024-04-11T20:25:00Z" w:initials="JH">
    <w:p w14:paraId="28FF822D" w14:textId="1C75515C" w:rsidR="006E018D" w:rsidRDefault="006E018D" w:rsidP="006E018D">
      <w:pPr>
        <w:pStyle w:val="CommentText"/>
      </w:pPr>
      <w:r>
        <w:rPr>
          <w:rStyle w:val="CommentReference"/>
        </w:rPr>
        <w:annotationRef/>
      </w:r>
      <w:r>
        <w:t>For some reason, I only have 40 trials for one of the participants</w:t>
      </w:r>
    </w:p>
  </w:comment>
  <w:comment w:id="414" w:author="Thomas Olino" w:date="2024-05-13T20:38:00Z" w:initials="TO">
    <w:p w14:paraId="547D64DF" w14:textId="77777777" w:rsidR="009173C6" w:rsidRDefault="009173C6" w:rsidP="009173C6">
      <w:pPr>
        <w:pStyle w:val="CommentText"/>
      </w:pPr>
      <w:r>
        <w:rPr>
          <w:rStyle w:val="CommentReference"/>
        </w:rPr>
        <w:annotationRef/>
      </w:r>
      <w:r>
        <w:t>Its possible!</w:t>
      </w:r>
    </w:p>
  </w:comment>
  <w:comment w:id="420" w:author="Thomas Olino" w:date="2024-05-13T20:42:00Z" w:initials="TO">
    <w:p w14:paraId="2E092002" w14:textId="77777777" w:rsidR="009173C6" w:rsidRDefault="009173C6" w:rsidP="009173C6">
      <w:pPr>
        <w:pStyle w:val="CommentText"/>
      </w:pPr>
      <w:r>
        <w:rPr>
          <w:rStyle w:val="CommentReference"/>
        </w:rPr>
        <w:annotationRef/>
      </w:r>
      <w:r>
        <w:t>I’m a little confused in this description. How many moms and how many dads? Of the total number of parents, XX% had a lifetime history of depression; YY% had a lifetime history of anxiety; and ZZ% had a lifetime history of substance use disorder.</w:t>
      </w:r>
    </w:p>
  </w:comment>
  <w:comment w:id="429" w:author="Jeremy Haynes" w:date="2024-04-04T10:40:00Z" w:initials="JH">
    <w:p w14:paraId="2B5D9B2E" w14:textId="340574F4" w:rsidR="00040AAE" w:rsidRDefault="001C49AF" w:rsidP="00040AAE">
      <w:pPr>
        <w:pStyle w:val="CommentText"/>
      </w:pPr>
      <w:r>
        <w:rPr>
          <w:rStyle w:val="CommentReference"/>
        </w:rPr>
        <w:annotationRef/>
      </w:r>
      <w:r w:rsidR="00040AAE">
        <w:t>The Journal of Mood and Anxiety Disorders requires the approval number and date.</w:t>
      </w:r>
    </w:p>
    <w:p w14:paraId="4116F712" w14:textId="77777777" w:rsidR="00040AAE" w:rsidRDefault="00040AAE" w:rsidP="00040AAE">
      <w:pPr>
        <w:pStyle w:val="CommentText"/>
      </w:pPr>
    </w:p>
    <w:p w14:paraId="4089F394" w14:textId="77777777" w:rsidR="00040AAE" w:rsidRDefault="00040AAE" w:rsidP="00040AAE">
      <w:pPr>
        <w:pStyle w:val="CommentText"/>
      </w:pPr>
      <w:r>
        <w:t xml:space="preserve">I have the IRB number but I think the date I have is an expiration date: </w:t>
      </w:r>
      <w:r>
        <w:rPr>
          <w:color w:val="000000"/>
          <w:highlight w:val="white"/>
        </w:rPr>
        <w:t> 8/31/2023</w:t>
      </w:r>
      <w:r>
        <w:t>. Do we have the approval date somewhere?</w:t>
      </w:r>
    </w:p>
  </w:comment>
  <w:comment w:id="430" w:author="Thomas Olino" w:date="2024-05-13T20:50:00Z" w:initials="TO">
    <w:p w14:paraId="4F92CBF1" w14:textId="77777777" w:rsidR="005F49C0" w:rsidRDefault="005F49C0" w:rsidP="005F49C0">
      <w:pPr>
        <w:pStyle w:val="CommentText"/>
      </w:pPr>
      <w:r>
        <w:rPr>
          <w:rStyle w:val="CommentReference"/>
        </w:rPr>
        <w:annotationRef/>
      </w:r>
      <w:r>
        <w:t>The initial date? 31-Aug-2015 [most recent expiration is 30-Aug-2024]</w:t>
      </w:r>
    </w:p>
  </w:comment>
  <w:comment w:id="435" w:author="Jeremy Haynes" w:date="2024-04-04T15:31:00Z" w:initials="JH">
    <w:p w14:paraId="76B873D0" w14:textId="5D1A3F3E" w:rsidR="0098571F" w:rsidRDefault="0098571F" w:rsidP="0098571F">
      <w:pPr>
        <w:pStyle w:val="CommentText"/>
      </w:pPr>
      <w:r>
        <w:rPr>
          <w:rStyle w:val="CommentReference"/>
        </w:rPr>
        <w:annotationRef/>
      </w:r>
      <w:r>
        <w:t>Is this true for TADS?</w:t>
      </w:r>
    </w:p>
  </w:comment>
  <w:comment w:id="436" w:author="Thomas Olino" w:date="2024-05-13T20:51:00Z" w:initials="TO">
    <w:p w14:paraId="073265B0" w14:textId="77777777" w:rsidR="005F49C0" w:rsidRDefault="005F49C0" w:rsidP="005F49C0">
      <w:pPr>
        <w:pStyle w:val="CommentText"/>
      </w:pPr>
      <w:r>
        <w:rPr>
          <w:rStyle w:val="CommentReference"/>
        </w:rPr>
        <w:annotationRef/>
      </w:r>
      <w:r>
        <w:t>Yup. Flat compensation for the IGT.</w:t>
      </w:r>
    </w:p>
  </w:comment>
  <w:comment w:id="447" w:author="Jeremy Haynes" w:date="2024-04-14T18:37:00Z" w:initials="JH">
    <w:p w14:paraId="1307FE1D" w14:textId="0AD06B0D" w:rsidR="00BD5070" w:rsidRDefault="00BD5070" w:rsidP="00BD5070">
      <w:pPr>
        <w:pStyle w:val="CommentText"/>
      </w:pPr>
      <w:r>
        <w:rPr>
          <w:rStyle w:val="CommentReference"/>
        </w:rPr>
        <w:annotationRef/>
      </w:r>
      <w:r>
        <w:t>We probably need to do this to ensure that we can recover parameters if reviewers ask.</w:t>
      </w:r>
    </w:p>
  </w:comment>
  <w:comment w:id="918" w:author="Thomas Olino" w:date="2024-05-13T20:57:00Z" w:initials="TO">
    <w:p w14:paraId="4311A97C" w14:textId="77777777" w:rsidR="00127EAA" w:rsidRDefault="00127EAA" w:rsidP="00127EAA">
      <w:pPr>
        <w:pStyle w:val="CommentText"/>
      </w:pPr>
      <w:r>
        <w:rPr>
          <w:rStyle w:val="CommentReference"/>
        </w:rPr>
        <w:annotationRef/>
      </w:r>
      <w:r>
        <w:t>This was estimated as a multiple regression, right? Such that effects for one disorder are those controlling for the others?</w:t>
      </w:r>
    </w:p>
  </w:comment>
  <w:comment w:id="935" w:author="Thomas Olino" w:date="2024-05-13T20:56:00Z" w:initials="TO">
    <w:p w14:paraId="19296C56" w14:textId="2D504C56" w:rsidR="00127EAA" w:rsidRDefault="00127EAA" w:rsidP="00127EAA">
      <w:pPr>
        <w:pStyle w:val="CommentText"/>
      </w:pPr>
      <w:r>
        <w:rPr>
          <w:rStyle w:val="CommentReference"/>
        </w:rPr>
        <w:annotationRef/>
      </w:r>
      <w:r>
        <w:t>Was this for each mutually exclusive group for visual purposes? Or, was this analytic?</w:t>
      </w:r>
    </w:p>
  </w:comment>
  <w:comment w:id="936" w:author="Thomas Olino" w:date="2024-05-13T20:57:00Z" w:initials="TO">
    <w:p w14:paraId="30F9802F" w14:textId="77777777" w:rsidR="00127EAA" w:rsidRDefault="00127EAA" w:rsidP="00127EAA">
      <w:pPr>
        <w:pStyle w:val="CommentText"/>
      </w:pPr>
      <w:r>
        <w:rPr>
          <w:rStyle w:val="CommentReference"/>
        </w:rPr>
        <w:annotationRef/>
      </w:r>
      <w:r>
        <w:t xml:space="preserve">I’m losing the thread of SUD. If this paragraph is about the “multiple regression” of depression, anxiety, and SUD, I think that kind of description would be helpful for readers. </w:t>
      </w:r>
    </w:p>
  </w:comment>
  <w:comment w:id="956" w:author="Jeremy Haynes" w:date="2024-05-07T14:44:00Z" w:initials="JH">
    <w:p w14:paraId="16F15C0F" w14:textId="05DFAE2F" w:rsidR="00243546" w:rsidRDefault="00243546" w:rsidP="00243546">
      <w:pPr>
        <w:pStyle w:val="CommentText"/>
      </w:pPr>
      <w:r>
        <w:rPr>
          <w:rStyle w:val="CommentReference"/>
        </w:rPr>
        <w:annotationRef/>
      </w:r>
      <w:r>
        <w:t>Need to beef up this citation list and probably need to make sure that this has some consensus.</w:t>
      </w:r>
    </w:p>
  </w:comment>
  <w:comment w:id="960" w:author="Jeremy Haynes" w:date="2024-04-23T12:51:00Z" w:initials="JH">
    <w:p w14:paraId="2BCFB54C" w14:textId="77777777" w:rsidR="00774CE6" w:rsidRDefault="0016533F" w:rsidP="00774CE6">
      <w:pPr>
        <w:pStyle w:val="CommentText"/>
      </w:pPr>
      <w:r>
        <w:rPr>
          <w:rStyle w:val="CommentReference"/>
        </w:rPr>
        <w:annotationRef/>
      </w:r>
      <w:r w:rsidR="00774CE6">
        <w:t>I think this is what Brown means, but I need to think through this further.</w:t>
      </w:r>
    </w:p>
  </w:comment>
  <w:comment w:id="962" w:author="Thomas Olino" w:date="2024-05-13T21:06:00Z" w:initials="TO">
    <w:p w14:paraId="5D45E482" w14:textId="77777777" w:rsidR="00402822" w:rsidRDefault="00402822" w:rsidP="00402822">
      <w:pPr>
        <w:pStyle w:val="CommentText"/>
      </w:pPr>
      <w:r>
        <w:rPr>
          <w:rStyle w:val="CommentReference"/>
        </w:rPr>
        <w:annotationRef/>
      </w:r>
      <w:r>
        <w:t>Was this analysis presented?</w:t>
      </w:r>
    </w:p>
  </w:comment>
  <w:comment w:id="963" w:author="Thomas Olino" w:date="2024-05-13T21:07:00Z" w:initials="TO">
    <w:p w14:paraId="3FE955DA" w14:textId="77777777" w:rsidR="00402822" w:rsidRDefault="00402822" w:rsidP="00402822">
      <w:pPr>
        <w:pStyle w:val="CommentText"/>
      </w:pPr>
      <w:r>
        <w:rPr>
          <w:rStyle w:val="CommentReference"/>
        </w:rPr>
        <w:annotationRef/>
      </w:r>
      <w:r>
        <w:t xml:space="preserve">I might need to read this a couple more times – I think this works; I’m wrestling with there the paragraph starts and where it ends. </w:t>
      </w:r>
    </w:p>
  </w:comment>
  <w:comment w:id="967" w:author="Jeremy Haynes" w:date="2024-05-10T13:56:00Z" w:initials="JH">
    <w:p w14:paraId="0196C2DA" w14:textId="1B1C7531" w:rsidR="002B62E0" w:rsidRDefault="002B62E0" w:rsidP="002B62E0">
      <w:pPr>
        <w:pStyle w:val="CommentText"/>
      </w:pPr>
      <w:r>
        <w:rPr>
          <w:rStyle w:val="CommentReference"/>
        </w:rPr>
        <w:annotationRef/>
      </w:r>
      <w:r>
        <w:t>Co-first authors</w:t>
      </w:r>
    </w:p>
  </w:comment>
  <w:comment w:id="966" w:author="Jeremy Haynes" w:date="2024-05-10T14:21:00Z" w:initials="JH">
    <w:p w14:paraId="553784B3" w14:textId="77777777" w:rsidR="003842F1" w:rsidRDefault="003842F1" w:rsidP="003842F1">
      <w:pPr>
        <w:pStyle w:val="CommentText"/>
      </w:pPr>
      <w:r>
        <w:rPr>
          <w:rStyle w:val="CommentReference"/>
        </w:rPr>
        <w:annotationRef/>
      </w:r>
      <w:r>
        <w:t>I need to go through these in more detail.</w:t>
      </w:r>
    </w:p>
  </w:comment>
  <w:comment w:id="968" w:author="Thomas Olino" w:date="2024-05-13T21:11:00Z" w:initials="TO">
    <w:p w14:paraId="6345665B" w14:textId="77777777" w:rsidR="00402822" w:rsidRDefault="00402822" w:rsidP="00402822">
      <w:pPr>
        <w:pStyle w:val="CommentText"/>
      </w:pPr>
      <w:r>
        <w:rPr>
          <w:rStyle w:val="CommentReference"/>
        </w:rPr>
        <w:annotationRef/>
      </w:r>
      <w:r>
        <w:t xml:space="preserve">Without testing the formal interactions, this is a tricky inference to draw. </w:t>
      </w:r>
    </w:p>
  </w:comment>
  <w:comment w:id="971" w:author="Thomas Olino" w:date="2024-05-13T21:12:00Z" w:initials="TO">
    <w:p w14:paraId="5C01F652" w14:textId="77777777" w:rsidR="00402822" w:rsidRDefault="00402822" w:rsidP="00402822">
      <w:pPr>
        <w:pStyle w:val="CommentText"/>
      </w:pPr>
      <w:r>
        <w:rPr>
          <w:rStyle w:val="CommentReference"/>
        </w:rPr>
        <w:annotationRef/>
      </w:r>
      <w:r>
        <w:t>First, but I’m not seeing a second.</w:t>
      </w:r>
    </w:p>
  </w:comment>
  <w:comment w:id="986" w:author="Jeremy Haynes" w:date="2024-05-10T15:26:00Z" w:initials="JH">
    <w:p w14:paraId="090ECD88" w14:textId="675B9093" w:rsidR="00F82FFA" w:rsidRDefault="00F82FFA" w:rsidP="00F82FFA">
      <w:pPr>
        <w:pStyle w:val="CommentText"/>
      </w:pPr>
      <w:r>
        <w:rPr>
          <w:rStyle w:val="CommentReference"/>
        </w:rPr>
        <w:annotationRef/>
      </w:r>
      <w:r>
        <w:t>Will need to see how many were currently diagnosed with SUD. My guess is that there were very few and we could use that as a justification for having not looked at that.</w:t>
      </w:r>
    </w:p>
    <w:p w14:paraId="17EF9A19" w14:textId="77777777" w:rsidR="00F82FFA" w:rsidRDefault="00F82FFA" w:rsidP="00F82FFA">
      <w:pPr>
        <w:pStyle w:val="CommentText"/>
      </w:pPr>
    </w:p>
    <w:p w14:paraId="495FB1CF" w14:textId="77777777" w:rsidR="00F82FFA" w:rsidRDefault="00F82FFA" w:rsidP="00F82FFA">
      <w:pPr>
        <w:pStyle w:val="CommentText"/>
      </w:pPr>
      <w:r>
        <w:t>In addition, need to include that other disorders were not examined but were present. Those are likely low in number but that will need to be double-check.</w:t>
      </w:r>
    </w:p>
  </w:comment>
  <w:comment w:id="987" w:author="Thomas Olino" w:date="2024-05-13T21:17:00Z" w:initials="TO">
    <w:p w14:paraId="0AD1A7FA" w14:textId="77777777" w:rsidR="00FB1A63" w:rsidRDefault="00FB1A63" w:rsidP="00FB1A63">
      <w:pPr>
        <w:pStyle w:val="CommentText"/>
      </w:pPr>
      <w:r>
        <w:rPr>
          <w:rStyle w:val="CommentReference"/>
        </w:rPr>
        <w:annotationRef/>
      </w:r>
      <w:r>
        <w:t xml:space="preserve">Only main effects of disorders, not interactions, too.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B22D1D" w15:done="0"/>
  <w15:commentEx w15:paraId="6FA0B4B2" w15:done="0"/>
  <w15:commentEx w15:paraId="27B2C81C" w15:done="0"/>
  <w15:commentEx w15:paraId="280CD5B5" w15:done="0"/>
  <w15:commentEx w15:paraId="0BF0916A" w15:done="0"/>
  <w15:commentEx w15:paraId="755089D7" w15:done="0"/>
  <w15:commentEx w15:paraId="0E200602" w15:done="0"/>
  <w15:commentEx w15:paraId="2B043392" w15:done="0"/>
  <w15:commentEx w15:paraId="14B8DEB7" w15:done="0"/>
  <w15:commentEx w15:paraId="6F371296" w15:done="0"/>
  <w15:commentEx w15:paraId="0FAA6C93" w15:done="0"/>
  <w15:commentEx w15:paraId="54FB60B8" w15:done="0"/>
  <w15:commentEx w15:paraId="7926F02B" w15:done="0"/>
  <w15:commentEx w15:paraId="6D0D8627" w15:done="0"/>
  <w15:commentEx w15:paraId="140D596A" w15:done="0"/>
  <w15:commentEx w15:paraId="2D6229A5" w15:done="0"/>
  <w15:commentEx w15:paraId="28FF822D" w15:done="0"/>
  <w15:commentEx w15:paraId="547D64DF" w15:paraIdParent="28FF822D" w15:done="0"/>
  <w15:commentEx w15:paraId="2E092002" w15:done="0"/>
  <w15:commentEx w15:paraId="4089F394" w15:done="0"/>
  <w15:commentEx w15:paraId="4F92CBF1" w15:paraIdParent="4089F394" w15:done="0"/>
  <w15:commentEx w15:paraId="76B873D0" w15:done="0"/>
  <w15:commentEx w15:paraId="073265B0" w15:paraIdParent="76B873D0" w15:done="0"/>
  <w15:commentEx w15:paraId="1307FE1D" w15:done="0"/>
  <w15:commentEx w15:paraId="4311A97C" w15:done="0"/>
  <w15:commentEx w15:paraId="19296C56" w15:done="0"/>
  <w15:commentEx w15:paraId="30F9802F" w15:done="0"/>
  <w15:commentEx w15:paraId="16F15C0F" w15:done="0"/>
  <w15:commentEx w15:paraId="2BCFB54C" w15:done="0"/>
  <w15:commentEx w15:paraId="5D45E482" w15:done="0"/>
  <w15:commentEx w15:paraId="3FE955DA" w15:done="0"/>
  <w15:commentEx w15:paraId="0196C2DA" w15:done="0"/>
  <w15:commentEx w15:paraId="553784B3" w15:done="0"/>
  <w15:commentEx w15:paraId="6345665B" w15:done="0"/>
  <w15:commentEx w15:paraId="5C01F652" w15:done="0"/>
  <w15:commentEx w15:paraId="495FB1CF" w15:done="0"/>
  <w15:commentEx w15:paraId="0AD1A7FA" w15:paraIdParent="495FB1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5FABEF" w16cex:dateUtc="2024-05-15T16:52:00Z"/>
  <w16cex:commentExtensible w16cex:durableId="6C84804C" w16cex:dateUtc="2024-05-13T21:59:00Z"/>
  <w16cex:commentExtensible w16cex:durableId="50C0D4E1" w16cex:dateUtc="2024-05-13T21:59:00Z"/>
  <w16cex:commentExtensible w16cex:durableId="3B515F35" w16cex:dateUtc="2024-05-13T21:52:00Z"/>
  <w16cex:commentExtensible w16cex:durableId="18F97D74" w16cex:dateUtc="2024-05-13T21:58:00Z"/>
  <w16cex:commentExtensible w16cex:durableId="49F1619E" w16cex:dateUtc="2024-05-13T21:59:00Z"/>
  <w16cex:commentExtensible w16cex:durableId="5F7986B1" w16cex:dateUtc="2024-05-13T22:03:00Z"/>
  <w16cex:commentExtensible w16cex:durableId="522D6D7C" w16cex:dateUtc="2024-05-13T22:06:00Z"/>
  <w16cex:commentExtensible w16cex:durableId="221B485A" w16cex:dateUtc="2024-04-19T12:58:00Z"/>
  <w16cex:commentExtensible w16cex:durableId="202C2EEF" w16cex:dateUtc="2024-04-19T13:00:00Z"/>
  <w16cex:commentExtensible w16cex:durableId="54CB3935" w16cex:dateUtc="2024-05-13T22:09:00Z"/>
  <w16cex:commentExtensible w16cex:durableId="39E23997" w16cex:dateUtc="2024-05-13T22:13:00Z"/>
  <w16cex:commentExtensible w16cex:durableId="507D9250" w16cex:dateUtc="2024-04-25T17:34:00Z"/>
  <w16cex:commentExtensible w16cex:durableId="61FD9704" w16cex:dateUtc="2024-05-13T22:14:00Z"/>
  <w16cex:commentExtensible w16cex:durableId="235B51C1" w16cex:dateUtc="2024-04-21T19:00:00Z"/>
  <w16cex:commentExtensible w16cex:durableId="3CA63D48" w16cex:dateUtc="2024-05-14T00:37:00Z"/>
  <w16cex:commentExtensible w16cex:durableId="27DE5E92" w16cex:dateUtc="2024-04-12T00:25:00Z"/>
  <w16cex:commentExtensible w16cex:durableId="3E14CE08" w16cex:dateUtc="2024-05-14T00:38:00Z"/>
  <w16cex:commentExtensible w16cex:durableId="19462874" w16cex:dateUtc="2024-05-14T00:42:00Z"/>
  <w16cex:commentExtensible w16cex:durableId="4EE0385B" w16cex:dateUtc="2024-04-04T14:40:00Z"/>
  <w16cex:commentExtensible w16cex:durableId="2CFA1041" w16cex:dateUtc="2024-05-14T00:50:00Z"/>
  <w16cex:commentExtensible w16cex:durableId="38DEA131" w16cex:dateUtc="2024-04-04T19:31:00Z"/>
  <w16cex:commentExtensible w16cex:durableId="6729233A" w16cex:dateUtc="2024-05-14T00:51:00Z"/>
  <w16cex:commentExtensible w16cex:durableId="125C444D" w16cex:dateUtc="2024-04-14T22:37:00Z"/>
  <w16cex:commentExtensible w16cex:durableId="2F3A1CC7" w16cex:dateUtc="2024-05-14T00:57:00Z"/>
  <w16cex:commentExtensible w16cex:durableId="54F12D4C" w16cex:dateUtc="2024-05-14T00:56:00Z"/>
  <w16cex:commentExtensible w16cex:durableId="479EB77F" w16cex:dateUtc="2024-05-14T00:57:00Z"/>
  <w16cex:commentExtensible w16cex:durableId="3EA664CA" w16cex:dateUtc="2024-05-07T18:44:00Z"/>
  <w16cex:commentExtensible w16cex:durableId="4761E040" w16cex:dateUtc="2024-04-23T16:51:00Z"/>
  <w16cex:commentExtensible w16cex:durableId="482203C2" w16cex:dateUtc="2024-05-14T01:06:00Z"/>
  <w16cex:commentExtensible w16cex:durableId="0DEA07F2" w16cex:dateUtc="2024-05-14T01:07:00Z"/>
  <w16cex:commentExtensible w16cex:durableId="17B3E259" w16cex:dateUtc="2024-05-10T17:56:00Z"/>
  <w16cex:commentExtensible w16cex:durableId="1835DF28" w16cex:dateUtc="2024-05-10T18:21:00Z"/>
  <w16cex:commentExtensible w16cex:durableId="6BC677BF" w16cex:dateUtc="2024-05-14T01:11:00Z"/>
  <w16cex:commentExtensible w16cex:durableId="52F4DE4A" w16cex:dateUtc="2024-05-14T01:12:00Z"/>
  <w16cex:commentExtensible w16cex:durableId="2D817C4E" w16cex:dateUtc="2024-05-10T19:26:00Z"/>
  <w16cex:commentExtensible w16cex:durableId="29D9BEBC" w16cex:dateUtc="2024-05-14T0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B22D1D" w16cid:durableId="5E5FABEF"/>
  <w16cid:commentId w16cid:paraId="6FA0B4B2" w16cid:durableId="6C84804C"/>
  <w16cid:commentId w16cid:paraId="27B2C81C" w16cid:durableId="50C0D4E1"/>
  <w16cid:commentId w16cid:paraId="280CD5B5" w16cid:durableId="3B515F35"/>
  <w16cid:commentId w16cid:paraId="0BF0916A" w16cid:durableId="18F97D74"/>
  <w16cid:commentId w16cid:paraId="755089D7" w16cid:durableId="49F1619E"/>
  <w16cid:commentId w16cid:paraId="0E200602" w16cid:durableId="5F7986B1"/>
  <w16cid:commentId w16cid:paraId="2B043392" w16cid:durableId="522D6D7C"/>
  <w16cid:commentId w16cid:paraId="14B8DEB7" w16cid:durableId="221B485A"/>
  <w16cid:commentId w16cid:paraId="6F371296" w16cid:durableId="202C2EEF"/>
  <w16cid:commentId w16cid:paraId="0FAA6C93" w16cid:durableId="54CB3935"/>
  <w16cid:commentId w16cid:paraId="54FB60B8" w16cid:durableId="39E23997"/>
  <w16cid:commentId w16cid:paraId="7926F02B" w16cid:durableId="507D9250"/>
  <w16cid:commentId w16cid:paraId="6D0D8627" w16cid:durableId="61FD9704"/>
  <w16cid:commentId w16cid:paraId="140D596A" w16cid:durableId="235B51C1"/>
  <w16cid:commentId w16cid:paraId="2D6229A5" w16cid:durableId="3CA63D48"/>
  <w16cid:commentId w16cid:paraId="28FF822D" w16cid:durableId="27DE5E92"/>
  <w16cid:commentId w16cid:paraId="547D64DF" w16cid:durableId="3E14CE08"/>
  <w16cid:commentId w16cid:paraId="2E092002" w16cid:durableId="19462874"/>
  <w16cid:commentId w16cid:paraId="4089F394" w16cid:durableId="4EE0385B"/>
  <w16cid:commentId w16cid:paraId="4F92CBF1" w16cid:durableId="2CFA1041"/>
  <w16cid:commentId w16cid:paraId="76B873D0" w16cid:durableId="38DEA131"/>
  <w16cid:commentId w16cid:paraId="073265B0" w16cid:durableId="6729233A"/>
  <w16cid:commentId w16cid:paraId="1307FE1D" w16cid:durableId="125C444D"/>
  <w16cid:commentId w16cid:paraId="4311A97C" w16cid:durableId="2F3A1CC7"/>
  <w16cid:commentId w16cid:paraId="19296C56" w16cid:durableId="54F12D4C"/>
  <w16cid:commentId w16cid:paraId="30F9802F" w16cid:durableId="479EB77F"/>
  <w16cid:commentId w16cid:paraId="16F15C0F" w16cid:durableId="3EA664CA"/>
  <w16cid:commentId w16cid:paraId="2BCFB54C" w16cid:durableId="4761E040"/>
  <w16cid:commentId w16cid:paraId="5D45E482" w16cid:durableId="482203C2"/>
  <w16cid:commentId w16cid:paraId="3FE955DA" w16cid:durableId="0DEA07F2"/>
  <w16cid:commentId w16cid:paraId="0196C2DA" w16cid:durableId="17B3E259"/>
  <w16cid:commentId w16cid:paraId="553784B3" w16cid:durableId="1835DF28"/>
  <w16cid:commentId w16cid:paraId="6345665B" w16cid:durableId="6BC677BF"/>
  <w16cid:commentId w16cid:paraId="5C01F652" w16cid:durableId="52F4DE4A"/>
  <w16cid:commentId w16cid:paraId="495FB1CF" w16cid:durableId="2D817C4E"/>
  <w16cid:commentId w16cid:paraId="0AD1A7FA" w16cid:durableId="29D9BE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3485C" w14:textId="77777777" w:rsidR="008B6884" w:rsidRDefault="008B6884" w:rsidP="0037655C">
      <w:r>
        <w:separator/>
      </w:r>
    </w:p>
  </w:endnote>
  <w:endnote w:type="continuationSeparator" w:id="0">
    <w:p w14:paraId="4798DA4B" w14:textId="77777777" w:rsidR="008B6884" w:rsidRDefault="008B6884" w:rsidP="00376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518CE" w14:textId="77777777" w:rsidR="008B6884" w:rsidRDefault="008B6884" w:rsidP="0037655C">
      <w:r>
        <w:separator/>
      </w:r>
    </w:p>
  </w:footnote>
  <w:footnote w:type="continuationSeparator" w:id="0">
    <w:p w14:paraId="3B3E620C" w14:textId="77777777" w:rsidR="008B6884" w:rsidRDefault="008B6884" w:rsidP="0037655C">
      <w:r>
        <w:continuationSeparator/>
      </w:r>
    </w:p>
  </w:footnote>
  <w:footnote w:id="1">
    <w:p w14:paraId="3A75E843" w14:textId="77777777" w:rsidR="00621F7A" w:rsidRPr="00161B4F" w:rsidDel="00C05AEE" w:rsidRDefault="00621F7A" w:rsidP="00621F7A">
      <w:pPr>
        <w:pStyle w:val="FootnoteText"/>
        <w:ind w:firstLine="0"/>
        <w:rPr>
          <w:del w:id="710" w:author="Jeremy Haynes" w:date="2024-05-15T12:26:00Z" w16du:dateUtc="2024-05-15T16:26:00Z"/>
        </w:rPr>
      </w:pPr>
      <w:del w:id="711" w:author="Jeremy Haynes" w:date="2024-05-15T12:26:00Z" w16du:dateUtc="2024-05-15T16:26:00Z">
        <w:r w:rsidRPr="00D02E1B" w:rsidDel="00C05AEE">
          <w:rPr>
            <w:rStyle w:val="FootnoteReference"/>
          </w:rPr>
          <w:footnoteRef/>
        </w:r>
        <w:r w:rsidDel="00C05AEE">
          <w:delText xml:space="preserve"> For  </w:delText>
        </w:r>
        <w:r w:rsidDel="00C05AEE">
          <w:rPr>
            <w:i/>
            <w:iCs/>
          </w:rPr>
          <w:delText>x</w:delText>
        </w:r>
        <w:r w:rsidDel="00C05AEE">
          <w:delText>(</w:delText>
        </w:r>
        <w:r w:rsidDel="00C05AEE">
          <w:rPr>
            <w:i/>
            <w:iCs/>
          </w:rPr>
          <w:delText>t</w:delText>
        </w:r>
        <w:r w:rsidDel="00C05AEE">
          <w:delText xml:space="preserve">) &gt; 0, </w:delText>
        </w:r>
        <w:r w:rsidRPr="00161B4F" w:rsidDel="00C05AEE">
          <w:rPr>
            <w:i/>
            <w:iCs/>
          </w:rPr>
          <w:delText>sgn</w:delText>
        </w:r>
        <w:r w:rsidDel="00C05AEE">
          <w:delText>(</w:delText>
        </w:r>
        <w:r w:rsidDel="00C05AEE">
          <w:rPr>
            <w:i/>
            <w:iCs/>
          </w:rPr>
          <w:delText>x</w:delText>
        </w:r>
        <w:r w:rsidDel="00C05AEE">
          <w:delText>(</w:delText>
        </w:r>
        <w:r w:rsidDel="00C05AEE">
          <w:rPr>
            <w:i/>
            <w:iCs/>
          </w:rPr>
          <w:delText>t</w:delText>
        </w:r>
        <w:r w:rsidDel="00C05AEE">
          <w:delText xml:space="preserve">)) = +1; for </w:delText>
        </w:r>
        <w:r w:rsidDel="00C05AEE">
          <w:rPr>
            <w:i/>
            <w:iCs/>
          </w:rPr>
          <w:delText>x</w:delText>
        </w:r>
        <w:r w:rsidDel="00C05AEE">
          <w:delText>(</w:delText>
        </w:r>
        <w:r w:rsidDel="00C05AEE">
          <w:rPr>
            <w:i/>
            <w:iCs/>
          </w:rPr>
          <w:delText>t</w:delText>
        </w:r>
        <w:r w:rsidDel="00C05AEE">
          <w:delText xml:space="preserve">) = 0, </w:delText>
        </w:r>
        <w:r w:rsidRPr="00161B4F" w:rsidDel="00C05AEE">
          <w:rPr>
            <w:i/>
            <w:iCs/>
          </w:rPr>
          <w:delText>sgn</w:delText>
        </w:r>
        <w:r w:rsidDel="00C05AEE">
          <w:delText>(</w:delText>
        </w:r>
        <w:r w:rsidDel="00C05AEE">
          <w:rPr>
            <w:i/>
            <w:iCs/>
          </w:rPr>
          <w:delText>x</w:delText>
        </w:r>
        <w:r w:rsidDel="00C05AEE">
          <w:delText>(</w:delText>
        </w:r>
        <w:r w:rsidDel="00C05AEE">
          <w:rPr>
            <w:i/>
            <w:iCs/>
          </w:rPr>
          <w:delText>t</w:delText>
        </w:r>
        <w:r w:rsidDel="00C05AEE">
          <w:delText>)) = 0; for</w:delText>
        </w:r>
        <w:r w:rsidRPr="00161B4F" w:rsidDel="00C05AEE">
          <w:rPr>
            <w:i/>
            <w:iCs/>
          </w:rPr>
          <w:delText xml:space="preserve"> </w:delText>
        </w:r>
        <w:r w:rsidDel="00C05AEE">
          <w:rPr>
            <w:i/>
            <w:iCs/>
          </w:rPr>
          <w:delText>x</w:delText>
        </w:r>
        <w:r w:rsidDel="00C05AEE">
          <w:delText>(</w:delText>
        </w:r>
        <w:r w:rsidDel="00C05AEE">
          <w:rPr>
            <w:i/>
            <w:iCs/>
          </w:rPr>
          <w:delText>t</w:delText>
        </w:r>
        <w:r w:rsidDel="00C05AEE">
          <w:delText xml:space="preserve">) &lt; 0, </w:delText>
        </w:r>
        <w:r w:rsidRPr="00161B4F" w:rsidDel="00C05AEE">
          <w:rPr>
            <w:i/>
            <w:iCs/>
          </w:rPr>
          <w:delText>sgn</w:delText>
        </w:r>
        <w:r w:rsidDel="00C05AEE">
          <w:delText>(</w:delText>
        </w:r>
        <w:r w:rsidDel="00C05AEE">
          <w:rPr>
            <w:i/>
            <w:iCs/>
          </w:rPr>
          <w:delText>x</w:delText>
        </w:r>
        <w:r w:rsidDel="00C05AEE">
          <w:delText>(</w:delText>
        </w:r>
        <w:r w:rsidDel="00C05AEE">
          <w:rPr>
            <w:i/>
            <w:iCs/>
          </w:rPr>
          <w:delText>t</w:delText>
        </w:r>
        <w:r w:rsidDel="00C05AEE">
          <w:delText>)) = -1.</w:delText>
        </w:r>
      </w:del>
    </w:p>
  </w:footnote>
  <w:footnote w:id="2">
    <w:p w14:paraId="2BC0A240" w14:textId="23CB93B1" w:rsidR="00E130AC" w:rsidRPr="00E130AC" w:rsidDel="00C05AEE" w:rsidRDefault="00E130AC" w:rsidP="00E130AC">
      <w:pPr>
        <w:pStyle w:val="FootnoteText"/>
        <w:ind w:firstLine="0"/>
        <w:rPr>
          <w:del w:id="847" w:author="Jeremy Haynes" w:date="2024-05-15T12:26:00Z" w16du:dateUtc="2024-05-15T16:26:00Z"/>
        </w:rPr>
      </w:pPr>
      <w:del w:id="848" w:author="Jeremy Haynes" w:date="2024-05-15T12:26:00Z" w16du:dateUtc="2024-05-15T16:26:00Z">
        <w:r w:rsidDel="00C05AEE">
          <w:rPr>
            <w:rStyle w:val="FootnoteReference"/>
          </w:rPr>
          <w:footnoteRef/>
        </w:r>
        <w:r w:rsidDel="00C05AEE">
          <w:delText xml:space="preserve"> </w:delText>
        </w:r>
        <w:r w:rsidR="00973CA7" w:rsidDel="00C05AEE">
          <w:delText>F</w:delText>
        </w:r>
        <w:r w:rsidR="00BE7547" w:rsidDel="00C05AEE">
          <w:delText>or `</w:delText>
        </w:r>
        <w:r w:rsidR="00BE7547" w:rsidDel="00C05AEE">
          <w:rPr>
            <w:rFonts w:cs="Times"/>
            <w:i/>
            <w:iCs/>
          </w:rPr>
          <w:delText>A</w:delText>
        </w:r>
        <w:r w:rsidR="00BE7547" w:rsidDel="00C05AEE">
          <w:rPr>
            <w:rFonts w:cs="Times"/>
            <w:i/>
            <w:iCs/>
            <w:vertAlign w:val="subscript"/>
          </w:rPr>
          <w:delText>rew</w:delText>
        </w:r>
        <w:r w:rsidR="00BE7547" w:rsidDel="00C05AEE">
          <w:rPr>
            <w:rFonts w:cs="Times"/>
            <w:i/>
            <w:iCs/>
          </w:rPr>
          <w:delText xml:space="preserve"> </w:delText>
        </w:r>
        <w:r w:rsidR="00BE7547" w:rsidRPr="00FD52D1" w:rsidDel="00C05AEE">
          <w:rPr>
            <w:rFonts w:cs="Times"/>
          </w:rPr>
          <w:delText>and</w:delText>
        </w:r>
        <w:r w:rsidR="00BE7547" w:rsidDel="00C05AEE">
          <w:rPr>
            <w:rFonts w:cs="Times"/>
          </w:rPr>
          <w:delText xml:space="preserve"> `</w:delText>
        </w:r>
        <w:r w:rsidR="00BE7547" w:rsidDel="00C05AEE">
          <w:rPr>
            <w:rFonts w:cs="Times"/>
            <w:i/>
            <w:iCs/>
          </w:rPr>
          <w:delText>A</w:delText>
        </w:r>
        <w:r w:rsidR="00BE7547" w:rsidDel="00C05AEE">
          <w:rPr>
            <w:rFonts w:cs="Times"/>
            <w:i/>
            <w:iCs/>
            <w:vertAlign w:val="subscript"/>
          </w:rPr>
          <w:delText>pun</w:delText>
        </w:r>
        <w:r w:rsidR="00973CA7" w:rsidDel="00C05AEE">
          <w:rPr>
            <w:rFonts w:cs="Times"/>
          </w:rPr>
          <w:delText xml:space="preserve">, </w:delText>
        </w:r>
        <w:r w:rsidR="00973CA7" w:rsidRPr="00FD52D1" w:rsidDel="00C05AEE">
          <w:rPr>
            <w:rFonts w:cs="Times"/>
            <w:i/>
            <w:iCs/>
          </w:rPr>
          <w:delText>γ</w:delText>
        </w:r>
        <w:r w:rsidR="00973CA7" w:rsidRPr="00FD52D1" w:rsidDel="00C05AEE">
          <w:rPr>
            <w:i/>
            <w:iCs/>
            <w:vertAlign w:val="subscript"/>
          </w:rPr>
          <w:delText>i</w:delText>
        </w:r>
        <w:r w:rsidR="00BE7547" w:rsidDel="00C05AEE">
          <w:rPr>
            <w:rFonts w:cs="Times"/>
          </w:rPr>
          <w:delText xml:space="preserve"> </w:delText>
        </w:r>
        <w:r w:rsidR="00973CA7" w:rsidDel="00C05AEE">
          <w:rPr>
            <w:rFonts w:cs="Times"/>
          </w:rPr>
          <w:delText>was</w:delText>
        </w:r>
        <w:r w:rsidR="00BE7547" w:rsidDel="00C05AEE">
          <w:rPr>
            <w:rFonts w:cs="Times"/>
          </w:rPr>
          <w:delText xml:space="preserve"> transformed using the cumulative normal distribution function with scale = 1, allowing </w:delText>
        </w:r>
        <w:r w:rsidR="00BE7547" w:rsidDel="00C05AEE">
          <w:rPr>
            <w:rFonts w:cs="Times"/>
            <w:i/>
            <w:iCs/>
          </w:rPr>
          <w:delText>A</w:delText>
        </w:r>
        <w:r w:rsidR="00BE7547" w:rsidDel="00C05AEE">
          <w:rPr>
            <w:rFonts w:cs="Times"/>
            <w:i/>
            <w:iCs/>
            <w:vertAlign w:val="subscript"/>
          </w:rPr>
          <w:delText>rew</w:delText>
        </w:r>
        <w:r w:rsidR="00BE7547" w:rsidDel="00C05AEE">
          <w:rPr>
            <w:rFonts w:cs="Times"/>
          </w:rPr>
          <w:delText xml:space="preserve"> and </w:delText>
        </w:r>
        <w:r w:rsidR="00BE7547" w:rsidDel="00C05AEE">
          <w:rPr>
            <w:rFonts w:cs="Times"/>
            <w:i/>
            <w:iCs/>
          </w:rPr>
          <w:delText>A</w:delText>
        </w:r>
        <w:r w:rsidR="00BE7547" w:rsidDel="00C05AEE">
          <w:rPr>
            <w:rFonts w:cs="Times"/>
            <w:i/>
            <w:iCs/>
            <w:vertAlign w:val="subscript"/>
          </w:rPr>
          <w:delText>pun</w:delText>
        </w:r>
        <w:r w:rsidR="00BE7547" w:rsidDel="00C05AEE">
          <w:rPr>
            <w:rFonts w:cs="Times"/>
          </w:rPr>
          <w:delText xml:space="preserve"> to be bounded between 0 and 1</w:delText>
        </w:r>
        <w:r w:rsidR="00973CA7" w:rsidDel="00C05AEE">
          <w:rPr>
            <w:rFonts w:cs="Times"/>
          </w:rPr>
          <w:delText xml:space="preserve"> (Haines et al., 2018)</w:delText>
        </w:r>
        <w:r w:rsidR="00BE7547" w:rsidDel="00C05AEE">
          <w:rPr>
            <w:rFonts w:cs="Times"/>
          </w:rPr>
          <w:delText>.</w:delText>
        </w:r>
      </w:del>
    </w:p>
  </w:footnote>
  <w:footnote w:id="3">
    <w:p w14:paraId="068217D5" w14:textId="152E5F31" w:rsidR="007840D8" w:rsidRPr="00F02532" w:rsidDel="00C05AEE" w:rsidRDefault="007840D8" w:rsidP="007840D8">
      <w:pPr>
        <w:pStyle w:val="FootnoteText"/>
        <w:ind w:firstLine="0"/>
        <w:rPr>
          <w:del w:id="914" w:author="Jeremy Haynes" w:date="2024-05-15T12:26:00Z" w16du:dateUtc="2024-05-15T16:26:00Z"/>
          <w:iCs/>
        </w:rPr>
      </w:pPr>
      <w:del w:id="915" w:author="Jeremy Haynes" w:date="2024-05-15T12:26:00Z" w16du:dateUtc="2024-05-15T16:26:00Z">
        <w:r w:rsidDel="00C05AEE">
          <w:rPr>
            <w:rStyle w:val="FootnoteReference"/>
          </w:rPr>
          <w:footnoteRef/>
        </w:r>
        <w:r w:rsidDel="00C05AEE">
          <w:delText xml:space="preserve"> This is the non-centered parametrization which was used to increase efficiency. This parameterization is functionally equivalent to the more commonly presented centered parameterization for person-level parameters in hierarchical models:</w:delText>
        </w:r>
        <w:r w:rsidRPr="007840D8" w:rsidDel="00C05AEE">
          <w:rPr>
            <w:rFonts w:eastAsiaTheme="minorEastAsia"/>
            <w:i/>
          </w:rPr>
          <w:delText xml:space="preserve"> </w:delText>
        </w:r>
        <w:r w:rsidR="00C42EA3" w:rsidDel="00C05AEE">
          <w:rPr>
            <w:rFonts w:eastAsiaTheme="minorEastAsia"/>
            <w:i/>
          </w:rPr>
          <w:delText>γ</w:delText>
        </w:r>
        <w:r w:rsidRPr="003B57F3" w:rsidDel="00C05AEE">
          <w:rPr>
            <w:rFonts w:eastAsiaTheme="minorEastAsia"/>
            <w:i/>
            <w:vertAlign w:val="subscript"/>
          </w:rPr>
          <w:delText>i</w:delText>
        </w:r>
        <w:r w:rsidDel="00C05AEE">
          <w:rPr>
            <w:rFonts w:eastAsiaTheme="minorEastAsia"/>
            <w:iCs/>
          </w:rPr>
          <w:delText xml:space="preserve"> ~ </w:delText>
        </w:r>
        <w:r w:rsidRPr="003B57F3" w:rsidDel="00C05AEE">
          <w:rPr>
            <w:rFonts w:eastAsia="Cambria"/>
            <w:iCs/>
          </w:rPr>
          <w:delText>Normal(</w:delText>
        </w:r>
        <w:r w:rsidRPr="003B57F3" w:rsidDel="00C05AEE">
          <w:rPr>
            <w:rFonts w:eastAsia="Cambria"/>
            <w:i/>
          </w:rPr>
          <w:delText>μ,σ</w:delText>
        </w:r>
        <w:r w:rsidRPr="003B57F3" w:rsidDel="00C05AEE">
          <w:rPr>
            <w:rFonts w:eastAsia="Cambria"/>
            <w:iCs/>
          </w:rPr>
          <w:delText>)</w:delText>
        </w:r>
        <w:r w:rsidR="00F02532" w:rsidDel="00C05AEE">
          <w:rPr>
            <w:rFonts w:eastAsia="Cambria"/>
            <w:iCs/>
          </w:rPr>
          <w:delText xml:space="preserve"> = </w:delText>
        </w:r>
        <w:r w:rsidR="00F02532" w:rsidRPr="003B57F3" w:rsidDel="00C05AEE">
          <w:rPr>
            <w:rFonts w:eastAsia="Cambria"/>
            <w:i/>
          </w:rPr>
          <w:delText>μ</w:delText>
        </w:r>
        <w:r w:rsidR="00F02532" w:rsidDel="00C05AEE">
          <w:rPr>
            <w:rFonts w:eastAsia="Cambria"/>
            <w:i/>
          </w:rPr>
          <w:delText xml:space="preserve"> + </w:delText>
        </w:r>
        <w:r w:rsidR="00F7305A" w:rsidDel="00C05AEE">
          <w:rPr>
            <w:rFonts w:eastAsiaTheme="minorEastAsia"/>
            <w:i/>
          </w:rPr>
          <w:delText>z</w:delText>
        </w:r>
        <w:r w:rsidR="00F02532" w:rsidRPr="003B57F3" w:rsidDel="00C05AEE">
          <w:rPr>
            <w:rFonts w:eastAsiaTheme="minorEastAsia"/>
            <w:i/>
            <w:vertAlign w:val="subscript"/>
          </w:rPr>
          <w:delText>i</w:delText>
        </w:r>
        <w:r w:rsidR="00F02532" w:rsidDel="00C05AEE">
          <w:rPr>
            <w:rFonts w:eastAsiaTheme="minorEastAsia"/>
            <w:iCs/>
          </w:rPr>
          <w:delText xml:space="preserve"> ∙ </w:delText>
        </w:r>
        <w:r w:rsidR="00F02532" w:rsidRPr="003B57F3" w:rsidDel="00C05AEE">
          <w:rPr>
            <w:rFonts w:eastAsia="Cambria"/>
            <w:i/>
          </w:rPr>
          <w:delText>σ</w:delText>
        </w:r>
        <w:r w:rsidR="00F7305A" w:rsidDel="00C05AEE">
          <w:rPr>
            <w:rFonts w:eastAsia="Cambria"/>
            <w:i/>
          </w:rPr>
          <w:delText xml:space="preserve"> </w:delText>
        </w:r>
        <w:r w:rsidR="00F7305A" w:rsidDel="00C05AEE">
          <w:rPr>
            <w:rFonts w:eastAsia="Cambria"/>
            <w:iCs/>
          </w:rPr>
          <w:delText>(i.e., Equation 8)</w:delText>
        </w:r>
        <w:r w:rsidR="00F221C9" w:rsidDel="00C05AEE">
          <w:rPr>
            <w:rFonts w:eastAsia="Cambria"/>
            <w:iCs/>
          </w:rPr>
          <w:delText xml:space="preserve">, where </w:delText>
        </w:r>
        <w:r w:rsidR="00F221C9" w:rsidDel="00C05AEE">
          <w:rPr>
            <w:rFonts w:eastAsia="Cambria"/>
            <w:i/>
          </w:rPr>
          <w:delText>z</w:delText>
        </w:r>
        <w:r w:rsidR="00F221C9" w:rsidDel="00C05AEE">
          <w:rPr>
            <w:rFonts w:eastAsia="Cambria"/>
            <w:i/>
            <w:vertAlign w:val="subscript"/>
          </w:rPr>
          <w:delText>i</w:delText>
        </w:r>
        <w:r w:rsidR="00F221C9" w:rsidDel="00C05AEE">
          <w:rPr>
            <w:rFonts w:eastAsia="Cambria"/>
            <w:iCs/>
          </w:rPr>
          <w:delText xml:space="preserve"> ~ Normal(</w:delText>
        </w:r>
        <w:r w:rsidR="009E03DD" w:rsidDel="00C05AEE">
          <w:rPr>
            <w:rFonts w:eastAsia="Cambria"/>
            <w:iCs/>
          </w:rPr>
          <w:delText>0</w:delText>
        </w:r>
        <w:r w:rsidR="00F221C9" w:rsidDel="00C05AEE">
          <w:rPr>
            <w:rFonts w:eastAsia="Cambria"/>
            <w:iCs/>
          </w:rPr>
          <w:delText>,</w:delText>
        </w:r>
        <w:r w:rsidR="009E03DD" w:rsidRPr="009E03DD" w:rsidDel="00C05AEE">
          <w:rPr>
            <w:rFonts w:eastAsia="Cambria"/>
            <w:i/>
          </w:rPr>
          <w:delText xml:space="preserve"> </w:delText>
        </w:r>
        <w:r w:rsidR="00F221C9" w:rsidDel="00C05AEE">
          <w:rPr>
            <w:rFonts w:eastAsia="Cambria"/>
            <w:iCs/>
          </w:rPr>
          <w:delText>1)</w:delText>
        </w:r>
        <w:r w:rsidR="00F02532" w:rsidDel="00C05AEE">
          <w:rPr>
            <w:rFonts w:eastAsia="Cambria"/>
            <w:iCs/>
          </w:rPr>
          <w:delText>.</w:delText>
        </w:r>
      </w:del>
    </w:p>
  </w:footnote>
  <w:footnote w:id="4">
    <w:p w14:paraId="75DEA94B" w14:textId="77777777" w:rsidR="00751879" w:rsidDel="00C05AEE" w:rsidRDefault="00751879" w:rsidP="00751879">
      <w:pPr>
        <w:pStyle w:val="FootnoteText"/>
        <w:ind w:firstLine="0"/>
        <w:rPr>
          <w:del w:id="939" w:author="Jeremy Haynes" w:date="2024-05-15T12:26:00Z" w16du:dateUtc="2024-05-15T16:26:00Z"/>
        </w:rPr>
      </w:pPr>
      <w:del w:id="940" w:author="Jeremy Haynes" w:date="2024-05-15T12:26:00Z" w16du:dateUtc="2024-05-15T16:26:00Z">
        <w:r w:rsidDel="00C05AEE">
          <w:rPr>
            <w:rStyle w:val="FootnoteReference"/>
          </w:rPr>
          <w:footnoteRef/>
        </w:r>
        <w:r w:rsidDel="00C05AEE">
          <w:delText xml:space="preserve"> We display similar plots for all decks in the supplement; however, we only display between-group differences on deck B, for the effect of anxiety (Figure 3), and on decks B &amp; D, for the effect of depression (see below; Figure 4), to focus on the meaningful between-group differences.</w:delText>
        </w:r>
      </w:del>
    </w:p>
  </w:footnote>
  <w:footnote w:id="5">
    <w:p w14:paraId="1773648F" w14:textId="66924EA5" w:rsidR="00563013" w:rsidDel="00C05AEE" w:rsidRDefault="00563013" w:rsidP="00563013">
      <w:pPr>
        <w:pStyle w:val="FootnoteText"/>
        <w:ind w:firstLine="0"/>
        <w:rPr>
          <w:del w:id="957" w:author="Jeremy Haynes" w:date="2024-05-15T12:26:00Z" w16du:dateUtc="2024-05-15T16:26:00Z"/>
        </w:rPr>
      </w:pPr>
      <w:del w:id="958" w:author="Jeremy Haynes" w:date="2024-05-15T12:26:00Z" w16du:dateUtc="2024-05-15T16:26:00Z">
        <w:r w:rsidDel="00C05AEE">
          <w:rPr>
            <w:rStyle w:val="FootnoteReference"/>
          </w:rPr>
          <w:footnoteRef/>
        </w:r>
        <w:r w:rsidDel="00C05AEE">
          <w:delText xml:space="preserve"> Here, we use the term “sensitivity” to refer to the general effect of an outcome on one’s behavior. It should be noted that some researchers use “sensitivity” to describe </w:delText>
        </w:r>
        <w:r w:rsidR="00564C8A" w:rsidDel="00C05AEE">
          <w:delText>valuation of outcomes</w:delText>
        </w:r>
        <w:r w:rsidR="003470CA" w:rsidDel="00C05AEE">
          <w:delText xml:space="preserve"> and </w:delText>
        </w:r>
        <w:r w:rsidR="00E16C31" w:rsidDel="00C05AEE">
          <w:delText xml:space="preserve">specifically </w:delText>
        </w:r>
        <w:r w:rsidR="003470CA" w:rsidDel="00C05AEE">
          <w:delText xml:space="preserve">distinguish it from </w:delText>
        </w:r>
        <w:r w:rsidR="00E16C31" w:rsidDel="00C05AEE">
          <w:delText xml:space="preserve">learning rates which represent how much </w:delText>
        </w:r>
        <w:r w:rsidR="003470CA" w:rsidDel="00C05AEE">
          <w:delText>learning occurs following outcome</w:delText>
        </w:r>
        <w:r w:rsidR="00BD6679" w:rsidDel="00C05AEE">
          <w:delText>s</w:delText>
        </w:r>
        <w:r w:rsidDel="00C05AEE">
          <w:delText xml:space="preserve"> </w:delText>
        </w:r>
        <w:r w:rsidDel="00C05AEE">
          <w:fldChar w:fldCharType="begin"/>
        </w:r>
        <w:r w:rsidR="007436B6" w:rsidDel="00C05AEE">
          <w:delInstrText xml:space="preserve"> ADDIN ZOTERO_ITEM CSL_CITATION {"citationID":"fCl2qmEx","properties":{"formattedCitation":"(e.g., Pike &amp; Robinson, 2022)","plainCitation":"(e.g., Pike &amp; Robinson, 2022)","noteIndex":5},"citationItems":[{"id":1391,"uris":["http://zotero.org/groups/5499539/items/38AYFVH8"],"itemData":{"id":1391,"type":"article-journal","abstract":"OBJECTIVE To assess whether there are consistent differences in reinforcement-learning parameters between patients with depression or anxiety and control individuals. DATA SOURCES Web of Knowledge, PubMed, Embase, and Google Scholar searches were performed between November 15, 2019, and December 6, 2019, and repeated on December 3, 2020, and February 23, 2021, with keywords (reinforcement learning) AND (computational OR model) AND (depression OR anxiety OR mood). STUDY SELECTION Studies were included if they fit reinforcement-learning models to human choice data from a cognitive task with rewards or punishments, had a case-control design including participants with mood and/or anxiety disorders and healthy control individuals, and included sufficient information about all parameters in the models. DATA EXTRACTION AND SYNTHESIS Articles were assessed for inclusion according to MOOSE guidelines. Participant-level parameters were extracted from included articles, and a conventional meta-analysis was performed using a random-effects model. Subsequently, these parameters were used to simulate choice performance for each participant on benchmarking tasks in a simulation meta-analysis. Models were fitted, parameters were extracted using bayesian model averaging, and differences between patients and control individuals were examined. Overall effect sizes across analytic strategies were inspected. MAIN OUTCOMES AND MEASURES The primary outcomes were estimated reinforcement-learning parameters (learning rate, inverse temperature, reward learning rate, and punishment learning rate).\nRESULTS A total of 27 articles were included (3085 participants, 1242 of whom had depression and/or anxiety). In the conventional meta-analysis, patients showed lower inverse temperature than control individuals (standardized mean difference [SMD], −0.215; 95% CI, −0.354 to −0.077), although no parameters were common across all studies, limiting the ability to infer differences. In the simulation meta-analysis, patients showed greater punishment learning rates (SMD, 0.107; 95% CI, 0.107 to 0.108) and slightly lower reward learning rates (SMD, −0.021; 95% CI, −0.022 to −0.020) relative to control individuals. The simulation meta-analysis showed no meaningful difference in inverse temperature between patients and control individuals (SMD, 0.003; 95% CI, 0.002 to 0.004).\nCONCLUSIONS AND RELEVANCE The simulation meta-analytic approach introduced in this article for inferring meta-group differences from heterogeneous computational psychiatry studies indicated elevated punishment learning rates in patients compared with control individuals. This difference may promote and uphold negative affective bias symptoms and hence constitute a potential mechanistic treatment target for mood and anxiety disorders.","container-title":"JAMA Psychiatry","DOI":"10.1001/jamapsychiatry.2022.0051","ISSN":"2168-622X","issue":"4","journalAbbreviation":"JAMA Psychiatry","language":"en","page":"313","source":"DOI.org (Crossref)","title":"Reinforcement Learning in Patients With Mood and Anxiety Disorders vs Control Individuals: A Systematic Review and Meta-analysis","title-short":"Reinforcement Learning in Patients With Mood and Anxiety Disorders vs Control Individuals","volume":"79","author":[{"family":"Pike","given":"Alexandra C."},{"family":"Robinson","given":"Oliver J."}],"issued":{"date-parts":[["2022",4,1]]}},"label":"page","prefix":"e.g., "}],"schema":"https://github.com/citation-style-language/schema/raw/master/csl-citation.json"} </w:delInstrText>
        </w:r>
        <w:r w:rsidDel="00C05AEE">
          <w:fldChar w:fldCharType="separate"/>
        </w:r>
        <w:r w:rsidRPr="00563013" w:rsidDel="00C05AEE">
          <w:delText>(e.g., Pike &amp; Robinson, 2022)</w:delText>
        </w:r>
        <w:r w:rsidDel="00C05AEE">
          <w:fldChar w:fldCharType="end"/>
        </w:r>
        <w:r w:rsidR="00564C8A" w:rsidDel="00C05AEE">
          <w:delText>.</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F00CE" w14:textId="021D3ECA" w:rsidR="00783871" w:rsidRDefault="00CF1FF7">
    <w:pPr>
      <w:pStyle w:val="Header"/>
    </w:pPr>
    <w:del w:id="1395" w:author="Jeremy Haynes" w:date="2024-05-15T12:44:00Z" w16du:dateUtc="2024-05-15T16:44:00Z">
      <w:r w:rsidRPr="00CF1FF7" w:rsidDel="00904EA5">
        <w:delText xml:space="preserve">REWARD AND PUNISHMENT LEARNING </w:delText>
      </w:r>
      <w:r w:rsidDel="00904EA5">
        <w:delText>IN</w:delText>
      </w:r>
      <w:r w:rsidRPr="00CF1FF7" w:rsidDel="00904EA5">
        <w:delText xml:space="preserve"> PSYCHOPATHOLOGY</w:delText>
      </w:r>
    </w:del>
    <w:ins w:id="1396" w:author="Jeremy Haynes" w:date="2024-05-15T12:44:00Z" w16du:dateUtc="2024-05-15T16:44:00Z">
      <w:r w:rsidR="00904EA5">
        <w:t>LONGITUDINAL COMPUTATINOAL MODELING</w:t>
      </w:r>
    </w:ins>
    <w:r w:rsidR="00783871">
      <w:tab/>
    </w:r>
    <w:r w:rsidR="00783871">
      <w:fldChar w:fldCharType="begin"/>
    </w:r>
    <w:r w:rsidR="00783871">
      <w:instrText xml:space="preserve"> PAGE   \* MERGEFORMAT </w:instrText>
    </w:r>
    <w:r w:rsidR="00783871">
      <w:fldChar w:fldCharType="separate"/>
    </w:r>
    <w:r w:rsidR="00783871">
      <w:rPr>
        <w:noProof/>
      </w:rPr>
      <w:t>1</w:t>
    </w:r>
    <w:r w:rsidR="0078387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BD1"/>
    <w:multiLevelType w:val="multilevel"/>
    <w:tmpl w:val="5AFE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90518"/>
    <w:multiLevelType w:val="hybridMultilevel"/>
    <w:tmpl w:val="14626878"/>
    <w:lvl w:ilvl="0" w:tplc="5B124FF0">
      <w:start w:val="1"/>
      <w:numFmt w:val="bullet"/>
      <w:lvlText w:val=""/>
      <w:lvlJc w:val="left"/>
      <w:pPr>
        <w:ind w:left="720" w:hanging="360"/>
      </w:pPr>
      <w:rPr>
        <w:rFonts w:ascii="Symbol" w:hAnsi="Symbol"/>
      </w:rPr>
    </w:lvl>
    <w:lvl w:ilvl="1" w:tplc="F8E85DF2">
      <w:start w:val="1"/>
      <w:numFmt w:val="bullet"/>
      <w:lvlText w:val=""/>
      <w:lvlJc w:val="left"/>
      <w:pPr>
        <w:ind w:left="720" w:hanging="360"/>
      </w:pPr>
      <w:rPr>
        <w:rFonts w:ascii="Symbol" w:hAnsi="Symbol"/>
      </w:rPr>
    </w:lvl>
    <w:lvl w:ilvl="2" w:tplc="6D583574">
      <w:start w:val="1"/>
      <w:numFmt w:val="bullet"/>
      <w:lvlText w:val=""/>
      <w:lvlJc w:val="left"/>
      <w:pPr>
        <w:ind w:left="720" w:hanging="360"/>
      </w:pPr>
      <w:rPr>
        <w:rFonts w:ascii="Symbol" w:hAnsi="Symbol"/>
      </w:rPr>
    </w:lvl>
    <w:lvl w:ilvl="3" w:tplc="21E00D66">
      <w:start w:val="1"/>
      <w:numFmt w:val="bullet"/>
      <w:lvlText w:val=""/>
      <w:lvlJc w:val="left"/>
      <w:pPr>
        <w:ind w:left="720" w:hanging="360"/>
      </w:pPr>
      <w:rPr>
        <w:rFonts w:ascii="Symbol" w:hAnsi="Symbol"/>
      </w:rPr>
    </w:lvl>
    <w:lvl w:ilvl="4" w:tplc="43346EEE">
      <w:start w:val="1"/>
      <w:numFmt w:val="bullet"/>
      <w:lvlText w:val=""/>
      <w:lvlJc w:val="left"/>
      <w:pPr>
        <w:ind w:left="720" w:hanging="360"/>
      </w:pPr>
      <w:rPr>
        <w:rFonts w:ascii="Symbol" w:hAnsi="Symbol"/>
      </w:rPr>
    </w:lvl>
    <w:lvl w:ilvl="5" w:tplc="264ED4CA">
      <w:start w:val="1"/>
      <w:numFmt w:val="bullet"/>
      <w:lvlText w:val=""/>
      <w:lvlJc w:val="left"/>
      <w:pPr>
        <w:ind w:left="720" w:hanging="360"/>
      </w:pPr>
      <w:rPr>
        <w:rFonts w:ascii="Symbol" w:hAnsi="Symbol"/>
      </w:rPr>
    </w:lvl>
    <w:lvl w:ilvl="6" w:tplc="C4965E52">
      <w:start w:val="1"/>
      <w:numFmt w:val="bullet"/>
      <w:lvlText w:val=""/>
      <w:lvlJc w:val="left"/>
      <w:pPr>
        <w:ind w:left="720" w:hanging="360"/>
      </w:pPr>
      <w:rPr>
        <w:rFonts w:ascii="Symbol" w:hAnsi="Symbol"/>
      </w:rPr>
    </w:lvl>
    <w:lvl w:ilvl="7" w:tplc="C818FBF0">
      <w:start w:val="1"/>
      <w:numFmt w:val="bullet"/>
      <w:lvlText w:val=""/>
      <w:lvlJc w:val="left"/>
      <w:pPr>
        <w:ind w:left="720" w:hanging="360"/>
      </w:pPr>
      <w:rPr>
        <w:rFonts w:ascii="Symbol" w:hAnsi="Symbol"/>
      </w:rPr>
    </w:lvl>
    <w:lvl w:ilvl="8" w:tplc="F2B48296">
      <w:start w:val="1"/>
      <w:numFmt w:val="bullet"/>
      <w:lvlText w:val=""/>
      <w:lvlJc w:val="left"/>
      <w:pPr>
        <w:ind w:left="720" w:hanging="360"/>
      </w:pPr>
      <w:rPr>
        <w:rFonts w:ascii="Symbol" w:hAnsi="Symbol"/>
      </w:rPr>
    </w:lvl>
  </w:abstractNum>
  <w:abstractNum w:abstractNumId="2" w15:restartNumberingAfterBreak="0">
    <w:nsid w:val="3EC71BC1"/>
    <w:multiLevelType w:val="hybridMultilevel"/>
    <w:tmpl w:val="F7B09D72"/>
    <w:lvl w:ilvl="0" w:tplc="A6766F3A">
      <w:start w:val="1"/>
      <w:numFmt w:val="decimal"/>
      <w:lvlText w:val="%1)"/>
      <w:lvlJc w:val="left"/>
      <w:pPr>
        <w:ind w:left="1020" w:hanging="360"/>
      </w:pPr>
    </w:lvl>
    <w:lvl w:ilvl="1" w:tplc="8A24EA34">
      <w:start w:val="1"/>
      <w:numFmt w:val="decimal"/>
      <w:lvlText w:val="%2)"/>
      <w:lvlJc w:val="left"/>
      <w:pPr>
        <w:ind w:left="1020" w:hanging="360"/>
      </w:pPr>
    </w:lvl>
    <w:lvl w:ilvl="2" w:tplc="8DFEB512">
      <w:start w:val="1"/>
      <w:numFmt w:val="decimal"/>
      <w:lvlText w:val="%3)"/>
      <w:lvlJc w:val="left"/>
      <w:pPr>
        <w:ind w:left="1020" w:hanging="360"/>
      </w:pPr>
    </w:lvl>
    <w:lvl w:ilvl="3" w:tplc="E2E878C8">
      <w:start w:val="1"/>
      <w:numFmt w:val="decimal"/>
      <w:lvlText w:val="%4)"/>
      <w:lvlJc w:val="left"/>
      <w:pPr>
        <w:ind w:left="1020" w:hanging="360"/>
      </w:pPr>
    </w:lvl>
    <w:lvl w:ilvl="4" w:tplc="2190DEC6">
      <w:start w:val="1"/>
      <w:numFmt w:val="decimal"/>
      <w:lvlText w:val="%5)"/>
      <w:lvlJc w:val="left"/>
      <w:pPr>
        <w:ind w:left="1020" w:hanging="360"/>
      </w:pPr>
    </w:lvl>
    <w:lvl w:ilvl="5" w:tplc="157A38BC">
      <w:start w:val="1"/>
      <w:numFmt w:val="decimal"/>
      <w:lvlText w:val="%6)"/>
      <w:lvlJc w:val="left"/>
      <w:pPr>
        <w:ind w:left="1020" w:hanging="360"/>
      </w:pPr>
    </w:lvl>
    <w:lvl w:ilvl="6" w:tplc="EC24CBB4">
      <w:start w:val="1"/>
      <w:numFmt w:val="decimal"/>
      <w:lvlText w:val="%7)"/>
      <w:lvlJc w:val="left"/>
      <w:pPr>
        <w:ind w:left="1020" w:hanging="360"/>
      </w:pPr>
    </w:lvl>
    <w:lvl w:ilvl="7" w:tplc="5E1005AA">
      <w:start w:val="1"/>
      <w:numFmt w:val="decimal"/>
      <w:lvlText w:val="%8)"/>
      <w:lvlJc w:val="left"/>
      <w:pPr>
        <w:ind w:left="1020" w:hanging="360"/>
      </w:pPr>
    </w:lvl>
    <w:lvl w:ilvl="8" w:tplc="B2B2C902">
      <w:start w:val="1"/>
      <w:numFmt w:val="decimal"/>
      <w:lvlText w:val="%9)"/>
      <w:lvlJc w:val="left"/>
      <w:pPr>
        <w:ind w:left="1020" w:hanging="360"/>
      </w:pPr>
    </w:lvl>
  </w:abstractNum>
  <w:abstractNum w:abstractNumId="3" w15:restartNumberingAfterBreak="0">
    <w:nsid w:val="480F2A3C"/>
    <w:multiLevelType w:val="hybridMultilevel"/>
    <w:tmpl w:val="E7F6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FC62ED"/>
    <w:multiLevelType w:val="hybridMultilevel"/>
    <w:tmpl w:val="EB780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625366"/>
    <w:multiLevelType w:val="hybridMultilevel"/>
    <w:tmpl w:val="7B527ABE"/>
    <w:lvl w:ilvl="0" w:tplc="4A02C762">
      <w:start w:val="1"/>
      <w:numFmt w:val="bullet"/>
      <w:lvlText w:val=""/>
      <w:lvlJc w:val="left"/>
      <w:pPr>
        <w:ind w:left="720" w:hanging="360"/>
      </w:pPr>
      <w:rPr>
        <w:rFonts w:ascii="Symbol" w:hAnsi="Symbol"/>
      </w:rPr>
    </w:lvl>
    <w:lvl w:ilvl="1" w:tplc="8D904416">
      <w:start w:val="1"/>
      <w:numFmt w:val="bullet"/>
      <w:lvlText w:val=""/>
      <w:lvlJc w:val="left"/>
      <w:pPr>
        <w:ind w:left="720" w:hanging="360"/>
      </w:pPr>
      <w:rPr>
        <w:rFonts w:ascii="Symbol" w:hAnsi="Symbol"/>
      </w:rPr>
    </w:lvl>
    <w:lvl w:ilvl="2" w:tplc="51268BC0">
      <w:start w:val="1"/>
      <w:numFmt w:val="bullet"/>
      <w:lvlText w:val=""/>
      <w:lvlJc w:val="left"/>
      <w:pPr>
        <w:ind w:left="720" w:hanging="360"/>
      </w:pPr>
      <w:rPr>
        <w:rFonts w:ascii="Symbol" w:hAnsi="Symbol"/>
      </w:rPr>
    </w:lvl>
    <w:lvl w:ilvl="3" w:tplc="E4E480E6">
      <w:start w:val="1"/>
      <w:numFmt w:val="bullet"/>
      <w:lvlText w:val=""/>
      <w:lvlJc w:val="left"/>
      <w:pPr>
        <w:ind w:left="720" w:hanging="360"/>
      </w:pPr>
      <w:rPr>
        <w:rFonts w:ascii="Symbol" w:hAnsi="Symbol"/>
      </w:rPr>
    </w:lvl>
    <w:lvl w:ilvl="4" w:tplc="6E702116">
      <w:start w:val="1"/>
      <w:numFmt w:val="bullet"/>
      <w:lvlText w:val=""/>
      <w:lvlJc w:val="left"/>
      <w:pPr>
        <w:ind w:left="720" w:hanging="360"/>
      </w:pPr>
      <w:rPr>
        <w:rFonts w:ascii="Symbol" w:hAnsi="Symbol"/>
      </w:rPr>
    </w:lvl>
    <w:lvl w:ilvl="5" w:tplc="8B9C674E">
      <w:start w:val="1"/>
      <w:numFmt w:val="bullet"/>
      <w:lvlText w:val=""/>
      <w:lvlJc w:val="left"/>
      <w:pPr>
        <w:ind w:left="720" w:hanging="360"/>
      </w:pPr>
      <w:rPr>
        <w:rFonts w:ascii="Symbol" w:hAnsi="Symbol"/>
      </w:rPr>
    </w:lvl>
    <w:lvl w:ilvl="6" w:tplc="9CF03D32">
      <w:start w:val="1"/>
      <w:numFmt w:val="bullet"/>
      <w:lvlText w:val=""/>
      <w:lvlJc w:val="left"/>
      <w:pPr>
        <w:ind w:left="720" w:hanging="360"/>
      </w:pPr>
      <w:rPr>
        <w:rFonts w:ascii="Symbol" w:hAnsi="Symbol"/>
      </w:rPr>
    </w:lvl>
    <w:lvl w:ilvl="7" w:tplc="F7DA17EE">
      <w:start w:val="1"/>
      <w:numFmt w:val="bullet"/>
      <w:lvlText w:val=""/>
      <w:lvlJc w:val="left"/>
      <w:pPr>
        <w:ind w:left="720" w:hanging="360"/>
      </w:pPr>
      <w:rPr>
        <w:rFonts w:ascii="Symbol" w:hAnsi="Symbol"/>
      </w:rPr>
    </w:lvl>
    <w:lvl w:ilvl="8" w:tplc="89C60ECA">
      <w:start w:val="1"/>
      <w:numFmt w:val="bullet"/>
      <w:lvlText w:val=""/>
      <w:lvlJc w:val="left"/>
      <w:pPr>
        <w:ind w:left="720" w:hanging="360"/>
      </w:pPr>
      <w:rPr>
        <w:rFonts w:ascii="Symbol" w:hAnsi="Symbol"/>
      </w:rPr>
    </w:lvl>
  </w:abstractNum>
  <w:abstractNum w:abstractNumId="6" w15:restartNumberingAfterBreak="0">
    <w:nsid w:val="6A42430A"/>
    <w:multiLevelType w:val="hybridMultilevel"/>
    <w:tmpl w:val="502C3032"/>
    <w:lvl w:ilvl="0" w:tplc="6D7231AE">
      <w:start w:val="1"/>
      <w:numFmt w:val="bullet"/>
      <w:lvlText w:val=""/>
      <w:lvlJc w:val="left"/>
      <w:pPr>
        <w:ind w:left="720" w:hanging="360"/>
      </w:pPr>
      <w:rPr>
        <w:rFonts w:ascii="Symbol" w:hAnsi="Symbol"/>
      </w:rPr>
    </w:lvl>
    <w:lvl w:ilvl="1" w:tplc="3176CC8A">
      <w:start w:val="1"/>
      <w:numFmt w:val="bullet"/>
      <w:lvlText w:val=""/>
      <w:lvlJc w:val="left"/>
      <w:pPr>
        <w:ind w:left="720" w:hanging="360"/>
      </w:pPr>
      <w:rPr>
        <w:rFonts w:ascii="Symbol" w:hAnsi="Symbol"/>
      </w:rPr>
    </w:lvl>
    <w:lvl w:ilvl="2" w:tplc="3E1896E2">
      <w:start w:val="1"/>
      <w:numFmt w:val="bullet"/>
      <w:lvlText w:val=""/>
      <w:lvlJc w:val="left"/>
      <w:pPr>
        <w:ind w:left="720" w:hanging="360"/>
      </w:pPr>
      <w:rPr>
        <w:rFonts w:ascii="Symbol" w:hAnsi="Symbol"/>
      </w:rPr>
    </w:lvl>
    <w:lvl w:ilvl="3" w:tplc="E45899DA">
      <w:start w:val="1"/>
      <w:numFmt w:val="bullet"/>
      <w:lvlText w:val=""/>
      <w:lvlJc w:val="left"/>
      <w:pPr>
        <w:ind w:left="720" w:hanging="360"/>
      </w:pPr>
      <w:rPr>
        <w:rFonts w:ascii="Symbol" w:hAnsi="Symbol"/>
      </w:rPr>
    </w:lvl>
    <w:lvl w:ilvl="4" w:tplc="E6F03812">
      <w:start w:val="1"/>
      <w:numFmt w:val="bullet"/>
      <w:lvlText w:val=""/>
      <w:lvlJc w:val="left"/>
      <w:pPr>
        <w:ind w:left="720" w:hanging="360"/>
      </w:pPr>
      <w:rPr>
        <w:rFonts w:ascii="Symbol" w:hAnsi="Symbol"/>
      </w:rPr>
    </w:lvl>
    <w:lvl w:ilvl="5" w:tplc="994466F8">
      <w:start w:val="1"/>
      <w:numFmt w:val="bullet"/>
      <w:lvlText w:val=""/>
      <w:lvlJc w:val="left"/>
      <w:pPr>
        <w:ind w:left="720" w:hanging="360"/>
      </w:pPr>
      <w:rPr>
        <w:rFonts w:ascii="Symbol" w:hAnsi="Symbol"/>
      </w:rPr>
    </w:lvl>
    <w:lvl w:ilvl="6" w:tplc="BBC4F886">
      <w:start w:val="1"/>
      <w:numFmt w:val="bullet"/>
      <w:lvlText w:val=""/>
      <w:lvlJc w:val="left"/>
      <w:pPr>
        <w:ind w:left="720" w:hanging="360"/>
      </w:pPr>
      <w:rPr>
        <w:rFonts w:ascii="Symbol" w:hAnsi="Symbol"/>
      </w:rPr>
    </w:lvl>
    <w:lvl w:ilvl="7" w:tplc="F000D1DC">
      <w:start w:val="1"/>
      <w:numFmt w:val="bullet"/>
      <w:lvlText w:val=""/>
      <w:lvlJc w:val="left"/>
      <w:pPr>
        <w:ind w:left="720" w:hanging="360"/>
      </w:pPr>
      <w:rPr>
        <w:rFonts w:ascii="Symbol" w:hAnsi="Symbol"/>
      </w:rPr>
    </w:lvl>
    <w:lvl w:ilvl="8" w:tplc="6F3CB244">
      <w:start w:val="1"/>
      <w:numFmt w:val="bullet"/>
      <w:lvlText w:val=""/>
      <w:lvlJc w:val="left"/>
      <w:pPr>
        <w:ind w:left="720" w:hanging="360"/>
      </w:pPr>
      <w:rPr>
        <w:rFonts w:ascii="Symbol" w:hAnsi="Symbol"/>
      </w:rPr>
    </w:lvl>
  </w:abstractNum>
  <w:num w:numId="1" w16cid:durableId="346639314">
    <w:abstractNumId w:val="4"/>
  </w:num>
  <w:num w:numId="2" w16cid:durableId="137573869">
    <w:abstractNumId w:val="4"/>
  </w:num>
  <w:num w:numId="3" w16cid:durableId="1696879303">
    <w:abstractNumId w:val="6"/>
  </w:num>
  <w:num w:numId="4" w16cid:durableId="1394963548">
    <w:abstractNumId w:val="6"/>
  </w:num>
  <w:num w:numId="5" w16cid:durableId="646470026">
    <w:abstractNumId w:val="3"/>
  </w:num>
  <w:num w:numId="6" w16cid:durableId="2029746210">
    <w:abstractNumId w:val="2"/>
  </w:num>
  <w:num w:numId="7" w16cid:durableId="1760713359">
    <w:abstractNumId w:val="5"/>
  </w:num>
  <w:num w:numId="8" w16cid:durableId="567688639">
    <w:abstractNumId w:val="1"/>
  </w:num>
  <w:num w:numId="9" w16cid:durableId="13151110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remy Haynes">
    <w15:presenceInfo w15:providerId="AD" w15:userId="S::tur77904@temple.edu::5c445b61-c210-4bee-bdce-9a7ba83406eb"/>
  </w15:person>
  <w15:person w15:author="Thomas Olino">
    <w15:presenceInfo w15:providerId="AD" w15:userId="S::tuf22063@temple.edu::4a02a083-8e85-4339-8007-7fc68ecc7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5C"/>
    <w:rsid w:val="00003457"/>
    <w:rsid w:val="00003635"/>
    <w:rsid w:val="0000436C"/>
    <w:rsid w:val="00004702"/>
    <w:rsid w:val="00004FBA"/>
    <w:rsid w:val="00010EB7"/>
    <w:rsid w:val="00011425"/>
    <w:rsid w:val="00011C74"/>
    <w:rsid w:val="000131EC"/>
    <w:rsid w:val="00014A62"/>
    <w:rsid w:val="00014FCC"/>
    <w:rsid w:val="000212BE"/>
    <w:rsid w:val="00022C3E"/>
    <w:rsid w:val="000260D0"/>
    <w:rsid w:val="00026DE4"/>
    <w:rsid w:val="00027F88"/>
    <w:rsid w:val="00032B08"/>
    <w:rsid w:val="00032BFF"/>
    <w:rsid w:val="00037299"/>
    <w:rsid w:val="0003739B"/>
    <w:rsid w:val="00040AAE"/>
    <w:rsid w:val="000428A6"/>
    <w:rsid w:val="000435C5"/>
    <w:rsid w:val="000452E0"/>
    <w:rsid w:val="0004666A"/>
    <w:rsid w:val="00047203"/>
    <w:rsid w:val="00047B68"/>
    <w:rsid w:val="00050B3D"/>
    <w:rsid w:val="00052F13"/>
    <w:rsid w:val="000539FB"/>
    <w:rsid w:val="00054492"/>
    <w:rsid w:val="00056DBD"/>
    <w:rsid w:val="0006076D"/>
    <w:rsid w:val="00061480"/>
    <w:rsid w:val="000614EB"/>
    <w:rsid w:val="0006216D"/>
    <w:rsid w:val="0006372E"/>
    <w:rsid w:val="000639F5"/>
    <w:rsid w:val="00065CA0"/>
    <w:rsid w:val="00066E16"/>
    <w:rsid w:val="00070003"/>
    <w:rsid w:val="00070330"/>
    <w:rsid w:val="000704CB"/>
    <w:rsid w:val="0007058E"/>
    <w:rsid w:val="000706EC"/>
    <w:rsid w:val="0007071C"/>
    <w:rsid w:val="0007164F"/>
    <w:rsid w:val="00072B19"/>
    <w:rsid w:val="00076685"/>
    <w:rsid w:val="00076D4F"/>
    <w:rsid w:val="00076F90"/>
    <w:rsid w:val="00083044"/>
    <w:rsid w:val="00084A98"/>
    <w:rsid w:val="0008532F"/>
    <w:rsid w:val="000869C4"/>
    <w:rsid w:val="00086B54"/>
    <w:rsid w:val="00086BDC"/>
    <w:rsid w:val="00087423"/>
    <w:rsid w:val="0009052C"/>
    <w:rsid w:val="00090778"/>
    <w:rsid w:val="0009220C"/>
    <w:rsid w:val="0009347C"/>
    <w:rsid w:val="0009361C"/>
    <w:rsid w:val="000954BB"/>
    <w:rsid w:val="0009649A"/>
    <w:rsid w:val="0009757D"/>
    <w:rsid w:val="00097FA7"/>
    <w:rsid w:val="000A0302"/>
    <w:rsid w:val="000A1D60"/>
    <w:rsid w:val="000A46A8"/>
    <w:rsid w:val="000A5314"/>
    <w:rsid w:val="000A67E1"/>
    <w:rsid w:val="000A706C"/>
    <w:rsid w:val="000B043A"/>
    <w:rsid w:val="000B15EB"/>
    <w:rsid w:val="000B377A"/>
    <w:rsid w:val="000B4963"/>
    <w:rsid w:val="000B4F3C"/>
    <w:rsid w:val="000B50B9"/>
    <w:rsid w:val="000B6906"/>
    <w:rsid w:val="000B73E2"/>
    <w:rsid w:val="000B7B66"/>
    <w:rsid w:val="000C0F0E"/>
    <w:rsid w:val="000C2286"/>
    <w:rsid w:val="000C402B"/>
    <w:rsid w:val="000C4D02"/>
    <w:rsid w:val="000C5CAF"/>
    <w:rsid w:val="000C6871"/>
    <w:rsid w:val="000C7760"/>
    <w:rsid w:val="000C7779"/>
    <w:rsid w:val="000C7C67"/>
    <w:rsid w:val="000D10B2"/>
    <w:rsid w:val="000D3C23"/>
    <w:rsid w:val="000D474C"/>
    <w:rsid w:val="000D7248"/>
    <w:rsid w:val="000D7AFF"/>
    <w:rsid w:val="000E190C"/>
    <w:rsid w:val="000E3177"/>
    <w:rsid w:val="000E3EA6"/>
    <w:rsid w:val="000E7483"/>
    <w:rsid w:val="000E7676"/>
    <w:rsid w:val="000F0C26"/>
    <w:rsid w:val="000F1365"/>
    <w:rsid w:val="000F2204"/>
    <w:rsid w:val="000F3745"/>
    <w:rsid w:val="000F3960"/>
    <w:rsid w:val="000F3D45"/>
    <w:rsid w:val="000F4613"/>
    <w:rsid w:val="000F51D8"/>
    <w:rsid w:val="000F5FD0"/>
    <w:rsid w:val="000F61A2"/>
    <w:rsid w:val="00100AE0"/>
    <w:rsid w:val="00102D1F"/>
    <w:rsid w:val="001034D1"/>
    <w:rsid w:val="00103EA8"/>
    <w:rsid w:val="0010435B"/>
    <w:rsid w:val="00105A58"/>
    <w:rsid w:val="001066E4"/>
    <w:rsid w:val="00107162"/>
    <w:rsid w:val="00107DDF"/>
    <w:rsid w:val="00110C6F"/>
    <w:rsid w:val="00111B90"/>
    <w:rsid w:val="001148A8"/>
    <w:rsid w:val="00115860"/>
    <w:rsid w:val="00115F7A"/>
    <w:rsid w:val="00116299"/>
    <w:rsid w:val="00122DB2"/>
    <w:rsid w:val="00122F3C"/>
    <w:rsid w:val="00124340"/>
    <w:rsid w:val="00126A96"/>
    <w:rsid w:val="00127EAA"/>
    <w:rsid w:val="00130F7C"/>
    <w:rsid w:val="00131C7B"/>
    <w:rsid w:val="001341D8"/>
    <w:rsid w:val="001344A5"/>
    <w:rsid w:val="0013482D"/>
    <w:rsid w:val="0013551D"/>
    <w:rsid w:val="00137FA6"/>
    <w:rsid w:val="0014301A"/>
    <w:rsid w:val="00143047"/>
    <w:rsid w:val="0014327C"/>
    <w:rsid w:val="00143CF2"/>
    <w:rsid w:val="00144689"/>
    <w:rsid w:val="00144D4B"/>
    <w:rsid w:val="00145BED"/>
    <w:rsid w:val="00146458"/>
    <w:rsid w:val="00150011"/>
    <w:rsid w:val="00150BB3"/>
    <w:rsid w:val="00151330"/>
    <w:rsid w:val="00151360"/>
    <w:rsid w:val="00151D1F"/>
    <w:rsid w:val="00153959"/>
    <w:rsid w:val="00153C4F"/>
    <w:rsid w:val="001553CE"/>
    <w:rsid w:val="00160BBC"/>
    <w:rsid w:val="001612F1"/>
    <w:rsid w:val="00162B59"/>
    <w:rsid w:val="0016435D"/>
    <w:rsid w:val="0016533F"/>
    <w:rsid w:val="00165394"/>
    <w:rsid w:val="00173F02"/>
    <w:rsid w:val="00174460"/>
    <w:rsid w:val="00174977"/>
    <w:rsid w:val="0017543B"/>
    <w:rsid w:val="00175F49"/>
    <w:rsid w:val="0017732D"/>
    <w:rsid w:val="001809DC"/>
    <w:rsid w:val="00180F5C"/>
    <w:rsid w:val="0018180D"/>
    <w:rsid w:val="00182987"/>
    <w:rsid w:val="001836BF"/>
    <w:rsid w:val="00183E0B"/>
    <w:rsid w:val="0018544D"/>
    <w:rsid w:val="00185FD5"/>
    <w:rsid w:val="00187570"/>
    <w:rsid w:val="00190686"/>
    <w:rsid w:val="001906D5"/>
    <w:rsid w:val="00190BE7"/>
    <w:rsid w:val="001916E3"/>
    <w:rsid w:val="001919F7"/>
    <w:rsid w:val="00191B01"/>
    <w:rsid w:val="00193564"/>
    <w:rsid w:val="001935C0"/>
    <w:rsid w:val="00196111"/>
    <w:rsid w:val="0019614A"/>
    <w:rsid w:val="00196A3D"/>
    <w:rsid w:val="00197491"/>
    <w:rsid w:val="001A02B0"/>
    <w:rsid w:val="001A0ABF"/>
    <w:rsid w:val="001A0D58"/>
    <w:rsid w:val="001A42CC"/>
    <w:rsid w:val="001A46B3"/>
    <w:rsid w:val="001A58DA"/>
    <w:rsid w:val="001A6764"/>
    <w:rsid w:val="001B034A"/>
    <w:rsid w:val="001B1C1A"/>
    <w:rsid w:val="001B1F14"/>
    <w:rsid w:val="001B2C45"/>
    <w:rsid w:val="001B59AC"/>
    <w:rsid w:val="001C0412"/>
    <w:rsid w:val="001C300F"/>
    <w:rsid w:val="001C416F"/>
    <w:rsid w:val="001C418C"/>
    <w:rsid w:val="001C49AF"/>
    <w:rsid w:val="001D0394"/>
    <w:rsid w:val="001D0639"/>
    <w:rsid w:val="001D1A11"/>
    <w:rsid w:val="001D28DF"/>
    <w:rsid w:val="001D4B9E"/>
    <w:rsid w:val="001D55D2"/>
    <w:rsid w:val="001D62DB"/>
    <w:rsid w:val="001D7A15"/>
    <w:rsid w:val="001E01E8"/>
    <w:rsid w:val="001E0258"/>
    <w:rsid w:val="001E0A2E"/>
    <w:rsid w:val="001E13BB"/>
    <w:rsid w:val="001E14E1"/>
    <w:rsid w:val="001E2B93"/>
    <w:rsid w:val="001E32FB"/>
    <w:rsid w:val="001E4C6E"/>
    <w:rsid w:val="001E53CD"/>
    <w:rsid w:val="001E5F16"/>
    <w:rsid w:val="001E7BCA"/>
    <w:rsid w:val="001F4B18"/>
    <w:rsid w:val="001F4FF6"/>
    <w:rsid w:val="001F5477"/>
    <w:rsid w:val="001F666F"/>
    <w:rsid w:val="0020011D"/>
    <w:rsid w:val="00200841"/>
    <w:rsid w:val="002050CC"/>
    <w:rsid w:val="0020542B"/>
    <w:rsid w:val="00206958"/>
    <w:rsid w:val="00207FA2"/>
    <w:rsid w:val="002105CA"/>
    <w:rsid w:val="00210933"/>
    <w:rsid w:val="002127B9"/>
    <w:rsid w:val="002138BB"/>
    <w:rsid w:val="002141ED"/>
    <w:rsid w:val="0021757B"/>
    <w:rsid w:val="00217F3B"/>
    <w:rsid w:val="002205D5"/>
    <w:rsid w:val="00220A23"/>
    <w:rsid w:val="00220F5C"/>
    <w:rsid w:val="00225048"/>
    <w:rsid w:val="0022592A"/>
    <w:rsid w:val="002266C6"/>
    <w:rsid w:val="00226A49"/>
    <w:rsid w:val="002273B4"/>
    <w:rsid w:val="0022767C"/>
    <w:rsid w:val="002343BB"/>
    <w:rsid w:val="002347BA"/>
    <w:rsid w:val="0023564E"/>
    <w:rsid w:val="002361A9"/>
    <w:rsid w:val="002375B6"/>
    <w:rsid w:val="0024079E"/>
    <w:rsid w:val="00240D16"/>
    <w:rsid w:val="00242019"/>
    <w:rsid w:val="00243546"/>
    <w:rsid w:val="00244B79"/>
    <w:rsid w:val="00244EFC"/>
    <w:rsid w:val="002452AE"/>
    <w:rsid w:val="0024753E"/>
    <w:rsid w:val="002475A1"/>
    <w:rsid w:val="00247D87"/>
    <w:rsid w:val="002522B9"/>
    <w:rsid w:val="002534EB"/>
    <w:rsid w:val="00254839"/>
    <w:rsid w:val="00254A3F"/>
    <w:rsid w:val="00257B49"/>
    <w:rsid w:val="0026066D"/>
    <w:rsid w:val="00260797"/>
    <w:rsid w:val="00260BEA"/>
    <w:rsid w:val="00262C1D"/>
    <w:rsid w:val="00265004"/>
    <w:rsid w:val="00265859"/>
    <w:rsid w:val="002658B7"/>
    <w:rsid w:val="00265C2C"/>
    <w:rsid w:val="0027078E"/>
    <w:rsid w:val="00271187"/>
    <w:rsid w:val="002712AD"/>
    <w:rsid w:val="00272636"/>
    <w:rsid w:val="00273219"/>
    <w:rsid w:val="00274C55"/>
    <w:rsid w:val="0027578E"/>
    <w:rsid w:val="00277AD0"/>
    <w:rsid w:val="00280822"/>
    <w:rsid w:val="0028118A"/>
    <w:rsid w:val="002820B5"/>
    <w:rsid w:val="00283F88"/>
    <w:rsid w:val="00285917"/>
    <w:rsid w:val="00285A31"/>
    <w:rsid w:val="00287AEC"/>
    <w:rsid w:val="00290CD5"/>
    <w:rsid w:val="00291173"/>
    <w:rsid w:val="00296162"/>
    <w:rsid w:val="00296869"/>
    <w:rsid w:val="00297162"/>
    <w:rsid w:val="002A08F3"/>
    <w:rsid w:val="002A2986"/>
    <w:rsid w:val="002A2B00"/>
    <w:rsid w:val="002A4710"/>
    <w:rsid w:val="002A7DE5"/>
    <w:rsid w:val="002B2E92"/>
    <w:rsid w:val="002B2FDC"/>
    <w:rsid w:val="002B3737"/>
    <w:rsid w:val="002B539C"/>
    <w:rsid w:val="002B62E0"/>
    <w:rsid w:val="002C00DE"/>
    <w:rsid w:val="002C0700"/>
    <w:rsid w:val="002C3F94"/>
    <w:rsid w:val="002C4BF7"/>
    <w:rsid w:val="002C5757"/>
    <w:rsid w:val="002C7657"/>
    <w:rsid w:val="002D0CC5"/>
    <w:rsid w:val="002D18D9"/>
    <w:rsid w:val="002D27D0"/>
    <w:rsid w:val="002D5DBE"/>
    <w:rsid w:val="002D7255"/>
    <w:rsid w:val="002E2463"/>
    <w:rsid w:val="002E4A12"/>
    <w:rsid w:val="002E4B6F"/>
    <w:rsid w:val="002E4CF0"/>
    <w:rsid w:val="002E5829"/>
    <w:rsid w:val="002E78B1"/>
    <w:rsid w:val="002F03C5"/>
    <w:rsid w:val="002F172A"/>
    <w:rsid w:val="002F30A3"/>
    <w:rsid w:val="002F37C7"/>
    <w:rsid w:val="002F3CFC"/>
    <w:rsid w:val="002F4968"/>
    <w:rsid w:val="002F4CD0"/>
    <w:rsid w:val="002F5A34"/>
    <w:rsid w:val="003023FB"/>
    <w:rsid w:val="003040F5"/>
    <w:rsid w:val="00306671"/>
    <w:rsid w:val="00306691"/>
    <w:rsid w:val="00307C2F"/>
    <w:rsid w:val="0031081E"/>
    <w:rsid w:val="0031248C"/>
    <w:rsid w:val="00315751"/>
    <w:rsid w:val="00316847"/>
    <w:rsid w:val="00321285"/>
    <w:rsid w:val="00321E0F"/>
    <w:rsid w:val="003232B7"/>
    <w:rsid w:val="00324419"/>
    <w:rsid w:val="00324A69"/>
    <w:rsid w:val="00327172"/>
    <w:rsid w:val="003332AD"/>
    <w:rsid w:val="00334ABB"/>
    <w:rsid w:val="00335910"/>
    <w:rsid w:val="003406BE"/>
    <w:rsid w:val="003410D4"/>
    <w:rsid w:val="00342E6C"/>
    <w:rsid w:val="00342EE3"/>
    <w:rsid w:val="00344C4C"/>
    <w:rsid w:val="00344EDA"/>
    <w:rsid w:val="00345BCC"/>
    <w:rsid w:val="003470CA"/>
    <w:rsid w:val="003503B4"/>
    <w:rsid w:val="00350487"/>
    <w:rsid w:val="00351417"/>
    <w:rsid w:val="00351B92"/>
    <w:rsid w:val="00352194"/>
    <w:rsid w:val="003522EE"/>
    <w:rsid w:val="00352DF8"/>
    <w:rsid w:val="003545A9"/>
    <w:rsid w:val="00355804"/>
    <w:rsid w:val="00357993"/>
    <w:rsid w:val="00362069"/>
    <w:rsid w:val="00365A69"/>
    <w:rsid w:val="00366D05"/>
    <w:rsid w:val="003723ED"/>
    <w:rsid w:val="00372838"/>
    <w:rsid w:val="00373067"/>
    <w:rsid w:val="0037389E"/>
    <w:rsid w:val="00375444"/>
    <w:rsid w:val="0037655C"/>
    <w:rsid w:val="00376E0C"/>
    <w:rsid w:val="00380705"/>
    <w:rsid w:val="00381242"/>
    <w:rsid w:val="003842F1"/>
    <w:rsid w:val="0038673A"/>
    <w:rsid w:val="00387060"/>
    <w:rsid w:val="00391BFA"/>
    <w:rsid w:val="00392264"/>
    <w:rsid w:val="00392F24"/>
    <w:rsid w:val="0039477D"/>
    <w:rsid w:val="00395354"/>
    <w:rsid w:val="00396523"/>
    <w:rsid w:val="00396A34"/>
    <w:rsid w:val="00396AAD"/>
    <w:rsid w:val="00397826"/>
    <w:rsid w:val="003A0CB9"/>
    <w:rsid w:val="003A1676"/>
    <w:rsid w:val="003A29F5"/>
    <w:rsid w:val="003A37DD"/>
    <w:rsid w:val="003A399B"/>
    <w:rsid w:val="003A627A"/>
    <w:rsid w:val="003B2446"/>
    <w:rsid w:val="003B2792"/>
    <w:rsid w:val="003B57F3"/>
    <w:rsid w:val="003B6E37"/>
    <w:rsid w:val="003B73CA"/>
    <w:rsid w:val="003B7760"/>
    <w:rsid w:val="003B7890"/>
    <w:rsid w:val="003C0058"/>
    <w:rsid w:val="003C0176"/>
    <w:rsid w:val="003C0425"/>
    <w:rsid w:val="003C0653"/>
    <w:rsid w:val="003C18F1"/>
    <w:rsid w:val="003C3958"/>
    <w:rsid w:val="003C4333"/>
    <w:rsid w:val="003C7004"/>
    <w:rsid w:val="003C7740"/>
    <w:rsid w:val="003C7779"/>
    <w:rsid w:val="003C78C3"/>
    <w:rsid w:val="003D401D"/>
    <w:rsid w:val="003D4871"/>
    <w:rsid w:val="003D51AB"/>
    <w:rsid w:val="003D6ED9"/>
    <w:rsid w:val="003E0783"/>
    <w:rsid w:val="003E07BD"/>
    <w:rsid w:val="003E092D"/>
    <w:rsid w:val="003E0C1A"/>
    <w:rsid w:val="003E101A"/>
    <w:rsid w:val="003E16FB"/>
    <w:rsid w:val="003E1B33"/>
    <w:rsid w:val="003E1D97"/>
    <w:rsid w:val="003E1F55"/>
    <w:rsid w:val="003E1FF9"/>
    <w:rsid w:val="003E3DB7"/>
    <w:rsid w:val="003E431F"/>
    <w:rsid w:val="003E4DA2"/>
    <w:rsid w:val="003F11CD"/>
    <w:rsid w:val="003F1EAD"/>
    <w:rsid w:val="003F1FF6"/>
    <w:rsid w:val="003F2A2B"/>
    <w:rsid w:val="003F4361"/>
    <w:rsid w:val="003F61D7"/>
    <w:rsid w:val="003F6CA0"/>
    <w:rsid w:val="003F738D"/>
    <w:rsid w:val="00401DED"/>
    <w:rsid w:val="00402822"/>
    <w:rsid w:val="004043FB"/>
    <w:rsid w:val="00404FEF"/>
    <w:rsid w:val="00405AE7"/>
    <w:rsid w:val="00406B0B"/>
    <w:rsid w:val="00407493"/>
    <w:rsid w:val="0041061C"/>
    <w:rsid w:val="004124EC"/>
    <w:rsid w:val="00412852"/>
    <w:rsid w:val="00413F06"/>
    <w:rsid w:val="00415609"/>
    <w:rsid w:val="00417B19"/>
    <w:rsid w:val="00421758"/>
    <w:rsid w:val="00422F17"/>
    <w:rsid w:val="00425F96"/>
    <w:rsid w:val="004265EE"/>
    <w:rsid w:val="00430153"/>
    <w:rsid w:val="00433BC8"/>
    <w:rsid w:val="00433ED4"/>
    <w:rsid w:val="004341D5"/>
    <w:rsid w:val="00434A74"/>
    <w:rsid w:val="00437E4D"/>
    <w:rsid w:val="00442BB2"/>
    <w:rsid w:val="00442F98"/>
    <w:rsid w:val="00443BD8"/>
    <w:rsid w:val="004449BE"/>
    <w:rsid w:val="004449FC"/>
    <w:rsid w:val="00445562"/>
    <w:rsid w:val="00453A58"/>
    <w:rsid w:val="00456E3A"/>
    <w:rsid w:val="0045727E"/>
    <w:rsid w:val="004608C3"/>
    <w:rsid w:val="004667ED"/>
    <w:rsid w:val="00466E63"/>
    <w:rsid w:val="00470529"/>
    <w:rsid w:val="00471B1D"/>
    <w:rsid w:val="004721EE"/>
    <w:rsid w:val="0047364C"/>
    <w:rsid w:val="00476B22"/>
    <w:rsid w:val="00480E62"/>
    <w:rsid w:val="004829C5"/>
    <w:rsid w:val="0048666B"/>
    <w:rsid w:val="00487E12"/>
    <w:rsid w:val="00490220"/>
    <w:rsid w:val="004902D2"/>
    <w:rsid w:val="004923C7"/>
    <w:rsid w:val="0049297C"/>
    <w:rsid w:val="00492BE6"/>
    <w:rsid w:val="00492E56"/>
    <w:rsid w:val="00493B70"/>
    <w:rsid w:val="004A02AF"/>
    <w:rsid w:val="004A0481"/>
    <w:rsid w:val="004A1634"/>
    <w:rsid w:val="004A1C66"/>
    <w:rsid w:val="004A3E46"/>
    <w:rsid w:val="004A50FE"/>
    <w:rsid w:val="004A6B96"/>
    <w:rsid w:val="004A6FB2"/>
    <w:rsid w:val="004A7F78"/>
    <w:rsid w:val="004B0C9D"/>
    <w:rsid w:val="004B12A5"/>
    <w:rsid w:val="004B1C5B"/>
    <w:rsid w:val="004B1C9F"/>
    <w:rsid w:val="004B1E1A"/>
    <w:rsid w:val="004B3449"/>
    <w:rsid w:val="004B4857"/>
    <w:rsid w:val="004B6332"/>
    <w:rsid w:val="004B7B38"/>
    <w:rsid w:val="004C1A72"/>
    <w:rsid w:val="004C1B45"/>
    <w:rsid w:val="004C5637"/>
    <w:rsid w:val="004C6430"/>
    <w:rsid w:val="004C68C3"/>
    <w:rsid w:val="004D4B16"/>
    <w:rsid w:val="004D4F34"/>
    <w:rsid w:val="004D7FFB"/>
    <w:rsid w:val="004E1679"/>
    <w:rsid w:val="004E1E3E"/>
    <w:rsid w:val="004E557E"/>
    <w:rsid w:val="004F00FC"/>
    <w:rsid w:val="004F010A"/>
    <w:rsid w:val="004F042C"/>
    <w:rsid w:val="004F1048"/>
    <w:rsid w:val="004F1D59"/>
    <w:rsid w:val="004F3D78"/>
    <w:rsid w:val="004F432E"/>
    <w:rsid w:val="005024B2"/>
    <w:rsid w:val="00503A0A"/>
    <w:rsid w:val="00504045"/>
    <w:rsid w:val="0050549F"/>
    <w:rsid w:val="00510A2F"/>
    <w:rsid w:val="00510E3B"/>
    <w:rsid w:val="00512703"/>
    <w:rsid w:val="00512A22"/>
    <w:rsid w:val="00515BAB"/>
    <w:rsid w:val="00515D3D"/>
    <w:rsid w:val="0051700B"/>
    <w:rsid w:val="0052113B"/>
    <w:rsid w:val="00521401"/>
    <w:rsid w:val="0052156C"/>
    <w:rsid w:val="005235FF"/>
    <w:rsid w:val="00525554"/>
    <w:rsid w:val="0052715B"/>
    <w:rsid w:val="00527757"/>
    <w:rsid w:val="00527C9F"/>
    <w:rsid w:val="005310E9"/>
    <w:rsid w:val="00533E32"/>
    <w:rsid w:val="005340CA"/>
    <w:rsid w:val="00535588"/>
    <w:rsid w:val="005356AE"/>
    <w:rsid w:val="005356E0"/>
    <w:rsid w:val="00536212"/>
    <w:rsid w:val="00536DF7"/>
    <w:rsid w:val="005378C7"/>
    <w:rsid w:val="00541399"/>
    <w:rsid w:val="00541C3F"/>
    <w:rsid w:val="00543421"/>
    <w:rsid w:val="00543E05"/>
    <w:rsid w:val="00543F08"/>
    <w:rsid w:val="005444FA"/>
    <w:rsid w:val="005449F5"/>
    <w:rsid w:val="005459CA"/>
    <w:rsid w:val="00546A4D"/>
    <w:rsid w:val="00546E83"/>
    <w:rsid w:val="005513AE"/>
    <w:rsid w:val="0055265A"/>
    <w:rsid w:val="00557163"/>
    <w:rsid w:val="00557B37"/>
    <w:rsid w:val="00560FEA"/>
    <w:rsid w:val="00561200"/>
    <w:rsid w:val="00562FFB"/>
    <w:rsid w:val="00563013"/>
    <w:rsid w:val="00563229"/>
    <w:rsid w:val="00564C8A"/>
    <w:rsid w:val="00565321"/>
    <w:rsid w:val="005673C2"/>
    <w:rsid w:val="00567FE5"/>
    <w:rsid w:val="00572802"/>
    <w:rsid w:val="0057290A"/>
    <w:rsid w:val="00572F46"/>
    <w:rsid w:val="005734E3"/>
    <w:rsid w:val="00573D6B"/>
    <w:rsid w:val="0057424F"/>
    <w:rsid w:val="005756E8"/>
    <w:rsid w:val="00576F5B"/>
    <w:rsid w:val="00577CBB"/>
    <w:rsid w:val="0058366D"/>
    <w:rsid w:val="00585DB2"/>
    <w:rsid w:val="00585DFD"/>
    <w:rsid w:val="00590236"/>
    <w:rsid w:val="00590E2B"/>
    <w:rsid w:val="00591B3D"/>
    <w:rsid w:val="005922B1"/>
    <w:rsid w:val="00594740"/>
    <w:rsid w:val="005951CF"/>
    <w:rsid w:val="005A2C67"/>
    <w:rsid w:val="005A4571"/>
    <w:rsid w:val="005A5A48"/>
    <w:rsid w:val="005A5F87"/>
    <w:rsid w:val="005B09B6"/>
    <w:rsid w:val="005B14F4"/>
    <w:rsid w:val="005B292A"/>
    <w:rsid w:val="005B3B3D"/>
    <w:rsid w:val="005B48B0"/>
    <w:rsid w:val="005C3F31"/>
    <w:rsid w:val="005D1DCD"/>
    <w:rsid w:val="005D3AEA"/>
    <w:rsid w:val="005D4BE6"/>
    <w:rsid w:val="005E0781"/>
    <w:rsid w:val="005E2350"/>
    <w:rsid w:val="005E61AE"/>
    <w:rsid w:val="005E7B6C"/>
    <w:rsid w:val="005F169F"/>
    <w:rsid w:val="005F1955"/>
    <w:rsid w:val="005F2455"/>
    <w:rsid w:val="005F2ACE"/>
    <w:rsid w:val="005F2CAA"/>
    <w:rsid w:val="005F3F7A"/>
    <w:rsid w:val="005F49C0"/>
    <w:rsid w:val="005F53B8"/>
    <w:rsid w:val="005F5E57"/>
    <w:rsid w:val="005F6F85"/>
    <w:rsid w:val="00600030"/>
    <w:rsid w:val="00601266"/>
    <w:rsid w:val="0060269A"/>
    <w:rsid w:val="0060326A"/>
    <w:rsid w:val="006032E1"/>
    <w:rsid w:val="00603338"/>
    <w:rsid w:val="006041F5"/>
    <w:rsid w:val="00604859"/>
    <w:rsid w:val="006049C6"/>
    <w:rsid w:val="00605859"/>
    <w:rsid w:val="00607F37"/>
    <w:rsid w:val="00610FC2"/>
    <w:rsid w:val="006118D9"/>
    <w:rsid w:val="006118ED"/>
    <w:rsid w:val="00612043"/>
    <w:rsid w:val="00613BB4"/>
    <w:rsid w:val="00615391"/>
    <w:rsid w:val="006172F8"/>
    <w:rsid w:val="0062180D"/>
    <w:rsid w:val="00621F7A"/>
    <w:rsid w:val="00623E8E"/>
    <w:rsid w:val="00623F19"/>
    <w:rsid w:val="00626447"/>
    <w:rsid w:val="00626BC0"/>
    <w:rsid w:val="00626C89"/>
    <w:rsid w:val="00636418"/>
    <w:rsid w:val="0064061B"/>
    <w:rsid w:val="006415EE"/>
    <w:rsid w:val="00642B1C"/>
    <w:rsid w:val="0064303C"/>
    <w:rsid w:val="00644B5E"/>
    <w:rsid w:val="0064534B"/>
    <w:rsid w:val="00646877"/>
    <w:rsid w:val="00646C40"/>
    <w:rsid w:val="006516C3"/>
    <w:rsid w:val="006517CA"/>
    <w:rsid w:val="00652805"/>
    <w:rsid w:val="00655245"/>
    <w:rsid w:val="006559FC"/>
    <w:rsid w:val="00655AE2"/>
    <w:rsid w:val="00660EB9"/>
    <w:rsid w:val="00662AA9"/>
    <w:rsid w:val="00662F92"/>
    <w:rsid w:val="00663C5E"/>
    <w:rsid w:val="00663D84"/>
    <w:rsid w:val="00663DDF"/>
    <w:rsid w:val="00664D7D"/>
    <w:rsid w:val="006650B0"/>
    <w:rsid w:val="006677DA"/>
    <w:rsid w:val="00667E90"/>
    <w:rsid w:val="00670C15"/>
    <w:rsid w:val="00672EFE"/>
    <w:rsid w:val="006736B0"/>
    <w:rsid w:val="00673825"/>
    <w:rsid w:val="00675B09"/>
    <w:rsid w:val="006772A3"/>
    <w:rsid w:val="00677724"/>
    <w:rsid w:val="00680453"/>
    <w:rsid w:val="00682387"/>
    <w:rsid w:val="00683A87"/>
    <w:rsid w:val="00683E53"/>
    <w:rsid w:val="00684140"/>
    <w:rsid w:val="00684727"/>
    <w:rsid w:val="00684BB0"/>
    <w:rsid w:val="00692CD4"/>
    <w:rsid w:val="00693336"/>
    <w:rsid w:val="006939B5"/>
    <w:rsid w:val="006954E0"/>
    <w:rsid w:val="00695584"/>
    <w:rsid w:val="00696A8C"/>
    <w:rsid w:val="0069746C"/>
    <w:rsid w:val="006A12FE"/>
    <w:rsid w:val="006A333C"/>
    <w:rsid w:val="006A3756"/>
    <w:rsid w:val="006A428E"/>
    <w:rsid w:val="006A4C15"/>
    <w:rsid w:val="006A4D5E"/>
    <w:rsid w:val="006A5598"/>
    <w:rsid w:val="006A6B9B"/>
    <w:rsid w:val="006A7C1B"/>
    <w:rsid w:val="006B0434"/>
    <w:rsid w:val="006B12BA"/>
    <w:rsid w:val="006B1AE2"/>
    <w:rsid w:val="006B2536"/>
    <w:rsid w:val="006B310C"/>
    <w:rsid w:val="006B3E8E"/>
    <w:rsid w:val="006B4D62"/>
    <w:rsid w:val="006B572B"/>
    <w:rsid w:val="006B62D6"/>
    <w:rsid w:val="006B7A36"/>
    <w:rsid w:val="006C0FCE"/>
    <w:rsid w:val="006C45DE"/>
    <w:rsid w:val="006C576D"/>
    <w:rsid w:val="006C6823"/>
    <w:rsid w:val="006D1087"/>
    <w:rsid w:val="006D1941"/>
    <w:rsid w:val="006D4F2B"/>
    <w:rsid w:val="006D5F2B"/>
    <w:rsid w:val="006D6707"/>
    <w:rsid w:val="006D6D65"/>
    <w:rsid w:val="006D77D2"/>
    <w:rsid w:val="006E018D"/>
    <w:rsid w:val="006E1A70"/>
    <w:rsid w:val="006E20E5"/>
    <w:rsid w:val="006E27B4"/>
    <w:rsid w:val="006E2A68"/>
    <w:rsid w:val="006E2F66"/>
    <w:rsid w:val="006E4702"/>
    <w:rsid w:val="006E502C"/>
    <w:rsid w:val="006E5E00"/>
    <w:rsid w:val="006F23DD"/>
    <w:rsid w:val="006F244D"/>
    <w:rsid w:val="006F4562"/>
    <w:rsid w:val="006F7481"/>
    <w:rsid w:val="006F78A9"/>
    <w:rsid w:val="006F7A11"/>
    <w:rsid w:val="007010A3"/>
    <w:rsid w:val="007065A1"/>
    <w:rsid w:val="007102A3"/>
    <w:rsid w:val="007104A3"/>
    <w:rsid w:val="00714A41"/>
    <w:rsid w:val="00716617"/>
    <w:rsid w:val="00716E36"/>
    <w:rsid w:val="007201F7"/>
    <w:rsid w:val="00720276"/>
    <w:rsid w:val="007229FF"/>
    <w:rsid w:val="00724A9E"/>
    <w:rsid w:val="00726025"/>
    <w:rsid w:val="00726550"/>
    <w:rsid w:val="00727828"/>
    <w:rsid w:val="0072795C"/>
    <w:rsid w:val="0073531D"/>
    <w:rsid w:val="00736FC6"/>
    <w:rsid w:val="007415D7"/>
    <w:rsid w:val="00743522"/>
    <w:rsid w:val="007436B6"/>
    <w:rsid w:val="007451F9"/>
    <w:rsid w:val="00745375"/>
    <w:rsid w:val="00746B6B"/>
    <w:rsid w:val="007471C0"/>
    <w:rsid w:val="0075027E"/>
    <w:rsid w:val="00750B29"/>
    <w:rsid w:val="00751879"/>
    <w:rsid w:val="007522B1"/>
    <w:rsid w:val="00752796"/>
    <w:rsid w:val="00754F7D"/>
    <w:rsid w:val="00756C06"/>
    <w:rsid w:val="0075725D"/>
    <w:rsid w:val="00760E36"/>
    <w:rsid w:val="00761CA9"/>
    <w:rsid w:val="0076293C"/>
    <w:rsid w:val="0076357A"/>
    <w:rsid w:val="007644AB"/>
    <w:rsid w:val="00764E95"/>
    <w:rsid w:val="0076680E"/>
    <w:rsid w:val="00766A4F"/>
    <w:rsid w:val="00766F20"/>
    <w:rsid w:val="00767BCA"/>
    <w:rsid w:val="00770A03"/>
    <w:rsid w:val="00771EBF"/>
    <w:rsid w:val="007725D2"/>
    <w:rsid w:val="00773068"/>
    <w:rsid w:val="00774CE6"/>
    <w:rsid w:val="00775F02"/>
    <w:rsid w:val="00777AD7"/>
    <w:rsid w:val="007804DA"/>
    <w:rsid w:val="00780E98"/>
    <w:rsid w:val="00783871"/>
    <w:rsid w:val="007840D8"/>
    <w:rsid w:val="007864C3"/>
    <w:rsid w:val="00786718"/>
    <w:rsid w:val="007872A8"/>
    <w:rsid w:val="00787C44"/>
    <w:rsid w:val="007913EC"/>
    <w:rsid w:val="00792061"/>
    <w:rsid w:val="0079247E"/>
    <w:rsid w:val="00793149"/>
    <w:rsid w:val="0079526D"/>
    <w:rsid w:val="00795E26"/>
    <w:rsid w:val="0079624D"/>
    <w:rsid w:val="00797C40"/>
    <w:rsid w:val="007A0E14"/>
    <w:rsid w:val="007A1E91"/>
    <w:rsid w:val="007A3034"/>
    <w:rsid w:val="007A4838"/>
    <w:rsid w:val="007A63AE"/>
    <w:rsid w:val="007A6A32"/>
    <w:rsid w:val="007A7208"/>
    <w:rsid w:val="007A7659"/>
    <w:rsid w:val="007A7A5B"/>
    <w:rsid w:val="007A7F58"/>
    <w:rsid w:val="007B126A"/>
    <w:rsid w:val="007B1913"/>
    <w:rsid w:val="007B2108"/>
    <w:rsid w:val="007B290D"/>
    <w:rsid w:val="007B2A73"/>
    <w:rsid w:val="007B3B1C"/>
    <w:rsid w:val="007B48F1"/>
    <w:rsid w:val="007B647B"/>
    <w:rsid w:val="007B655D"/>
    <w:rsid w:val="007B70A4"/>
    <w:rsid w:val="007C52E8"/>
    <w:rsid w:val="007C5F07"/>
    <w:rsid w:val="007C78A2"/>
    <w:rsid w:val="007D0527"/>
    <w:rsid w:val="007D0E4F"/>
    <w:rsid w:val="007D1A1E"/>
    <w:rsid w:val="007D2217"/>
    <w:rsid w:val="007D6022"/>
    <w:rsid w:val="007D7900"/>
    <w:rsid w:val="007E1A52"/>
    <w:rsid w:val="007E2C30"/>
    <w:rsid w:val="007E3335"/>
    <w:rsid w:val="007E339D"/>
    <w:rsid w:val="007E41EE"/>
    <w:rsid w:val="007E7BEE"/>
    <w:rsid w:val="007E7FF1"/>
    <w:rsid w:val="007F0F50"/>
    <w:rsid w:val="007F2442"/>
    <w:rsid w:val="007F2882"/>
    <w:rsid w:val="007F2FA9"/>
    <w:rsid w:val="007F4FB5"/>
    <w:rsid w:val="007F55A5"/>
    <w:rsid w:val="007F5FF6"/>
    <w:rsid w:val="008000AD"/>
    <w:rsid w:val="00803BEB"/>
    <w:rsid w:val="00803CF7"/>
    <w:rsid w:val="00804387"/>
    <w:rsid w:val="0080451D"/>
    <w:rsid w:val="008049A2"/>
    <w:rsid w:val="008066D7"/>
    <w:rsid w:val="008113F4"/>
    <w:rsid w:val="008154B6"/>
    <w:rsid w:val="00816732"/>
    <w:rsid w:val="00816CBA"/>
    <w:rsid w:val="00816FFE"/>
    <w:rsid w:val="00821343"/>
    <w:rsid w:val="00822352"/>
    <w:rsid w:val="00822A3C"/>
    <w:rsid w:val="00824099"/>
    <w:rsid w:val="00827649"/>
    <w:rsid w:val="00832A83"/>
    <w:rsid w:val="00833280"/>
    <w:rsid w:val="00833BFC"/>
    <w:rsid w:val="00833C08"/>
    <w:rsid w:val="0083510C"/>
    <w:rsid w:val="00842187"/>
    <w:rsid w:val="00842CFC"/>
    <w:rsid w:val="00843241"/>
    <w:rsid w:val="00843664"/>
    <w:rsid w:val="00843B0F"/>
    <w:rsid w:val="00846B70"/>
    <w:rsid w:val="00847557"/>
    <w:rsid w:val="00847D14"/>
    <w:rsid w:val="00851FB0"/>
    <w:rsid w:val="00852068"/>
    <w:rsid w:val="008533B9"/>
    <w:rsid w:val="00857790"/>
    <w:rsid w:val="00860AAB"/>
    <w:rsid w:val="0086282D"/>
    <w:rsid w:val="00863092"/>
    <w:rsid w:val="00863EB6"/>
    <w:rsid w:val="008666DF"/>
    <w:rsid w:val="00866F8A"/>
    <w:rsid w:val="00867114"/>
    <w:rsid w:val="00867723"/>
    <w:rsid w:val="0087051E"/>
    <w:rsid w:val="00871000"/>
    <w:rsid w:val="0087140B"/>
    <w:rsid w:val="00871740"/>
    <w:rsid w:val="00871B34"/>
    <w:rsid w:val="008746AD"/>
    <w:rsid w:val="00874853"/>
    <w:rsid w:val="00874F6B"/>
    <w:rsid w:val="0087583D"/>
    <w:rsid w:val="00876411"/>
    <w:rsid w:val="008820DA"/>
    <w:rsid w:val="00882C41"/>
    <w:rsid w:val="0088592B"/>
    <w:rsid w:val="00885CBF"/>
    <w:rsid w:val="008914F4"/>
    <w:rsid w:val="008935FB"/>
    <w:rsid w:val="00896921"/>
    <w:rsid w:val="008A0D6A"/>
    <w:rsid w:val="008A275A"/>
    <w:rsid w:val="008A2D71"/>
    <w:rsid w:val="008A2E9B"/>
    <w:rsid w:val="008A5EC8"/>
    <w:rsid w:val="008A5EDF"/>
    <w:rsid w:val="008A7BF0"/>
    <w:rsid w:val="008B03C2"/>
    <w:rsid w:val="008B1C30"/>
    <w:rsid w:val="008B4496"/>
    <w:rsid w:val="008B4A4E"/>
    <w:rsid w:val="008B4F37"/>
    <w:rsid w:val="008B52C7"/>
    <w:rsid w:val="008B5812"/>
    <w:rsid w:val="008B6884"/>
    <w:rsid w:val="008B783D"/>
    <w:rsid w:val="008C1164"/>
    <w:rsid w:val="008C1662"/>
    <w:rsid w:val="008C1DE6"/>
    <w:rsid w:val="008C2A88"/>
    <w:rsid w:val="008C2C92"/>
    <w:rsid w:val="008C3410"/>
    <w:rsid w:val="008C3D97"/>
    <w:rsid w:val="008C4435"/>
    <w:rsid w:val="008C5B08"/>
    <w:rsid w:val="008C6D32"/>
    <w:rsid w:val="008D06BB"/>
    <w:rsid w:val="008D165C"/>
    <w:rsid w:val="008D1A6A"/>
    <w:rsid w:val="008D2062"/>
    <w:rsid w:val="008D3E93"/>
    <w:rsid w:val="008D4506"/>
    <w:rsid w:val="008D56A6"/>
    <w:rsid w:val="008D6F26"/>
    <w:rsid w:val="008E3EF2"/>
    <w:rsid w:val="008E6331"/>
    <w:rsid w:val="008E6AE8"/>
    <w:rsid w:val="008F1388"/>
    <w:rsid w:val="008F165D"/>
    <w:rsid w:val="008F180C"/>
    <w:rsid w:val="008F1975"/>
    <w:rsid w:val="008F1CC4"/>
    <w:rsid w:val="008F460D"/>
    <w:rsid w:val="008F4D94"/>
    <w:rsid w:val="008F6D05"/>
    <w:rsid w:val="008F7C68"/>
    <w:rsid w:val="00904EA5"/>
    <w:rsid w:val="00905102"/>
    <w:rsid w:val="009055CF"/>
    <w:rsid w:val="00907D57"/>
    <w:rsid w:val="00910559"/>
    <w:rsid w:val="009109B0"/>
    <w:rsid w:val="00912A59"/>
    <w:rsid w:val="009130C7"/>
    <w:rsid w:val="0091416F"/>
    <w:rsid w:val="0091427F"/>
    <w:rsid w:val="00914C6C"/>
    <w:rsid w:val="009169C9"/>
    <w:rsid w:val="00916B1C"/>
    <w:rsid w:val="009173C6"/>
    <w:rsid w:val="009176A9"/>
    <w:rsid w:val="009218AE"/>
    <w:rsid w:val="00922A8A"/>
    <w:rsid w:val="00922ECB"/>
    <w:rsid w:val="009233E8"/>
    <w:rsid w:val="009276FB"/>
    <w:rsid w:val="009300B4"/>
    <w:rsid w:val="00931283"/>
    <w:rsid w:val="009319AA"/>
    <w:rsid w:val="00931B19"/>
    <w:rsid w:val="00934193"/>
    <w:rsid w:val="00935C86"/>
    <w:rsid w:val="00936F90"/>
    <w:rsid w:val="0093736C"/>
    <w:rsid w:val="00941250"/>
    <w:rsid w:val="00941973"/>
    <w:rsid w:val="00942EA2"/>
    <w:rsid w:val="00944712"/>
    <w:rsid w:val="009457AF"/>
    <w:rsid w:val="00947D2A"/>
    <w:rsid w:val="00950D8E"/>
    <w:rsid w:val="00951FF3"/>
    <w:rsid w:val="00952BA1"/>
    <w:rsid w:val="00952F6F"/>
    <w:rsid w:val="009533DF"/>
    <w:rsid w:val="009548BE"/>
    <w:rsid w:val="00955374"/>
    <w:rsid w:val="00956925"/>
    <w:rsid w:val="009569C8"/>
    <w:rsid w:val="009603B2"/>
    <w:rsid w:val="00960A5A"/>
    <w:rsid w:val="009616D0"/>
    <w:rsid w:val="0096251F"/>
    <w:rsid w:val="00964701"/>
    <w:rsid w:val="009653DB"/>
    <w:rsid w:val="00966537"/>
    <w:rsid w:val="009665C5"/>
    <w:rsid w:val="00967FA5"/>
    <w:rsid w:val="009702B0"/>
    <w:rsid w:val="00971433"/>
    <w:rsid w:val="00971E43"/>
    <w:rsid w:val="00971F99"/>
    <w:rsid w:val="00972E62"/>
    <w:rsid w:val="009731A9"/>
    <w:rsid w:val="00973743"/>
    <w:rsid w:val="009738B5"/>
    <w:rsid w:val="00973CA7"/>
    <w:rsid w:val="00973F3D"/>
    <w:rsid w:val="00975809"/>
    <w:rsid w:val="00977AED"/>
    <w:rsid w:val="00981A14"/>
    <w:rsid w:val="00982702"/>
    <w:rsid w:val="009838EE"/>
    <w:rsid w:val="0098571F"/>
    <w:rsid w:val="0098573C"/>
    <w:rsid w:val="0099543F"/>
    <w:rsid w:val="00995AD3"/>
    <w:rsid w:val="00996316"/>
    <w:rsid w:val="009A2591"/>
    <w:rsid w:val="009A268E"/>
    <w:rsid w:val="009A2F72"/>
    <w:rsid w:val="009A39CD"/>
    <w:rsid w:val="009A417B"/>
    <w:rsid w:val="009A4823"/>
    <w:rsid w:val="009A6EDF"/>
    <w:rsid w:val="009B0730"/>
    <w:rsid w:val="009B2F16"/>
    <w:rsid w:val="009B37F0"/>
    <w:rsid w:val="009B41C1"/>
    <w:rsid w:val="009B4462"/>
    <w:rsid w:val="009B5D75"/>
    <w:rsid w:val="009C1104"/>
    <w:rsid w:val="009C12F7"/>
    <w:rsid w:val="009C1D66"/>
    <w:rsid w:val="009C3EEF"/>
    <w:rsid w:val="009C4631"/>
    <w:rsid w:val="009C67EE"/>
    <w:rsid w:val="009C7249"/>
    <w:rsid w:val="009C7FF0"/>
    <w:rsid w:val="009D0D04"/>
    <w:rsid w:val="009D7892"/>
    <w:rsid w:val="009E03DD"/>
    <w:rsid w:val="009E10C6"/>
    <w:rsid w:val="009E30BF"/>
    <w:rsid w:val="009E487F"/>
    <w:rsid w:val="009E5F79"/>
    <w:rsid w:val="009E760D"/>
    <w:rsid w:val="009F0897"/>
    <w:rsid w:val="009F18BE"/>
    <w:rsid w:val="009F3881"/>
    <w:rsid w:val="009F5866"/>
    <w:rsid w:val="009F65BB"/>
    <w:rsid w:val="009F6CE8"/>
    <w:rsid w:val="009F7CF0"/>
    <w:rsid w:val="00A00DC6"/>
    <w:rsid w:val="00A01546"/>
    <w:rsid w:val="00A0174B"/>
    <w:rsid w:val="00A02244"/>
    <w:rsid w:val="00A0269E"/>
    <w:rsid w:val="00A02F76"/>
    <w:rsid w:val="00A03493"/>
    <w:rsid w:val="00A03A98"/>
    <w:rsid w:val="00A040A0"/>
    <w:rsid w:val="00A10587"/>
    <w:rsid w:val="00A10A06"/>
    <w:rsid w:val="00A10BEA"/>
    <w:rsid w:val="00A12E6B"/>
    <w:rsid w:val="00A20C90"/>
    <w:rsid w:val="00A21D72"/>
    <w:rsid w:val="00A220BF"/>
    <w:rsid w:val="00A22282"/>
    <w:rsid w:val="00A228D5"/>
    <w:rsid w:val="00A22C8C"/>
    <w:rsid w:val="00A25351"/>
    <w:rsid w:val="00A257B9"/>
    <w:rsid w:val="00A257E5"/>
    <w:rsid w:val="00A32303"/>
    <w:rsid w:val="00A32A81"/>
    <w:rsid w:val="00A32C2A"/>
    <w:rsid w:val="00A33372"/>
    <w:rsid w:val="00A352C8"/>
    <w:rsid w:val="00A36385"/>
    <w:rsid w:val="00A40978"/>
    <w:rsid w:val="00A40A1B"/>
    <w:rsid w:val="00A41F73"/>
    <w:rsid w:val="00A41FEA"/>
    <w:rsid w:val="00A43761"/>
    <w:rsid w:val="00A44316"/>
    <w:rsid w:val="00A44394"/>
    <w:rsid w:val="00A44501"/>
    <w:rsid w:val="00A44DCB"/>
    <w:rsid w:val="00A45784"/>
    <w:rsid w:val="00A470A9"/>
    <w:rsid w:val="00A47539"/>
    <w:rsid w:val="00A5786A"/>
    <w:rsid w:val="00A60C57"/>
    <w:rsid w:val="00A62D91"/>
    <w:rsid w:val="00A64FAE"/>
    <w:rsid w:val="00A7062C"/>
    <w:rsid w:val="00A70AFB"/>
    <w:rsid w:val="00A70E9E"/>
    <w:rsid w:val="00A7263B"/>
    <w:rsid w:val="00A749F3"/>
    <w:rsid w:val="00A7750D"/>
    <w:rsid w:val="00A77A69"/>
    <w:rsid w:val="00A77A89"/>
    <w:rsid w:val="00A81924"/>
    <w:rsid w:val="00A82AFB"/>
    <w:rsid w:val="00A82E47"/>
    <w:rsid w:val="00A82E88"/>
    <w:rsid w:val="00A84EA7"/>
    <w:rsid w:val="00A84F3D"/>
    <w:rsid w:val="00A85859"/>
    <w:rsid w:val="00A865B4"/>
    <w:rsid w:val="00A91235"/>
    <w:rsid w:val="00A91A43"/>
    <w:rsid w:val="00A940CC"/>
    <w:rsid w:val="00A94518"/>
    <w:rsid w:val="00A9511D"/>
    <w:rsid w:val="00A97944"/>
    <w:rsid w:val="00A97F93"/>
    <w:rsid w:val="00AA064C"/>
    <w:rsid w:val="00AA0880"/>
    <w:rsid w:val="00AA3D62"/>
    <w:rsid w:val="00AA41D0"/>
    <w:rsid w:val="00AA7AE5"/>
    <w:rsid w:val="00AB0570"/>
    <w:rsid w:val="00AB09CB"/>
    <w:rsid w:val="00AB0F02"/>
    <w:rsid w:val="00AB17F5"/>
    <w:rsid w:val="00AB2AC2"/>
    <w:rsid w:val="00AB5536"/>
    <w:rsid w:val="00AC04B7"/>
    <w:rsid w:val="00AC2751"/>
    <w:rsid w:val="00AC2AC5"/>
    <w:rsid w:val="00AC2F0A"/>
    <w:rsid w:val="00AC30B3"/>
    <w:rsid w:val="00AC30FD"/>
    <w:rsid w:val="00AC4382"/>
    <w:rsid w:val="00AC5DEB"/>
    <w:rsid w:val="00AC6017"/>
    <w:rsid w:val="00AC6D81"/>
    <w:rsid w:val="00AD3E2F"/>
    <w:rsid w:val="00AD51E5"/>
    <w:rsid w:val="00AD5539"/>
    <w:rsid w:val="00AD587E"/>
    <w:rsid w:val="00AD75CA"/>
    <w:rsid w:val="00AE0D39"/>
    <w:rsid w:val="00AE2648"/>
    <w:rsid w:val="00AE2BD7"/>
    <w:rsid w:val="00AE3F99"/>
    <w:rsid w:val="00AE7803"/>
    <w:rsid w:val="00AF5D61"/>
    <w:rsid w:val="00AF62E1"/>
    <w:rsid w:val="00AF6DEC"/>
    <w:rsid w:val="00B01A79"/>
    <w:rsid w:val="00B04245"/>
    <w:rsid w:val="00B057C3"/>
    <w:rsid w:val="00B05EA0"/>
    <w:rsid w:val="00B0606E"/>
    <w:rsid w:val="00B06A65"/>
    <w:rsid w:val="00B10AEA"/>
    <w:rsid w:val="00B10C18"/>
    <w:rsid w:val="00B14120"/>
    <w:rsid w:val="00B153AF"/>
    <w:rsid w:val="00B15835"/>
    <w:rsid w:val="00B163E5"/>
    <w:rsid w:val="00B16E18"/>
    <w:rsid w:val="00B203B7"/>
    <w:rsid w:val="00B2232C"/>
    <w:rsid w:val="00B22900"/>
    <w:rsid w:val="00B2316B"/>
    <w:rsid w:val="00B234A7"/>
    <w:rsid w:val="00B24701"/>
    <w:rsid w:val="00B252F9"/>
    <w:rsid w:val="00B254D3"/>
    <w:rsid w:val="00B26047"/>
    <w:rsid w:val="00B26257"/>
    <w:rsid w:val="00B2649E"/>
    <w:rsid w:val="00B31C4B"/>
    <w:rsid w:val="00B32872"/>
    <w:rsid w:val="00B337C4"/>
    <w:rsid w:val="00B347A3"/>
    <w:rsid w:val="00B35A52"/>
    <w:rsid w:val="00B37D01"/>
    <w:rsid w:val="00B40344"/>
    <w:rsid w:val="00B43E95"/>
    <w:rsid w:val="00B440B4"/>
    <w:rsid w:val="00B47906"/>
    <w:rsid w:val="00B50D3B"/>
    <w:rsid w:val="00B539CB"/>
    <w:rsid w:val="00B55169"/>
    <w:rsid w:val="00B62167"/>
    <w:rsid w:val="00B63318"/>
    <w:rsid w:val="00B65378"/>
    <w:rsid w:val="00B66FB4"/>
    <w:rsid w:val="00B725CA"/>
    <w:rsid w:val="00B72A30"/>
    <w:rsid w:val="00B73953"/>
    <w:rsid w:val="00B765E3"/>
    <w:rsid w:val="00B7694E"/>
    <w:rsid w:val="00B7776B"/>
    <w:rsid w:val="00B778A9"/>
    <w:rsid w:val="00B81C07"/>
    <w:rsid w:val="00B832BA"/>
    <w:rsid w:val="00B83C6E"/>
    <w:rsid w:val="00B84AEE"/>
    <w:rsid w:val="00B85865"/>
    <w:rsid w:val="00B862C4"/>
    <w:rsid w:val="00B865D0"/>
    <w:rsid w:val="00B87729"/>
    <w:rsid w:val="00B87877"/>
    <w:rsid w:val="00B8792D"/>
    <w:rsid w:val="00B90EBB"/>
    <w:rsid w:val="00B91BAA"/>
    <w:rsid w:val="00B9297B"/>
    <w:rsid w:val="00B932ED"/>
    <w:rsid w:val="00B937C4"/>
    <w:rsid w:val="00B93AB3"/>
    <w:rsid w:val="00B954C3"/>
    <w:rsid w:val="00B95C2A"/>
    <w:rsid w:val="00B97D2A"/>
    <w:rsid w:val="00BA3A39"/>
    <w:rsid w:val="00BA46A5"/>
    <w:rsid w:val="00BA5531"/>
    <w:rsid w:val="00BA6D25"/>
    <w:rsid w:val="00BA7124"/>
    <w:rsid w:val="00BB01FC"/>
    <w:rsid w:val="00BB0890"/>
    <w:rsid w:val="00BB123D"/>
    <w:rsid w:val="00BB3823"/>
    <w:rsid w:val="00BB4D16"/>
    <w:rsid w:val="00BB4F27"/>
    <w:rsid w:val="00BB551C"/>
    <w:rsid w:val="00BB565F"/>
    <w:rsid w:val="00BB5FFA"/>
    <w:rsid w:val="00BB613C"/>
    <w:rsid w:val="00BB642E"/>
    <w:rsid w:val="00BB6C18"/>
    <w:rsid w:val="00BB77B6"/>
    <w:rsid w:val="00BC1BE0"/>
    <w:rsid w:val="00BC2B37"/>
    <w:rsid w:val="00BC4B41"/>
    <w:rsid w:val="00BC54F1"/>
    <w:rsid w:val="00BC58DD"/>
    <w:rsid w:val="00BD0619"/>
    <w:rsid w:val="00BD0E61"/>
    <w:rsid w:val="00BD2655"/>
    <w:rsid w:val="00BD2BB1"/>
    <w:rsid w:val="00BD2C9C"/>
    <w:rsid w:val="00BD38CD"/>
    <w:rsid w:val="00BD3CFF"/>
    <w:rsid w:val="00BD4742"/>
    <w:rsid w:val="00BD5003"/>
    <w:rsid w:val="00BD5070"/>
    <w:rsid w:val="00BD5FDE"/>
    <w:rsid w:val="00BD6679"/>
    <w:rsid w:val="00BD753A"/>
    <w:rsid w:val="00BD7A41"/>
    <w:rsid w:val="00BE3911"/>
    <w:rsid w:val="00BE3C72"/>
    <w:rsid w:val="00BE459C"/>
    <w:rsid w:val="00BE46E2"/>
    <w:rsid w:val="00BE5569"/>
    <w:rsid w:val="00BE5AAD"/>
    <w:rsid w:val="00BE5AE8"/>
    <w:rsid w:val="00BE620D"/>
    <w:rsid w:val="00BE7547"/>
    <w:rsid w:val="00BF084B"/>
    <w:rsid w:val="00BF31A9"/>
    <w:rsid w:val="00BF4382"/>
    <w:rsid w:val="00BF46A5"/>
    <w:rsid w:val="00BF617D"/>
    <w:rsid w:val="00BF627F"/>
    <w:rsid w:val="00C01CFF"/>
    <w:rsid w:val="00C04AEE"/>
    <w:rsid w:val="00C05AEE"/>
    <w:rsid w:val="00C06655"/>
    <w:rsid w:val="00C0787E"/>
    <w:rsid w:val="00C129A9"/>
    <w:rsid w:val="00C14791"/>
    <w:rsid w:val="00C14DDC"/>
    <w:rsid w:val="00C17121"/>
    <w:rsid w:val="00C2024E"/>
    <w:rsid w:val="00C20589"/>
    <w:rsid w:val="00C2161E"/>
    <w:rsid w:val="00C24592"/>
    <w:rsid w:val="00C25040"/>
    <w:rsid w:val="00C257B0"/>
    <w:rsid w:val="00C25B4A"/>
    <w:rsid w:val="00C25CF9"/>
    <w:rsid w:val="00C25FD5"/>
    <w:rsid w:val="00C272F8"/>
    <w:rsid w:val="00C326D5"/>
    <w:rsid w:val="00C32D48"/>
    <w:rsid w:val="00C33802"/>
    <w:rsid w:val="00C33FFB"/>
    <w:rsid w:val="00C34995"/>
    <w:rsid w:val="00C36AF1"/>
    <w:rsid w:val="00C36B45"/>
    <w:rsid w:val="00C41F54"/>
    <w:rsid w:val="00C42D74"/>
    <w:rsid w:val="00C42EA3"/>
    <w:rsid w:val="00C434B6"/>
    <w:rsid w:val="00C4437F"/>
    <w:rsid w:val="00C46DDD"/>
    <w:rsid w:val="00C51C0D"/>
    <w:rsid w:val="00C52D59"/>
    <w:rsid w:val="00C533AC"/>
    <w:rsid w:val="00C533F6"/>
    <w:rsid w:val="00C53677"/>
    <w:rsid w:val="00C53831"/>
    <w:rsid w:val="00C5424B"/>
    <w:rsid w:val="00C54866"/>
    <w:rsid w:val="00C54D0E"/>
    <w:rsid w:val="00C5590E"/>
    <w:rsid w:val="00C568DB"/>
    <w:rsid w:val="00C600CC"/>
    <w:rsid w:val="00C615D5"/>
    <w:rsid w:val="00C64897"/>
    <w:rsid w:val="00C66C5D"/>
    <w:rsid w:val="00C71CEE"/>
    <w:rsid w:val="00C72168"/>
    <w:rsid w:val="00C7309E"/>
    <w:rsid w:val="00C730A6"/>
    <w:rsid w:val="00C74D78"/>
    <w:rsid w:val="00C75344"/>
    <w:rsid w:val="00C75AB6"/>
    <w:rsid w:val="00C8075B"/>
    <w:rsid w:val="00C81523"/>
    <w:rsid w:val="00C81E2F"/>
    <w:rsid w:val="00C83C06"/>
    <w:rsid w:val="00C85C9F"/>
    <w:rsid w:val="00C86AA8"/>
    <w:rsid w:val="00C877B9"/>
    <w:rsid w:val="00C87B0B"/>
    <w:rsid w:val="00C87CE1"/>
    <w:rsid w:val="00C9004E"/>
    <w:rsid w:val="00C91203"/>
    <w:rsid w:val="00C913AA"/>
    <w:rsid w:val="00C93404"/>
    <w:rsid w:val="00C9474C"/>
    <w:rsid w:val="00C9746C"/>
    <w:rsid w:val="00C977EC"/>
    <w:rsid w:val="00CA00AD"/>
    <w:rsid w:val="00CA1648"/>
    <w:rsid w:val="00CA2BBC"/>
    <w:rsid w:val="00CA43E0"/>
    <w:rsid w:val="00CA4AAD"/>
    <w:rsid w:val="00CA7DEC"/>
    <w:rsid w:val="00CB1DCD"/>
    <w:rsid w:val="00CB2307"/>
    <w:rsid w:val="00CB3C48"/>
    <w:rsid w:val="00CB5522"/>
    <w:rsid w:val="00CB6261"/>
    <w:rsid w:val="00CC117B"/>
    <w:rsid w:val="00CC5B39"/>
    <w:rsid w:val="00CC5F23"/>
    <w:rsid w:val="00CC7041"/>
    <w:rsid w:val="00CD0FA9"/>
    <w:rsid w:val="00CD1E6A"/>
    <w:rsid w:val="00CD2327"/>
    <w:rsid w:val="00CD26ED"/>
    <w:rsid w:val="00CD27E8"/>
    <w:rsid w:val="00CD3B29"/>
    <w:rsid w:val="00CD3C89"/>
    <w:rsid w:val="00CD4B7B"/>
    <w:rsid w:val="00CD56E9"/>
    <w:rsid w:val="00CD5FA5"/>
    <w:rsid w:val="00CD6C15"/>
    <w:rsid w:val="00CD797E"/>
    <w:rsid w:val="00CE0493"/>
    <w:rsid w:val="00CE0BE5"/>
    <w:rsid w:val="00CE259A"/>
    <w:rsid w:val="00CE4E5C"/>
    <w:rsid w:val="00CE5036"/>
    <w:rsid w:val="00CE59FB"/>
    <w:rsid w:val="00CE5AB6"/>
    <w:rsid w:val="00CE62EC"/>
    <w:rsid w:val="00CE6906"/>
    <w:rsid w:val="00CE7702"/>
    <w:rsid w:val="00CF0E68"/>
    <w:rsid w:val="00CF1011"/>
    <w:rsid w:val="00CF1FF7"/>
    <w:rsid w:val="00CF245F"/>
    <w:rsid w:val="00CF47CB"/>
    <w:rsid w:val="00CF47E6"/>
    <w:rsid w:val="00CF48FE"/>
    <w:rsid w:val="00D002CA"/>
    <w:rsid w:val="00D00760"/>
    <w:rsid w:val="00D0111E"/>
    <w:rsid w:val="00D03DAB"/>
    <w:rsid w:val="00D050FD"/>
    <w:rsid w:val="00D0578A"/>
    <w:rsid w:val="00D07EBF"/>
    <w:rsid w:val="00D11A7B"/>
    <w:rsid w:val="00D126C3"/>
    <w:rsid w:val="00D13C6F"/>
    <w:rsid w:val="00D13D59"/>
    <w:rsid w:val="00D14BDD"/>
    <w:rsid w:val="00D16761"/>
    <w:rsid w:val="00D17751"/>
    <w:rsid w:val="00D212FB"/>
    <w:rsid w:val="00D26214"/>
    <w:rsid w:val="00D30006"/>
    <w:rsid w:val="00D30144"/>
    <w:rsid w:val="00D30423"/>
    <w:rsid w:val="00D3366F"/>
    <w:rsid w:val="00D36F6A"/>
    <w:rsid w:val="00D3776D"/>
    <w:rsid w:val="00D37830"/>
    <w:rsid w:val="00D429C2"/>
    <w:rsid w:val="00D50970"/>
    <w:rsid w:val="00D510AC"/>
    <w:rsid w:val="00D51CDF"/>
    <w:rsid w:val="00D51FB6"/>
    <w:rsid w:val="00D53CA5"/>
    <w:rsid w:val="00D53FEE"/>
    <w:rsid w:val="00D5486C"/>
    <w:rsid w:val="00D55139"/>
    <w:rsid w:val="00D567B7"/>
    <w:rsid w:val="00D56854"/>
    <w:rsid w:val="00D56A14"/>
    <w:rsid w:val="00D6153E"/>
    <w:rsid w:val="00D61761"/>
    <w:rsid w:val="00D62C77"/>
    <w:rsid w:val="00D62CEC"/>
    <w:rsid w:val="00D6677B"/>
    <w:rsid w:val="00D66C6A"/>
    <w:rsid w:val="00D67E66"/>
    <w:rsid w:val="00D7110B"/>
    <w:rsid w:val="00D71312"/>
    <w:rsid w:val="00D71377"/>
    <w:rsid w:val="00D71482"/>
    <w:rsid w:val="00D72494"/>
    <w:rsid w:val="00D72B85"/>
    <w:rsid w:val="00D72EF8"/>
    <w:rsid w:val="00D75B11"/>
    <w:rsid w:val="00D76298"/>
    <w:rsid w:val="00D7764A"/>
    <w:rsid w:val="00D776C0"/>
    <w:rsid w:val="00D80810"/>
    <w:rsid w:val="00D8340B"/>
    <w:rsid w:val="00D83B3E"/>
    <w:rsid w:val="00D84228"/>
    <w:rsid w:val="00D875C7"/>
    <w:rsid w:val="00D918B9"/>
    <w:rsid w:val="00D91970"/>
    <w:rsid w:val="00D91DAE"/>
    <w:rsid w:val="00D9251C"/>
    <w:rsid w:val="00D93170"/>
    <w:rsid w:val="00D95913"/>
    <w:rsid w:val="00DA0732"/>
    <w:rsid w:val="00DA0D5D"/>
    <w:rsid w:val="00DA151A"/>
    <w:rsid w:val="00DA329C"/>
    <w:rsid w:val="00DA3A00"/>
    <w:rsid w:val="00DA3D16"/>
    <w:rsid w:val="00DA548E"/>
    <w:rsid w:val="00DA7F2C"/>
    <w:rsid w:val="00DB21A1"/>
    <w:rsid w:val="00DB2E1A"/>
    <w:rsid w:val="00DB3957"/>
    <w:rsid w:val="00DB4726"/>
    <w:rsid w:val="00DB542E"/>
    <w:rsid w:val="00DB5811"/>
    <w:rsid w:val="00DB67C9"/>
    <w:rsid w:val="00DB6CB1"/>
    <w:rsid w:val="00DC0A4E"/>
    <w:rsid w:val="00DC2F2F"/>
    <w:rsid w:val="00DC40E2"/>
    <w:rsid w:val="00DC5BFD"/>
    <w:rsid w:val="00DD01C0"/>
    <w:rsid w:val="00DD0A45"/>
    <w:rsid w:val="00DD26E0"/>
    <w:rsid w:val="00DD305B"/>
    <w:rsid w:val="00DD42AF"/>
    <w:rsid w:val="00DE0777"/>
    <w:rsid w:val="00DE1B11"/>
    <w:rsid w:val="00DE1F20"/>
    <w:rsid w:val="00DE2A68"/>
    <w:rsid w:val="00DE46E6"/>
    <w:rsid w:val="00DE6F14"/>
    <w:rsid w:val="00DF1A69"/>
    <w:rsid w:val="00DF2859"/>
    <w:rsid w:val="00DF35A1"/>
    <w:rsid w:val="00DF36F3"/>
    <w:rsid w:val="00DF5525"/>
    <w:rsid w:val="00DF60EF"/>
    <w:rsid w:val="00DF69AD"/>
    <w:rsid w:val="00DF6E00"/>
    <w:rsid w:val="00DF76C8"/>
    <w:rsid w:val="00E016EE"/>
    <w:rsid w:val="00E04559"/>
    <w:rsid w:val="00E10015"/>
    <w:rsid w:val="00E11D5F"/>
    <w:rsid w:val="00E1227B"/>
    <w:rsid w:val="00E12F9E"/>
    <w:rsid w:val="00E130AC"/>
    <w:rsid w:val="00E1423C"/>
    <w:rsid w:val="00E142EF"/>
    <w:rsid w:val="00E1477E"/>
    <w:rsid w:val="00E148A0"/>
    <w:rsid w:val="00E16C31"/>
    <w:rsid w:val="00E1772D"/>
    <w:rsid w:val="00E2002F"/>
    <w:rsid w:val="00E217F9"/>
    <w:rsid w:val="00E21BE7"/>
    <w:rsid w:val="00E22281"/>
    <w:rsid w:val="00E22E30"/>
    <w:rsid w:val="00E23219"/>
    <w:rsid w:val="00E23DC9"/>
    <w:rsid w:val="00E25E54"/>
    <w:rsid w:val="00E2657A"/>
    <w:rsid w:val="00E26E0C"/>
    <w:rsid w:val="00E272E2"/>
    <w:rsid w:val="00E30987"/>
    <w:rsid w:val="00E30A60"/>
    <w:rsid w:val="00E30B25"/>
    <w:rsid w:val="00E321D8"/>
    <w:rsid w:val="00E34CA1"/>
    <w:rsid w:val="00E360C3"/>
    <w:rsid w:val="00E36862"/>
    <w:rsid w:val="00E401DC"/>
    <w:rsid w:val="00E43BCE"/>
    <w:rsid w:val="00E44AEB"/>
    <w:rsid w:val="00E4767A"/>
    <w:rsid w:val="00E51A78"/>
    <w:rsid w:val="00E52458"/>
    <w:rsid w:val="00E527A4"/>
    <w:rsid w:val="00E53447"/>
    <w:rsid w:val="00E53A42"/>
    <w:rsid w:val="00E55B9A"/>
    <w:rsid w:val="00E55C59"/>
    <w:rsid w:val="00E607FC"/>
    <w:rsid w:val="00E6186A"/>
    <w:rsid w:val="00E62325"/>
    <w:rsid w:val="00E62987"/>
    <w:rsid w:val="00E62A87"/>
    <w:rsid w:val="00E6305F"/>
    <w:rsid w:val="00E657C5"/>
    <w:rsid w:val="00E6786E"/>
    <w:rsid w:val="00E71150"/>
    <w:rsid w:val="00E71679"/>
    <w:rsid w:val="00E71DF9"/>
    <w:rsid w:val="00E76714"/>
    <w:rsid w:val="00E77900"/>
    <w:rsid w:val="00E82AC5"/>
    <w:rsid w:val="00E84D31"/>
    <w:rsid w:val="00E858A5"/>
    <w:rsid w:val="00E860C6"/>
    <w:rsid w:val="00E8634F"/>
    <w:rsid w:val="00E86362"/>
    <w:rsid w:val="00E87A70"/>
    <w:rsid w:val="00E92216"/>
    <w:rsid w:val="00E92854"/>
    <w:rsid w:val="00E932AB"/>
    <w:rsid w:val="00E9498C"/>
    <w:rsid w:val="00E94F04"/>
    <w:rsid w:val="00E95729"/>
    <w:rsid w:val="00E96E8A"/>
    <w:rsid w:val="00E9779D"/>
    <w:rsid w:val="00EA049F"/>
    <w:rsid w:val="00EA170A"/>
    <w:rsid w:val="00EA1B0A"/>
    <w:rsid w:val="00EA3742"/>
    <w:rsid w:val="00EA39B7"/>
    <w:rsid w:val="00EA4AF4"/>
    <w:rsid w:val="00EA5FD1"/>
    <w:rsid w:val="00EA67FA"/>
    <w:rsid w:val="00EA78F2"/>
    <w:rsid w:val="00EB0E58"/>
    <w:rsid w:val="00EB2988"/>
    <w:rsid w:val="00EB2C7B"/>
    <w:rsid w:val="00EB4B09"/>
    <w:rsid w:val="00EB79B5"/>
    <w:rsid w:val="00EB7FA8"/>
    <w:rsid w:val="00EC1CB8"/>
    <w:rsid w:val="00EC5D84"/>
    <w:rsid w:val="00EC6F98"/>
    <w:rsid w:val="00ED33B9"/>
    <w:rsid w:val="00ED3ED3"/>
    <w:rsid w:val="00ED4D53"/>
    <w:rsid w:val="00EE2CD8"/>
    <w:rsid w:val="00EE43C6"/>
    <w:rsid w:val="00EE4B3D"/>
    <w:rsid w:val="00EE528F"/>
    <w:rsid w:val="00EE62EC"/>
    <w:rsid w:val="00EF0EB5"/>
    <w:rsid w:val="00EF3EDB"/>
    <w:rsid w:val="00EF5156"/>
    <w:rsid w:val="00EF5DF5"/>
    <w:rsid w:val="00F0242F"/>
    <w:rsid w:val="00F02532"/>
    <w:rsid w:val="00F04454"/>
    <w:rsid w:val="00F06F4B"/>
    <w:rsid w:val="00F13ED2"/>
    <w:rsid w:val="00F14F7B"/>
    <w:rsid w:val="00F221C9"/>
    <w:rsid w:val="00F22D4B"/>
    <w:rsid w:val="00F244BE"/>
    <w:rsid w:val="00F25BCD"/>
    <w:rsid w:val="00F26088"/>
    <w:rsid w:val="00F27CBC"/>
    <w:rsid w:val="00F31BF0"/>
    <w:rsid w:val="00F333D8"/>
    <w:rsid w:val="00F34968"/>
    <w:rsid w:val="00F34E75"/>
    <w:rsid w:val="00F35B86"/>
    <w:rsid w:val="00F3709F"/>
    <w:rsid w:val="00F37803"/>
    <w:rsid w:val="00F4176C"/>
    <w:rsid w:val="00F422CD"/>
    <w:rsid w:val="00F4243C"/>
    <w:rsid w:val="00F4317D"/>
    <w:rsid w:val="00F44EA9"/>
    <w:rsid w:val="00F45201"/>
    <w:rsid w:val="00F46DC8"/>
    <w:rsid w:val="00F505AC"/>
    <w:rsid w:val="00F505D3"/>
    <w:rsid w:val="00F5141E"/>
    <w:rsid w:val="00F51909"/>
    <w:rsid w:val="00F51F83"/>
    <w:rsid w:val="00F524E1"/>
    <w:rsid w:val="00F52655"/>
    <w:rsid w:val="00F5305D"/>
    <w:rsid w:val="00F53B45"/>
    <w:rsid w:val="00F53EB9"/>
    <w:rsid w:val="00F54504"/>
    <w:rsid w:val="00F551BB"/>
    <w:rsid w:val="00F55252"/>
    <w:rsid w:val="00F55F9D"/>
    <w:rsid w:val="00F57356"/>
    <w:rsid w:val="00F57B34"/>
    <w:rsid w:val="00F60D19"/>
    <w:rsid w:val="00F617DA"/>
    <w:rsid w:val="00F6413B"/>
    <w:rsid w:val="00F650B6"/>
    <w:rsid w:val="00F66699"/>
    <w:rsid w:val="00F670AE"/>
    <w:rsid w:val="00F70ABC"/>
    <w:rsid w:val="00F710E3"/>
    <w:rsid w:val="00F71CCA"/>
    <w:rsid w:val="00F7305A"/>
    <w:rsid w:val="00F7516E"/>
    <w:rsid w:val="00F77952"/>
    <w:rsid w:val="00F823A9"/>
    <w:rsid w:val="00F82FFA"/>
    <w:rsid w:val="00F839E3"/>
    <w:rsid w:val="00F84C78"/>
    <w:rsid w:val="00F857AC"/>
    <w:rsid w:val="00F857C8"/>
    <w:rsid w:val="00F85975"/>
    <w:rsid w:val="00F86D06"/>
    <w:rsid w:val="00F87C2E"/>
    <w:rsid w:val="00F87CDF"/>
    <w:rsid w:val="00F901E9"/>
    <w:rsid w:val="00F90771"/>
    <w:rsid w:val="00F90856"/>
    <w:rsid w:val="00F91CF8"/>
    <w:rsid w:val="00F9261B"/>
    <w:rsid w:val="00F931FB"/>
    <w:rsid w:val="00F93BBB"/>
    <w:rsid w:val="00F95D7D"/>
    <w:rsid w:val="00F96401"/>
    <w:rsid w:val="00FA074B"/>
    <w:rsid w:val="00FA3457"/>
    <w:rsid w:val="00FA39B8"/>
    <w:rsid w:val="00FB0C90"/>
    <w:rsid w:val="00FB1A63"/>
    <w:rsid w:val="00FB2AD1"/>
    <w:rsid w:val="00FB64DA"/>
    <w:rsid w:val="00FC0DC9"/>
    <w:rsid w:val="00FC1170"/>
    <w:rsid w:val="00FC4149"/>
    <w:rsid w:val="00FC5F94"/>
    <w:rsid w:val="00FC7602"/>
    <w:rsid w:val="00FD04E6"/>
    <w:rsid w:val="00FD52D1"/>
    <w:rsid w:val="00FD62D2"/>
    <w:rsid w:val="00FD6A54"/>
    <w:rsid w:val="00FD70AA"/>
    <w:rsid w:val="00FD75BB"/>
    <w:rsid w:val="00FE17E7"/>
    <w:rsid w:val="00FE5468"/>
    <w:rsid w:val="00FE63A8"/>
    <w:rsid w:val="00FE6BDC"/>
    <w:rsid w:val="00FF00E8"/>
    <w:rsid w:val="00FF3752"/>
    <w:rsid w:val="00FF3E8A"/>
    <w:rsid w:val="00FF5DBD"/>
    <w:rsid w:val="00FF6AED"/>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FC2D"/>
  <w15:docId w15:val="{361CD257-009B-4EA0-A64F-989B19F4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55C"/>
    <w:pPr>
      <w:autoSpaceDE w:val="0"/>
      <w:autoSpaceDN w:val="0"/>
      <w:ind w:firstLine="0"/>
    </w:pPr>
    <w:rPr>
      <w:rFonts w:ascii="Times" w:eastAsia="Times New Roman" w:hAnsi="Times"/>
      <w:kern w:val="0"/>
      <w14:ligatures w14:val="none"/>
    </w:rPr>
  </w:style>
  <w:style w:type="paragraph" w:styleId="Heading1">
    <w:name w:val="heading 1"/>
    <w:basedOn w:val="Normal"/>
    <w:next w:val="Normal"/>
    <w:link w:val="Heading1Char"/>
    <w:uiPriority w:val="9"/>
    <w:qFormat/>
    <w:rsid w:val="001B034A"/>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B034A"/>
    <w:pPr>
      <w:keepNext/>
      <w:keepLines/>
      <w:spacing w:line="48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034A"/>
    <w:pPr>
      <w:keepNext/>
      <w:keepLines/>
      <w:spacing w:line="48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1B034A"/>
    <w:pPr>
      <w:keepNext/>
      <w:keepLines/>
      <w:spacing w:line="480"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semiHidden/>
    <w:unhideWhenUsed/>
    <w:qFormat/>
    <w:rsid w:val="003765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765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765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765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765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34A"/>
    <w:rPr>
      <w:rFonts w:ascii="Times" w:eastAsiaTheme="majorEastAsia" w:hAnsi="Times" w:cstheme="majorBidi"/>
      <w:b/>
      <w:kern w:val="0"/>
      <w14:ligatures w14:val="none"/>
    </w:rPr>
  </w:style>
  <w:style w:type="character" w:customStyle="1" w:styleId="Heading1Char">
    <w:name w:val="Heading 1 Char"/>
    <w:basedOn w:val="DefaultParagraphFont"/>
    <w:link w:val="Heading1"/>
    <w:uiPriority w:val="9"/>
    <w:rsid w:val="001B034A"/>
    <w:rPr>
      <w:rFonts w:ascii="Times" w:eastAsiaTheme="majorEastAsia" w:hAnsi="Times" w:cstheme="majorBidi"/>
      <w:b/>
      <w:kern w:val="0"/>
      <w:szCs w:val="32"/>
      <w14:ligatures w14:val="none"/>
    </w:rPr>
  </w:style>
  <w:style w:type="character" w:customStyle="1" w:styleId="Heading2Char">
    <w:name w:val="Heading 2 Char"/>
    <w:basedOn w:val="DefaultParagraphFont"/>
    <w:link w:val="Heading2"/>
    <w:uiPriority w:val="9"/>
    <w:rsid w:val="001B034A"/>
    <w:rPr>
      <w:rFonts w:ascii="Times" w:eastAsiaTheme="majorEastAsia" w:hAnsi="Times" w:cstheme="majorBidi"/>
      <w:b/>
      <w:kern w:val="0"/>
      <w:szCs w:val="26"/>
      <w14:ligatures w14:val="none"/>
    </w:rPr>
  </w:style>
  <w:style w:type="character" w:customStyle="1" w:styleId="Heading4Char">
    <w:name w:val="Heading 4 Char"/>
    <w:basedOn w:val="DefaultParagraphFont"/>
    <w:link w:val="Heading4"/>
    <w:uiPriority w:val="9"/>
    <w:rsid w:val="001B034A"/>
    <w:rPr>
      <w:rFonts w:eastAsiaTheme="majorEastAsia" w:cstheme="majorBidi"/>
      <w:b/>
      <w:iCs/>
      <w:kern w:val="0"/>
      <w14:ligatures w14:val="none"/>
    </w:rPr>
  </w:style>
  <w:style w:type="character" w:customStyle="1" w:styleId="Heading5Char">
    <w:name w:val="Heading 5 Char"/>
    <w:basedOn w:val="DefaultParagraphFont"/>
    <w:link w:val="Heading5"/>
    <w:uiPriority w:val="9"/>
    <w:semiHidden/>
    <w:rsid w:val="0037655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765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765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765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765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765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5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5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765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655C"/>
    <w:rPr>
      <w:i/>
      <w:iCs/>
      <w:color w:val="404040" w:themeColor="text1" w:themeTint="BF"/>
    </w:rPr>
  </w:style>
  <w:style w:type="paragraph" w:styleId="ListParagraph">
    <w:name w:val="List Paragraph"/>
    <w:basedOn w:val="Normal"/>
    <w:uiPriority w:val="34"/>
    <w:qFormat/>
    <w:rsid w:val="0037655C"/>
    <w:pPr>
      <w:ind w:left="720"/>
      <w:contextualSpacing/>
    </w:pPr>
  </w:style>
  <w:style w:type="character" w:styleId="IntenseEmphasis">
    <w:name w:val="Intense Emphasis"/>
    <w:basedOn w:val="DefaultParagraphFont"/>
    <w:uiPriority w:val="21"/>
    <w:qFormat/>
    <w:rsid w:val="0037655C"/>
    <w:rPr>
      <w:i/>
      <w:iCs/>
      <w:color w:val="0F4761" w:themeColor="accent1" w:themeShade="BF"/>
    </w:rPr>
  </w:style>
  <w:style w:type="paragraph" w:styleId="IntenseQuote">
    <w:name w:val="Intense Quote"/>
    <w:basedOn w:val="Normal"/>
    <w:next w:val="Normal"/>
    <w:link w:val="IntenseQuoteChar"/>
    <w:uiPriority w:val="30"/>
    <w:qFormat/>
    <w:rsid w:val="00376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55C"/>
    <w:rPr>
      <w:i/>
      <w:iCs/>
      <w:color w:val="0F4761" w:themeColor="accent1" w:themeShade="BF"/>
    </w:rPr>
  </w:style>
  <w:style w:type="character" w:styleId="IntenseReference">
    <w:name w:val="Intense Reference"/>
    <w:basedOn w:val="DefaultParagraphFont"/>
    <w:uiPriority w:val="32"/>
    <w:qFormat/>
    <w:rsid w:val="0037655C"/>
    <w:rPr>
      <w:b/>
      <w:bCs/>
      <w:smallCaps/>
      <w:color w:val="0F4761" w:themeColor="accent1" w:themeShade="BF"/>
      <w:spacing w:val="5"/>
    </w:rPr>
  </w:style>
  <w:style w:type="character" w:styleId="Hyperlink">
    <w:name w:val="Hyperlink"/>
    <w:basedOn w:val="DefaultParagraphFont"/>
    <w:uiPriority w:val="99"/>
    <w:unhideWhenUsed/>
    <w:rsid w:val="0037655C"/>
    <w:rPr>
      <w:color w:val="0000FF"/>
      <w:u w:val="single"/>
    </w:rPr>
  </w:style>
  <w:style w:type="character" w:styleId="FollowedHyperlink">
    <w:name w:val="FollowedHyperlink"/>
    <w:basedOn w:val="DefaultParagraphFont"/>
    <w:uiPriority w:val="99"/>
    <w:semiHidden/>
    <w:unhideWhenUsed/>
    <w:rsid w:val="0037655C"/>
    <w:rPr>
      <w:color w:val="96607D" w:themeColor="followedHyperlink"/>
      <w:u w:val="single"/>
    </w:rPr>
  </w:style>
  <w:style w:type="paragraph" w:customStyle="1" w:styleId="msonormal0">
    <w:name w:val="msonormal"/>
    <w:basedOn w:val="Normal"/>
    <w:uiPriority w:val="99"/>
    <w:semiHidden/>
    <w:rsid w:val="0037655C"/>
    <w:pPr>
      <w:autoSpaceDE/>
      <w:autoSpaceDN/>
      <w:spacing w:before="100" w:beforeAutospacing="1" w:after="100" w:afterAutospacing="1"/>
    </w:pPr>
    <w:rPr>
      <w:rFonts w:ascii="Times New Roman" w:hAnsi="Times New Roman"/>
    </w:rPr>
  </w:style>
  <w:style w:type="paragraph" w:styleId="NormalWeb">
    <w:name w:val="Normal (Web)"/>
    <w:basedOn w:val="Normal"/>
    <w:uiPriority w:val="99"/>
    <w:semiHidden/>
    <w:unhideWhenUsed/>
    <w:rsid w:val="0037655C"/>
    <w:pPr>
      <w:autoSpaceDE/>
      <w:autoSpaceDN/>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37655C"/>
    <w:pPr>
      <w:autoSpaceDE/>
      <w:autoSpaceDN/>
      <w:ind w:firstLine="720"/>
    </w:pPr>
    <w:rPr>
      <w:rFonts w:ascii="Times New Roman" w:eastAsiaTheme="minorHAnsi" w:hAnsi="Times New Roman"/>
      <w:sz w:val="20"/>
      <w:szCs w:val="20"/>
    </w:rPr>
  </w:style>
  <w:style w:type="character" w:customStyle="1" w:styleId="FootnoteTextChar">
    <w:name w:val="Footnote Text Char"/>
    <w:basedOn w:val="DefaultParagraphFont"/>
    <w:link w:val="FootnoteText"/>
    <w:uiPriority w:val="99"/>
    <w:semiHidden/>
    <w:rsid w:val="0037655C"/>
    <w:rPr>
      <w:kern w:val="0"/>
      <w:sz w:val="20"/>
      <w:szCs w:val="20"/>
      <w14:ligatures w14:val="none"/>
    </w:rPr>
  </w:style>
  <w:style w:type="paragraph" w:styleId="CommentText">
    <w:name w:val="annotation text"/>
    <w:basedOn w:val="Normal"/>
    <w:link w:val="CommentTextChar"/>
    <w:uiPriority w:val="99"/>
    <w:unhideWhenUsed/>
    <w:rsid w:val="0037655C"/>
    <w:rPr>
      <w:sz w:val="20"/>
      <w:szCs w:val="20"/>
    </w:rPr>
  </w:style>
  <w:style w:type="character" w:customStyle="1" w:styleId="CommentTextChar">
    <w:name w:val="Comment Text Char"/>
    <w:basedOn w:val="DefaultParagraphFont"/>
    <w:link w:val="CommentText"/>
    <w:uiPriority w:val="99"/>
    <w:rsid w:val="0037655C"/>
    <w:rPr>
      <w:rFonts w:ascii="Times" w:eastAsia="Times New Roman" w:hAnsi="Times"/>
      <w:kern w:val="0"/>
      <w:sz w:val="20"/>
      <w:szCs w:val="20"/>
      <w14:ligatures w14:val="none"/>
    </w:rPr>
  </w:style>
  <w:style w:type="paragraph" w:styleId="Header">
    <w:name w:val="header"/>
    <w:basedOn w:val="Normal"/>
    <w:link w:val="HeaderChar"/>
    <w:uiPriority w:val="99"/>
    <w:unhideWhenUsed/>
    <w:rsid w:val="0037655C"/>
    <w:pPr>
      <w:tabs>
        <w:tab w:val="center" w:pos="4680"/>
        <w:tab w:val="right" w:pos="9360"/>
      </w:tabs>
    </w:pPr>
  </w:style>
  <w:style w:type="character" w:customStyle="1" w:styleId="HeaderChar">
    <w:name w:val="Header Char"/>
    <w:basedOn w:val="DefaultParagraphFont"/>
    <w:link w:val="Header"/>
    <w:uiPriority w:val="99"/>
    <w:rsid w:val="0037655C"/>
    <w:rPr>
      <w:rFonts w:ascii="Times" w:eastAsia="Times New Roman" w:hAnsi="Times"/>
      <w:kern w:val="0"/>
      <w14:ligatures w14:val="none"/>
    </w:rPr>
  </w:style>
  <w:style w:type="paragraph" w:styleId="Footer">
    <w:name w:val="footer"/>
    <w:basedOn w:val="Normal"/>
    <w:link w:val="FooterChar"/>
    <w:uiPriority w:val="99"/>
    <w:unhideWhenUsed/>
    <w:rsid w:val="0037655C"/>
    <w:pPr>
      <w:tabs>
        <w:tab w:val="center" w:pos="4680"/>
        <w:tab w:val="right" w:pos="9360"/>
      </w:tabs>
    </w:pPr>
  </w:style>
  <w:style w:type="character" w:customStyle="1" w:styleId="FooterChar">
    <w:name w:val="Footer Char"/>
    <w:basedOn w:val="DefaultParagraphFont"/>
    <w:link w:val="Footer"/>
    <w:uiPriority w:val="99"/>
    <w:rsid w:val="0037655C"/>
    <w:rPr>
      <w:rFonts w:ascii="Times" w:eastAsia="Times New Roman" w:hAnsi="Times"/>
      <w:kern w:val="0"/>
      <w14:ligatures w14:val="none"/>
    </w:rPr>
  </w:style>
  <w:style w:type="paragraph" w:styleId="BodyText">
    <w:name w:val="Body Text"/>
    <w:basedOn w:val="Normal"/>
    <w:link w:val="BodyTextChar"/>
    <w:unhideWhenUsed/>
    <w:rsid w:val="0037655C"/>
    <w:pPr>
      <w:spacing w:after="120"/>
    </w:pPr>
    <w:rPr>
      <w:rFonts w:cs="Times"/>
    </w:rPr>
  </w:style>
  <w:style w:type="character" w:customStyle="1" w:styleId="BodyTextChar">
    <w:name w:val="Body Text Char"/>
    <w:basedOn w:val="DefaultParagraphFont"/>
    <w:link w:val="BodyText"/>
    <w:rsid w:val="0037655C"/>
    <w:rPr>
      <w:rFonts w:ascii="Times" w:eastAsia="Times New Roman" w:hAnsi="Times" w:cs="Times"/>
      <w:kern w:val="0"/>
      <w14:ligatures w14:val="none"/>
    </w:rPr>
  </w:style>
  <w:style w:type="paragraph" w:styleId="CommentSubject">
    <w:name w:val="annotation subject"/>
    <w:basedOn w:val="CommentText"/>
    <w:next w:val="CommentText"/>
    <w:link w:val="CommentSubjectChar"/>
    <w:uiPriority w:val="99"/>
    <w:semiHidden/>
    <w:unhideWhenUsed/>
    <w:rsid w:val="0037655C"/>
    <w:rPr>
      <w:b/>
      <w:bCs/>
    </w:rPr>
  </w:style>
  <w:style w:type="character" w:customStyle="1" w:styleId="CommentSubjectChar">
    <w:name w:val="Comment Subject Char"/>
    <w:basedOn w:val="CommentTextChar"/>
    <w:link w:val="CommentSubject"/>
    <w:uiPriority w:val="99"/>
    <w:semiHidden/>
    <w:rsid w:val="0037655C"/>
    <w:rPr>
      <w:rFonts w:ascii="Times" w:eastAsia="Times New Roman" w:hAnsi="Times"/>
      <w:b/>
      <w:bCs/>
      <w:kern w:val="0"/>
      <w:sz w:val="20"/>
      <w:szCs w:val="20"/>
      <w14:ligatures w14:val="none"/>
    </w:rPr>
  </w:style>
  <w:style w:type="paragraph" w:styleId="Revision">
    <w:name w:val="Revision"/>
    <w:uiPriority w:val="99"/>
    <w:semiHidden/>
    <w:rsid w:val="0037655C"/>
    <w:pPr>
      <w:ind w:firstLine="0"/>
    </w:pPr>
    <w:rPr>
      <w:rFonts w:ascii="Times" w:eastAsia="Times New Roman" w:hAnsi="Times"/>
      <w:kern w:val="0"/>
      <w14:ligatures w14:val="none"/>
    </w:rPr>
  </w:style>
  <w:style w:type="paragraph" w:styleId="Bibliography">
    <w:name w:val="Bibliography"/>
    <w:basedOn w:val="Normal"/>
    <w:next w:val="Normal"/>
    <w:uiPriority w:val="37"/>
    <w:semiHidden/>
    <w:unhideWhenUsed/>
    <w:rsid w:val="0037655C"/>
    <w:pPr>
      <w:spacing w:line="480" w:lineRule="auto"/>
      <w:ind w:left="720" w:hanging="720"/>
    </w:pPr>
  </w:style>
  <w:style w:type="character" w:styleId="FootnoteReference">
    <w:name w:val="footnote reference"/>
    <w:basedOn w:val="DefaultParagraphFont"/>
    <w:uiPriority w:val="99"/>
    <w:semiHidden/>
    <w:unhideWhenUsed/>
    <w:rsid w:val="0037655C"/>
    <w:rPr>
      <w:vertAlign w:val="superscript"/>
    </w:rPr>
  </w:style>
  <w:style w:type="character" w:styleId="CommentReference">
    <w:name w:val="annotation reference"/>
    <w:basedOn w:val="DefaultParagraphFont"/>
    <w:uiPriority w:val="99"/>
    <w:semiHidden/>
    <w:unhideWhenUsed/>
    <w:rsid w:val="0037655C"/>
    <w:rPr>
      <w:sz w:val="16"/>
      <w:szCs w:val="16"/>
    </w:rPr>
  </w:style>
  <w:style w:type="character" w:styleId="EndnoteReference">
    <w:name w:val="endnote reference"/>
    <w:basedOn w:val="DefaultParagraphFont"/>
    <w:uiPriority w:val="99"/>
    <w:semiHidden/>
    <w:unhideWhenUsed/>
    <w:rsid w:val="0037655C"/>
    <w:rPr>
      <w:vertAlign w:val="superscript"/>
    </w:rPr>
  </w:style>
  <w:style w:type="character" w:styleId="PlaceholderText">
    <w:name w:val="Placeholder Text"/>
    <w:basedOn w:val="DefaultParagraphFont"/>
    <w:uiPriority w:val="99"/>
    <w:semiHidden/>
    <w:rsid w:val="0037655C"/>
    <w:rPr>
      <w:color w:val="808080"/>
    </w:rPr>
  </w:style>
  <w:style w:type="character" w:customStyle="1" w:styleId="mjx-char">
    <w:name w:val="mjx-char"/>
    <w:basedOn w:val="DefaultParagraphFont"/>
    <w:rsid w:val="0037655C"/>
  </w:style>
  <w:style w:type="character" w:customStyle="1" w:styleId="cf01">
    <w:name w:val="cf01"/>
    <w:basedOn w:val="DefaultParagraphFont"/>
    <w:rsid w:val="0037655C"/>
    <w:rPr>
      <w:rFonts w:ascii="Segoe UI" w:hAnsi="Segoe UI" w:cs="Segoe UI" w:hint="default"/>
      <w:color w:val="232323"/>
      <w:sz w:val="18"/>
      <w:szCs w:val="18"/>
      <w:shd w:val="clear" w:color="auto" w:fill="FFFFFF"/>
    </w:rPr>
  </w:style>
  <w:style w:type="character" w:customStyle="1" w:styleId="anchor-text">
    <w:name w:val="anchor-text"/>
    <w:basedOn w:val="DefaultParagraphFont"/>
    <w:rsid w:val="0037655C"/>
  </w:style>
  <w:style w:type="character" w:customStyle="1" w:styleId="cf11">
    <w:name w:val="cf11"/>
    <w:basedOn w:val="DefaultParagraphFont"/>
    <w:rsid w:val="0037655C"/>
    <w:rPr>
      <w:rFonts w:ascii="Segoe UI" w:hAnsi="Segoe UI" w:cs="Segoe UI" w:hint="default"/>
      <w:i/>
      <w:iCs/>
      <w:sz w:val="18"/>
      <w:szCs w:val="18"/>
    </w:rPr>
  </w:style>
  <w:style w:type="character" w:customStyle="1" w:styleId="cf21">
    <w:name w:val="cf21"/>
    <w:basedOn w:val="DefaultParagraphFont"/>
    <w:rsid w:val="0037655C"/>
    <w:rPr>
      <w:rFonts w:ascii="Segoe UI" w:hAnsi="Segoe UI" w:cs="Segoe UI" w:hint="default"/>
      <w:sz w:val="18"/>
      <w:szCs w:val="18"/>
    </w:rPr>
  </w:style>
  <w:style w:type="table" w:styleId="TableGrid">
    <w:name w:val="Table Grid"/>
    <w:basedOn w:val="TableNormal"/>
    <w:uiPriority w:val="39"/>
    <w:rsid w:val="0037655C"/>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7655C"/>
    <w:rPr>
      <w:i/>
      <w:iCs/>
    </w:rPr>
  </w:style>
  <w:style w:type="character" w:styleId="UnresolvedMention">
    <w:name w:val="Unresolved Mention"/>
    <w:basedOn w:val="DefaultParagraphFont"/>
    <w:uiPriority w:val="99"/>
    <w:semiHidden/>
    <w:unhideWhenUsed/>
    <w:rsid w:val="00DA0D5D"/>
    <w:rPr>
      <w:color w:val="605E5C"/>
      <w:shd w:val="clear" w:color="auto" w:fill="E1DFDD"/>
    </w:rPr>
  </w:style>
  <w:style w:type="character" w:styleId="Strong">
    <w:name w:val="Strong"/>
    <w:basedOn w:val="DefaultParagraphFont"/>
    <w:uiPriority w:val="22"/>
    <w:qFormat/>
    <w:rsid w:val="00F22D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61827">
      <w:bodyDiv w:val="1"/>
      <w:marLeft w:val="0"/>
      <w:marRight w:val="0"/>
      <w:marTop w:val="0"/>
      <w:marBottom w:val="0"/>
      <w:divBdr>
        <w:top w:val="none" w:sz="0" w:space="0" w:color="auto"/>
        <w:left w:val="none" w:sz="0" w:space="0" w:color="auto"/>
        <w:bottom w:val="none" w:sz="0" w:space="0" w:color="auto"/>
        <w:right w:val="none" w:sz="0" w:space="0" w:color="auto"/>
      </w:divBdr>
    </w:div>
    <w:div w:id="1591700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thomas.olino@temple.ed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remy.haynes@temple.edu" TargetMode="External"/><Relationship Id="rId17"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image" Target="media/image3.tif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tif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97F73-0248-4078-8525-A5FA83F80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43</Pages>
  <Words>19562</Words>
  <Characters>111506</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Haynes</dc:creator>
  <cp:keywords/>
  <dc:description/>
  <cp:lastModifiedBy>Jeremy Haynes</cp:lastModifiedBy>
  <cp:revision>47</cp:revision>
  <dcterms:created xsi:type="dcterms:W3CDTF">2024-05-15T16:08:00Z</dcterms:created>
  <dcterms:modified xsi:type="dcterms:W3CDTF">2024-06-09T22:17:00Z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id="oaQ0nWEv"/&gt;&lt;style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