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75CB9" w14:textId="6CC71005" w:rsidR="0037655C" w:rsidRPr="00663F40" w:rsidRDefault="00FE5468" w:rsidP="001B034A">
      <w:pPr>
        <w:pStyle w:val="Heading1"/>
        <w:rPr>
          <w:rFonts w:ascii="Times New Roman" w:hAnsi="Times New Roman" w:cs="Times New Roman"/>
          <w:szCs w:val="24"/>
        </w:rPr>
      </w:pPr>
      <w:commentRangeStart w:id="0"/>
      <w:commentRangeStart w:id="1"/>
      <w:r w:rsidRPr="00663F40">
        <w:rPr>
          <w:rFonts w:ascii="Times New Roman" w:hAnsi="Times New Roman" w:cs="Times New Roman"/>
          <w:szCs w:val="24"/>
        </w:rPr>
        <w:t>Longitudinal Computational Modeling</w:t>
      </w:r>
      <w:commentRangeEnd w:id="0"/>
      <w:r w:rsidR="00597683" w:rsidRPr="00663F40">
        <w:rPr>
          <w:rStyle w:val="CommentReference"/>
          <w:rFonts w:ascii="Times New Roman" w:eastAsia="Times New Roman" w:hAnsi="Times New Roman" w:cs="Times New Roman"/>
          <w:b w:val="0"/>
          <w:sz w:val="24"/>
          <w:szCs w:val="24"/>
        </w:rPr>
        <w:commentReference w:id="0"/>
      </w:r>
      <w:commentRangeEnd w:id="1"/>
      <w:r w:rsidR="00C50975" w:rsidRPr="00663F40">
        <w:rPr>
          <w:rStyle w:val="CommentReference"/>
          <w:rFonts w:ascii="Times New Roman" w:eastAsia="Times New Roman" w:hAnsi="Times New Roman" w:cs="Times New Roman"/>
          <w:b w:val="0"/>
          <w:sz w:val="24"/>
          <w:szCs w:val="24"/>
        </w:rPr>
        <w:commentReference w:id="1"/>
      </w:r>
    </w:p>
    <w:p w14:paraId="52D94BC9" w14:textId="7BB36CF6" w:rsidR="00EB4B09" w:rsidRPr="00663F40" w:rsidRDefault="00D66C6A" w:rsidP="001B034A">
      <w:pPr>
        <w:pStyle w:val="Heading2"/>
        <w:rPr>
          <w:rFonts w:ascii="Times New Roman" w:hAnsi="Times New Roman" w:cs="Times New Roman"/>
          <w:b w:val="0"/>
          <w:szCs w:val="24"/>
        </w:rPr>
      </w:pPr>
      <w:r w:rsidRPr="00663F40">
        <w:rPr>
          <w:rFonts w:ascii="Times New Roman" w:hAnsi="Times New Roman" w:cs="Times New Roman"/>
          <w:szCs w:val="24"/>
        </w:rPr>
        <w:t>1</w:t>
      </w:r>
      <w:r w:rsidR="00EB4B09" w:rsidRPr="00663F40">
        <w:rPr>
          <w:rFonts w:ascii="Times New Roman" w:hAnsi="Times New Roman" w:cs="Times New Roman"/>
          <w:szCs w:val="24"/>
        </w:rPr>
        <w:t xml:space="preserve"> Introduction</w:t>
      </w:r>
    </w:p>
    <w:p w14:paraId="50FA4136" w14:textId="0E12B9A3" w:rsidR="00E84D31" w:rsidRPr="00DA6C8E" w:rsidRDefault="009913C4" w:rsidP="00CE3C35">
      <w:pPr>
        <w:pStyle w:val="BodyText"/>
        <w:widowControl w:val="0"/>
        <w:spacing w:after="0" w:line="480" w:lineRule="auto"/>
        <w:ind w:firstLine="720"/>
        <w:rPr>
          <w:rFonts w:ascii="Times New Roman" w:hAnsi="Times New Roman" w:cs="Times New Roman"/>
        </w:rPr>
      </w:pPr>
      <w:r w:rsidRPr="00663F40">
        <w:rPr>
          <w:rFonts w:ascii="Times New Roman" w:hAnsi="Times New Roman" w:cs="Times New Roman"/>
        </w:rPr>
        <w:t xml:space="preserve">Across multiple assessment strategies, self-report measure scores, behavioral performance, or neural processes may be reflected by overall aggregate indices. For these measures, a critical challenge is that individual behavioral outputs are produced via multiple psychological processes </w:t>
      </w:r>
      <w:r w:rsidRPr="00663F40">
        <w:rPr>
          <w:rFonts w:ascii="Times New Roman" w:hAnsi="Times New Roman" w:cs="Times New Roman"/>
        </w:rPr>
        <w:fldChar w:fldCharType="begin"/>
      </w:r>
      <w:r w:rsidRPr="00663F40">
        <w:rPr>
          <w:rFonts w:ascii="Times New Roman" w:hAnsi="Times New Roman" w:cs="Times New Roman"/>
        </w:rPr>
        <w:instrText xml:space="preserve"> ADDIN ZOTERO_ITEM CSL_CITATION {"citationID":"lpAqQRiR","properties":{"formattedCitation":"(Wiecki et al., 2015)","plainCitation":"(Wiecki et al., 2015)","noteIndex":0},"citationItems":[{"id":9226,"uris":["http://zotero.org/users/5829423/items/G6XWS5ET",["http://zotero.org/users/5829423/items/G6XWS5ET"]],"itemData":{"id":9226,"type":"article-journal","abstract":"Psychiatric research is in crisis. We highlight efforts to overcome current challenges by focusing on the emerging field of computational psychiatry, which might enable the field to move from a symptom-based description of mental illness to descriptors based on objective computational multidimensional functional variables. We survey recent efforts toward this goal and describe a set of methods that together form a toolbox to aid this research program. We identify four levels in computational psychiatry: (a) behavioral tasks that index various psychological processes, (b) computational models that identify the generative psychological processes, (c) parameter-estimation methods concerned with quantitatively fitting these models to subject behavior by focusing on hierarchical Bayesian estimation as a rich framework with many desirable properties, and (d) machine-learning clustering methods that identify clinically significant conditions and subgroups of individuals. As a proof of principle, we apply these methods to two different data sets. Finally, we highlight challenges for future research.","container-title":"Clinical Psychological Science","DOI":"10.1177/2167702614565359","ISSN":"2167-7026","issue":"3","journalAbbreviation":"Clinical Psychological Science","language":"en","note":"publisher: SAGE Publications Inc","page":"378-399","source":"SAGE Journals","title":"Model-Based Cognitive Neuroscience Approaches to Computational Psychiatry: Clustering and Classification","title-short":"Model-Based Cognitive Neuroscience Approaches to Computational Psychiatry","volume":"3","author":[{"family":"Wiecki","given":"Thomas V."},{"family":"Poland","given":"Jeffrey"},{"family":"Frank","given":"Michael J."}],"issued":{"date-parts":[["2015",5,1]]}}}],"schema":"https://github.com/citation-style-language/schema/raw/master/csl-citation.json"} </w:instrText>
      </w:r>
      <w:r w:rsidRPr="00663F40">
        <w:rPr>
          <w:rFonts w:ascii="Times New Roman" w:hAnsi="Times New Roman" w:cs="Times New Roman"/>
        </w:rPr>
        <w:fldChar w:fldCharType="separate"/>
      </w:r>
      <w:r w:rsidRPr="00663F40">
        <w:rPr>
          <w:rFonts w:ascii="Times New Roman" w:hAnsi="Times New Roman" w:cs="Times New Roman"/>
        </w:rPr>
        <w:t>(Wiecki et al., 2015)</w:t>
      </w:r>
      <w:r w:rsidRPr="00663F40">
        <w:rPr>
          <w:rFonts w:ascii="Times New Roman" w:hAnsi="Times New Roman" w:cs="Times New Roman"/>
        </w:rPr>
        <w:fldChar w:fldCharType="end"/>
      </w:r>
      <w:r w:rsidRPr="00663F40">
        <w:rPr>
          <w:rFonts w:ascii="Times New Roman" w:hAnsi="Times New Roman" w:cs="Times New Roman"/>
        </w:rPr>
        <w:t xml:space="preserve">. Thus, observable output behavior represents a gross measure of many competing and complementary processes. While conventional scoring procedures are unable to discriminate between these processes, more recently developed generative models of behavior are well positioned to discriminate between individual psychological processes, yielding enhanced specificity in behavioral metrics as well as improved tasks psychometrics and better clarity for probing associations with psychological processes </w:t>
      </w:r>
      <w:r w:rsidRPr="00663F40">
        <w:rPr>
          <w:rFonts w:ascii="Times New Roman" w:hAnsi="Times New Roman" w:cs="Times New Roman"/>
        </w:rPr>
        <w:fldChar w:fldCharType="begin"/>
      </w:r>
      <w:r w:rsidRPr="00663F40">
        <w:rPr>
          <w:rFonts w:ascii="Times New Roman" w:hAnsi="Times New Roman" w:cs="Times New Roman"/>
        </w:rPr>
        <w:instrText xml:space="preserve"> ADDIN ZOTERO_ITEM CSL_CITATION {"citationID":"aXZabNif","properties":{"formattedCitation":"(Ahn et al., 2017; Chen et al., 2015; Huys et al., 2016)","plainCitation":"(Ahn et al., 2017; Chen et al., 2015; Huys et al., 2016)","noteIndex":0},"citationItems":[{"id":7989,"uris":["http://zotero.org/groups/2846094/items/5MPZZZ4S",["http://zotero.org/groups/2846094/items/5MPZZZ4S"]],"itemData":{"id":7989,"type":"article-journal","abstract":"Reinforcement learning and decision-making (RLDM) provide a quantitative framework and computational theories with which we can disentangle psychiatric conditions into the basic dimensions of neurocognitive functioning. RLDM offer a novel approach to assessing and potentially diagnosing psychiatric patients, and there is growing enthusiasm for both RLDM and computational psychiatry among clinical researchers. Such a framework can also provide insights into the brain substrates of particular RLDM processes, as exempliﬁed by model-based analysis of data from functional magnetic resonance imaging (fMRI) or electroencephalography (EEG). However, researchers often ﬁnd the approach too technical and have difﬁculty adopting it for their research. Thus, a critical need remains to develop a user-friendly tool for the wide dissemination of computational psychiatric methods. We introduce an R package called hBayesDM (hierarchical Bayesian modeling of DecisionMaking tasks), which offers computational modeling of an array of RLDM tasks and social exchange games. The hBayesDM package offers state-of-the-art hierarchical Bayesian modeling, in which both individual and group parameters (i.e., posterior distributions) are estimated simultaneously in a mutually constraining fashion. At the same time, the package is extremely user-friendly: users can perform computational modeling, output visualization, and Bayesian model comparisons, each with a single line of coding. Users can also extract the trial-by-trial latent variables (e.g., prediction errors) required for model-based fMRI/EEG. With the hBayesDM package, we anticipate that anyone with minimal knowledge of programming can take advantage of cutting-edge computational-modeling approaches to investigate the underlying processes of and interactions between multiple decision-making (e.g., goal-directed, habitual, and Pavlovian) systems. In this way, we expect that the hBayesDM package will contribute to the dissemination of advanced modeling approaches and enable a wide range of researchers to easily perform computational psychiatric research within different populations.","container-title":"Computational Psychiatry","DOI":"10.1162/CPSY_a_00002","ISSN":"2379-6227","issue":"0","language":"en","page":"24","source":"DOI.org (Crossref)","title":"Revealing Neurocomputational Mechanisms of Reinforcement Learning and Decision-Making With the hBayesDM Package","volume":"1","author":[{"family":"Ahn","given":"Woo-Young"},{"family":"Haines","given":"Nathaniel"},{"family":"Zhang","given":"Lei"}],"issued":{"date-parts":[["2017",10,1]]}}},{"id":9229,"uris":["http://zotero.org/users/5829423/items/8YA9KXRT",["http://zotero.org/users/5829423/items/8YA9KXRT"]],"itemData":{"id":9229,"type":"article-journal","container-title":"Nature Neuroscience","DOI":"10.1038/nn.4238","ISSN":"1097-6256, 1546-1726","issue":"3","journalAbbreviation":"Nat Neurosci","language":"en","page":"404-413","source":"DOI.org (Crossref)","title":"Computational psychiatry as a bridge from neuroscience to clinical applications","volume":"19","author":[{"family":"Huys","given":"Quentin J M"},{"family":"Maia","given":"Tiago V"},{"family":"Frank","given":"Michael J"}],"issued":{"date-parts":[["2016",3]]}}},{"id":9231,"uris":["http://zotero.org/users/5829423/items/EMGV6E78",["http://zotero.org/users/5829423/items/EMGV6E78"]],"itemData":{"id":9231,"type":"article-journal","container-title":"Neuroscience &amp; Biobehavioral Reviews","DOI":"10.1016/j.neubiorev.2015.05.005","ISSN":"01497634","journalAbbreviation":"Neuroscience &amp; Biobehavioral Reviews","language":"en","page":"247-267","source":"DOI.org (Crossref)","title":"Reinforcement learning in depression: A review of computational research","title-short":"Reinforcement learning in depression","volume":"55","author":[{"family":"Chen","given":"Chong"},{"family":"Takahashi","given":"Taiki"},{"family":"Nakagawa","given":"Shin"},{"family":"Inoue","given":"Takeshi"},{"family":"Kusumi","given":"Ichiro"}],"issued":{"date-parts":[["2015",8]]}}}],"schema":"https://github.com/citation-style-language/schema/raw/master/csl-citation.json"} </w:instrText>
      </w:r>
      <w:r w:rsidRPr="00663F40">
        <w:rPr>
          <w:rFonts w:ascii="Times New Roman" w:hAnsi="Times New Roman" w:cs="Times New Roman"/>
        </w:rPr>
        <w:fldChar w:fldCharType="separate"/>
      </w:r>
      <w:r w:rsidRPr="00663F40">
        <w:rPr>
          <w:rFonts w:ascii="Times New Roman" w:hAnsi="Times New Roman" w:cs="Times New Roman"/>
        </w:rPr>
        <w:t>(Ahn et al., 2017; Chen et al., 2015; Huys et al., 2016)</w:t>
      </w:r>
      <w:r w:rsidRPr="00663F40">
        <w:rPr>
          <w:rFonts w:ascii="Times New Roman" w:hAnsi="Times New Roman" w:cs="Times New Roman"/>
        </w:rPr>
        <w:fldChar w:fldCharType="end"/>
      </w:r>
      <w:r w:rsidRPr="00663F40">
        <w:rPr>
          <w:rFonts w:ascii="Times New Roman" w:hAnsi="Times New Roman" w:cs="Times New Roman"/>
        </w:rPr>
        <w:t xml:space="preserve">.The use of generative modeling is becoming commonplace in multiple fields of study, with the large majority of studies relying on cross-sectional designs. There is a growing number of studies that have begun examining test-retest reliability across a small number of assessment waves. However, for applications of generative modeling to understand longer-term change across multiple contexts, including naturalistic course or in the context of intervention, more than two assessment occasions are needed. Longitudinal changes are frequently examined using growth models, often estimated using linear mixed models. However, thus far, generative modeling frameworks and multilevel models </w:t>
      </w:r>
      <w:r w:rsidRPr="00663F40">
        <w:rPr>
          <w:rFonts w:ascii="Times New Roman" w:hAnsi="Times New Roman" w:cs="Times New Roman"/>
        </w:rPr>
        <w:fldChar w:fldCharType="begin"/>
      </w:r>
      <w:r w:rsidRPr="00663F40">
        <w:rPr>
          <w:rFonts w:ascii="Times New Roman" w:hAnsi="Times New Roman" w:cs="Times New Roman"/>
        </w:rPr>
        <w:instrText xml:space="preserve"> ADDIN ZOTERO_ITEM CSL_CITATION {"citationID":"NsYLLr0w","properties":{"formattedCitation":"(Bryk &amp; Raudenbush, 1992)","plainCitation":"(Bryk &amp; Raudenbush, 1992)","noteIndex":0},"citationItems":[{"id":1020,"uris":["http://zotero.org/users/5829423/items/MKET4IFE"],"itemData":{"id":1020,"type":"book","publisher":"Sage Publications Newbury Park, CA","title":"Hierarchical linear models: Applications and data analysis methods","author":[{"family":"Bryk","given":"A. S."},{"family":"Raudenbush","given":"S. W."}],"issued":{"date-parts":[["1992"]]}}}],"schema":"https://github.com/citation-style-language/schema/raw/master/csl-citation.json"} </w:instrText>
      </w:r>
      <w:r w:rsidRPr="00663F40">
        <w:rPr>
          <w:rFonts w:ascii="Times New Roman" w:hAnsi="Times New Roman" w:cs="Times New Roman"/>
        </w:rPr>
        <w:fldChar w:fldCharType="separate"/>
      </w:r>
      <w:r w:rsidRPr="00663F40">
        <w:rPr>
          <w:rFonts w:ascii="Times New Roman" w:hAnsi="Times New Roman" w:cs="Times New Roman"/>
        </w:rPr>
        <w:t>(Bryk &amp; Raudenbush, 1992)</w:t>
      </w:r>
      <w:r w:rsidRPr="00663F40">
        <w:rPr>
          <w:rFonts w:ascii="Times New Roman" w:hAnsi="Times New Roman" w:cs="Times New Roman"/>
        </w:rPr>
        <w:fldChar w:fldCharType="end"/>
      </w:r>
      <w:r w:rsidRPr="00663F40">
        <w:rPr>
          <w:rFonts w:ascii="Times New Roman" w:hAnsi="Times New Roman" w:cs="Times New Roman"/>
        </w:rPr>
        <w:t xml:space="preserve"> have yet to be integrated. Here, we illustrate a means of estimating longitudinal changes in parameters from computational models in a single model. We demonstrate this model estimation first from a simulation of a single parameter reward learning model and use a real-world example of longitudinal changes in the Iowa Gambling Task </w:t>
      </w:r>
      <w:r w:rsidRPr="00663F40">
        <w:rPr>
          <w:rFonts w:ascii="Times New Roman" w:hAnsi="Times New Roman" w:cs="Times New Roman"/>
        </w:rPr>
        <w:fldChar w:fldCharType="begin"/>
      </w:r>
      <w:r w:rsidRPr="00663F40">
        <w:rPr>
          <w:rFonts w:ascii="Times New Roman" w:hAnsi="Times New Roman" w:cs="Times New Roman"/>
        </w:rPr>
        <w:instrText xml:space="preserve"> ADDIN ZOTERO_ITEM CSL_CITATION {"citationID":"REps3YKW","properties":{"formattedCitation":"(IGT; Bechara et al., 1994; Cauffman et al., 2010)","plainCitation":"(IGT; Bechara et al., 1994; Cauffman et al., 2010)","noteIndex":0},"citationItems":[{"id":859,"uris":["http://zotero.org/users/5829423/items/E7VMXWCG"],"itemData":{"id":859,"type":"article-journal","container-title":"Cognition","ISSN":"0010-0277","issue":"1","page":"7-15","title":"Insensitivity to future consequences following damage to human prefrontal cortex","volume":"50","author":[{"family":"Bechara","given":"Antoine"},{"family":"Damasio","given":"Antonio R."},{"family":"Damasio","given":"Hanna"},{"family":"Anderson","given":"Steven W."}],"issued":{"date-parts":[["1994"]]}},"label":"page","prefix":"IGT; "},{"id":563,"uris":["http://zotero.org/users/5829423/items/FJTFMVMN"],"itemData":{"id":563,"type":"article-journal","container-title":"Developmental psychology","ISSN":"1939-0599","issue":"1","page":"193","title":"Age differences in affective decision making as indexed by performance on the Iowa Gambling Task","volume":"46","author":[{"family":"Cauffman","given":"Elizabeth"},{"family":"Shulman","given":"Elizabeth P."},{"family":"Steinberg","given":"Laurence"},{"family":"Claus","given":"Eric"},{"family":"Banich","given":"Marie T."},{"family":"Graham","given":"Sandra"},{"family":"Woolard","given":"Jennifer"}],"issued":{"date-parts":[["2010"]]}}}],"schema":"https://github.com/citation-style-language/schema/raw/master/csl-citation.json"} </w:instrText>
      </w:r>
      <w:r w:rsidRPr="00663F40">
        <w:rPr>
          <w:rFonts w:ascii="Times New Roman" w:hAnsi="Times New Roman" w:cs="Times New Roman"/>
        </w:rPr>
        <w:fldChar w:fldCharType="separate"/>
      </w:r>
      <w:r w:rsidRPr="00663F40">
        <w:rPr>
          <w:rFonts w:ascii="Times New Roman" w:hAnsi="Times New Roman" w:cs="Times New Roman"/>
        </w:rPr>
        <w:t xml:space="preserve">(IGT; </w:t>
      </w:r>
      <w:r w:rsidRPr="00663F40">
        <w:rPr>
          <w:rFonts w:ascii="Times New Roman" w:hAnsi="Times New Roman" w:cs="Times New Roman"/>
        </w:rPr>
        <w:lastRenderedPageBreak/>
        <w:t>Bechara et al., 1994; Cauffman et al., 2010)</w:t>
      </w:r>
      <w:r w:rsidRPr="00663F40">
        <w:rPr>
          <w:rFonts w:ascii="Times New Roman" w:hAnsi="Times New Roman" w:cs="Times New Roman"/>
        </w:rPr>
        <w:fldChar w:fldCharType="end"/>
      </w:r>
      <w:r w:rsidRPr="00663F40">
        <w:rPr>
          <w:rFonts w:ascii="Times New Roman" w:hAnsi="Times New Roman" w:cs="Times New Roman"/>
        </w:rPr>
        <w:t xml:space="preserve"> across a five-wave longitudinal study.</w:t>
      </w:r>
    </w:p>
    <w:p w14:paraId="374D8618" w14:textId="77777777" w:rsidR="00741AA9" w:rsidRPr="00663F40" w:rsidRDefault="00741AA9" w:rsidP="00741AA9">
      <w:pPr>
        <w:pStyle w:val="Heading3"/>
        <w:numPr>
          <w:ilvl w:val="1"/>
          <w:numId w:val="10"/>
        </w:numPr>
        <w:rPr>
          <w:rFonts w:ascii="Times New Roman" w:hAnsi="Times New Roman" w:cs="Times New Roman"/>
        </w:rPr>
      </w:pPr>
      <w:r w:rsidRPr="00663F40">
        <w:rPr>
          <w:rFonts w:ascii="Times New Roman" w:hAnsi="Times New Roman" w:cs="Times New Roman"/>
        </w:rPr>
        <w:t>Longitudinal Research</w:t>
      </w:r>
    </w:p>
    <w:p w14:paraId="6A703519" w14:textId="2571DFD5" w:rsidR="00392A7D" w:rsidRPr="00663F40" w:rsidRDefault="008A604E" w:rsidP="007B7C45">
      <w:pPr>
        <w:spacing w:line="480" w:lineRule="auto"/>
        <w:ind w:firstLine="720"/>
        <w:rPr>
          <w:rFonts w:ascii="Times New Roman" w:hAnsi="Times New Roman"/>
        </w:rPr>
      </w:pPr>
      <w:r w:rsidRPr="00663F40">
        <w:rPr>
          <w:rFonts w:ascii="Times New Roman" w:hAnsi="Times New Roman"/>
        </w:rPr>
        <w:t xml:space="preserve">Longitudinal research takes many forms with </w:t>
      </w:r>
      <w:r w:rsidR="005E1154" w:rsidRPr="00663F40">
        <w:rPr>
          <w:rFonts w:ascii="Times New Roman" w:hAnsi="Times New Roman"/>
        </w:rPr>
        <w:t xml:space="preserve">major </w:t>
      </w:r>
      <w:r w:rsidR="00995DA9" w:rsidRPr="00663F40">
        <w:rPr>
          <w:rFonts w:ascii="Times New Roman" w:hAnsi="Times New Roman"/>
        </w:rPr>
        <w:t>focus</w:t>
      </w:r>
      <w:r w:rsidR="00027D4D" w:rsidRPr="00663F40">
        <w:rPr>
          <w:rFonts w:ascii="Times New Roman" w:hAnsi="Times New Roman"/>
        </w:rPr>
        <w:t xml:space="preserve"> </w:t>
      </w:r>
      <w:r w:rsidRPr="00663F40">
        <w:rPr>
          <w:rFonts w:ascii="Times New Roman" w:hAnsi="Times New Roman"/>
        </w:rPr>
        <w:t xml:space="preserve">on </w:t>
      </w:r>
      <w:r w:rsidR="00CE3C35" w:rsidRPr="00663F40">
        <w:rPr>
          <w:rFonts w:ascii="Times New Roman" w:hAnsi="Times New Roman"/>
        </w:rPr>
        <w:t>test-retest reliability</w:t>
      </w:r>
      <w:r w:rsidRPr="00663F40">
        <w:rPr>
          <w:rFonts w:ascii="Times New Roman" w:hAnsi="Times New Roman"/>
        </w:rPr>
        <w:t xml:space="preserve">. </w:t>
      </w:r>
      <w:r w:rsidR="00B12E14" w:rsidRPr="00663F40">
        <w:rPr>
          <w:rFonts w:ascii="Times New Roman" w:hAnsi="Times New Roman"/>
        </w:rPr>
        <w:t xml:space="preserve">Typically, </w:t>
      </w:r>
      <w:r w:rsidRPr="00663F40">
        <w:rPr>
          <w:rFonts w:ascii="Times New Roman" w:hAnsi="Times New Roman"/>
        </w:rPr>
        <w:t>studies examin</w:t>
      </w:r>
      <w:r w:rsidR="00844474" w:rsidRPr="00663F40">
        <w:rPr>
          <w:rFonts w:ascii="Times New Roman" w:hAnsi="Times New Roman"/>
        </w:rPr>
        <w:t>ing test-retest reliability assess</w:t>
      </w:r>
      <w:r w:rsidRPr="00663F40">
        <w:rPr>
          <w:rFonts w:ascii="Times New Roman" w:hAnsi="Times New Roman"/>
        </w:rPr>
        <w:t xml:space="preserve"> </w:t>
      </w:r>
      <w:r w:rsidR="001F2CFF" w:rsidRPr="00663F40">
        <w:rPr>
          <w:rFonts w:ascii="Times New Roman" w:hAnsi="Times New Roman"/>
        </w:rPr>
        <w:t xml:space="preserve">mean-level and rank-order </w:t>
      </w:r>
      <w:r w:rsidR="00844474" w:rsidRPr="00663F40">
        <w:rPr>
          <w:rFonts w:ascii="Times New Roman" w:hAnsi="Times New Roman"/>
        </w:rPr>
        <w:t>consisten</w:t>
      </w:r>
      <w:r w:rsidR="001F2CFF" w:rsidRPr="00663F40">
        <w:rPr>
          <w:rFonts w:ascii="Times New Roman" w:hAnsi="Times New Roman"/>
        </w:rPr>
        <w:t>cy of</w:t>
      </w:r>
      <w:r w:rsidR="00844474" w:rsidRPr="00663F40">
        <w:rPr>
          <w:rFonts w:ascii="Times New Roman" w:hAnsi="Times New Roman"/>
        </w:rPr>
        <w:t xml:space="preserve"> </w:t>
      </w:r>
      <w:r w:rsidRPr="00663F40">
        <w:rPr>
          <w:rFonts w:ascii="Times New Roman" w:hAnsi="Times New Roman"/>
        </w:rPr>
        <w:t>task performance across two waves of assessments. [Maybe briefly note the use in computational modeling with our studies and/or others?]. However, in these contexts, the only means of evaluating change involves a simple difference or change from one occasion to another</w:t>
      </w:r>
      <w:r w:rsidR="00392A7D" w:rsidRPr="00663F40">
        <w:rPr>
          <w:rFonts w:ascii="Times New Roman" w:hAnsi="Times New Roman"/>
        </w:rPr>
        <w:t xml:space="preserve"> (</w:t>
      </w:r>
      <w:proofErr w:type="spellStart"/>
      <w:r w:rsidR="00392A7D" w:rsidRPr="00663F40">
        <w:rPr>
          <w:rFonts w:ascii="Times New Roman" w:hAnsi="Times New Roman"/>
        </w:rPr>
        <w:t>Ployhart</w:t>
      </w:r>
      <w:proofErr w:type="spellEnd"/>
      <w:r w:rsidR="00392A7D" w:rsidRPr="00663F40">
        <w:rPr>
          <w:rFonts w:ascii="Times New Roman" w:hAnsi="Times New Roman"/>
        </w:rPr>
        <w:t xml:space="preserve"> and </w:t>
      </w:r>
      <w:proofErr w:type="spellStart"/>
      <w:r w:rsidR="00392A7D" w:rsidRPr="00663F40">
        <w:rPr>
          <w:rFonts w:ascii="Times New Roman" w:hAnsi="Times New Roman"/>
        </w:rPr>
        <w:t>MacKenzie</w:t>
      </w:r>
      <w:proofErr w:type="spellEnd"/>
      <w:r w:rsidR="00392A7D" w:rsidRPr="00663F40">
        <w:rPr>
          <w:rFonts w:ascii="Times New Roman" w:hAnsi="Times New Roman"/>
        </w:rPr>
        <w:t xml:space="preserve"> </w:t>
      </w:r>
      <w:r w:rsidR="00392A7D" w:rsidRPr="00663F40">
        <w:rPr>
          <w:rFonts w:ascii="Times New Roman" w:hAnsi="Times New Roman"/>
        </w:rPr>
        <w:fldChar w:fldCharType="begin"/>
      </w:r>
      <w:r w:rsidR="00392A7D" w:rsidRPr="00663F40">
        <w:rPr>
          <w:rFonts w:ascii="Times New Roman" w:hAnsi="Times New Roman"/>
        </w:rPr>
        <w:instrText xml:space="preserve"> ADDIN ZOTERO_ITEM CSL_CITATION {"citationID":"jdXMG1M4","properties":{"formattedCitation":"(2014)","plainCitation":"(2014)","noteIndex":0},"citationItems":[{"id":1419,"uris":["http://zotero.org/groups/5563561/items/JQLIJR5E"],"itemData":{"id":1419,"type":"chapter","container-title":"More statistical and methodological myths and urban legends","page":"85-99","publisher":"Routledge","title":"Two waves of measurement do not a longitudinal study make","author":[{"family":"Ployhart","given":"Robert E."},{"family":"MacKenzie","given":"William I."}],"issued":{"date-parts":[["2014"]]}},"label":"page","suppress-author":true}],"schema":"https://github.com/citation-style-language/schema/raw/master/csl-citation.json"} </w:instrText>
      </w:r>
      <w:r w:rsidR="00392A7D" w:rsidRPr="00663F40">
        <w:rPr>
          <w:rFonts w:ascii="Times New Roman" w:hAnsi="Times New Roman"/>
        </w:rPr>
        <w:fldChar w:fldCharType="separate"/>
      </w:r>
      <w:r w:rsidR="00392A7D" w:rsidRPr="00663F40">
        <w:rPr>
          <w:rFonts w:ascii="Times New Roman" w:hAnsi="Times New Roman"/>
        </w:rPr>
        <w:t>(2014)</w:t>
      </w:r>
      <w:r w:rsidR="00392A7D" w:rsidRPr="00663F40">
        <w:rPr>
          <w:rFonts w:ascii="Times New Roman" w:hAnsi="Times New Roman"/>
        </w:rPr>
        <w:fldChar w:fldCharType="end"/>
      </w:r>
      <w:r w:rsidRPr="00663F40">
        <w:rPr>
          <w:rFonts w:ascii="Times New Roman" w:hAnsi="Times New Roman"/>
        </w:rPr>
        <w:t xml:space="preserve">. </w:t>
      </w:r>
    </w:p>
    <w:p w14:paraId="4B3BDCAD" w14:textId="1C5F600B" w:rsidR="005E2809" w:rsidRPr="00663F40" w:rsidRDefault="008A604E" w:rsidP="007B7C45">
      <w:pPr>
        <w:spacing w:line="480" w:lineRule="auto"/>
        <w:ind w:firstLine="720"/>
        <w:rPr>
          <w:rFonts w:ascii="Times New Roman" w:hAnsi="Times New Roman"/>
        </w:rPr>
      </w:pPr>
      <w:r w:rsidRPr="00663F40">
        <w:rPr>
          <w:rFonts w:ascii="Times New Roman" w:hAnsi="Times New Roman"/>
        </w:rPr>
        <w:t xml:space="preserve">In the context of longitudinal </w:t>
      </w:r>
      <w:r w:rsidR="00B36BBB" w:rsidRPr="00663F40">
        <w:rPr>
          <w:rFonts w:ascii="Times New Roman" w:hAnsi="Times New Roman"/>
        </w:rPr>
        <w:t xml:space="preserve">changes in </w:t>
      </w:r>
      <w:r w:rsidRPr="00663F40">
        <w:rPr>
          <w:rFonts w:ascii="Times New Roman" w:hAnsi="Times New Roman"/>
        </w:rPr>
        <w:t>development, course</w:t>
      </w:r>
      <w:r w:rsidR="00B36BBB" w:rsidRPr="00663F40">
        <w:rPr>
          <w:rFonts w:ascii="Times New Roman" w:hAnsi="Times New Roman"/>
        </w:rPr>
        <w:t xml:space="preserve"> of treatment</w:t>
      </w:r>
      <w:r w:rsidRPr="00663F40">
        <w:rPr>
          <w:rFonts w:ascii="Times New Roman" w:hAnsi="Times New Roman"/>
        </w:rPr>
        <w:t>, or intervention outcome</w:t>
      </w:r>
      <w:r w:rsidR="00B36BBB" w:rsidRPr="00663F40">
        <w:rPr>
          <w:rFonts w:ascii="Times New Roman" w:hAnsi="Times New Roman"/>
        </w:rPr>
        <w:t>s</w:t>
      </w:r>
      <w:r w:rsidRPr="00663F40">
        <w:rPr>
          <w:rFonts w:ascii="Times New Roman" w:hAnsi="Times New Roman"/>
        </w:rPr>
        <w:t xml:space="preserve">, </w:t>
      </w:r>
      <w:r w:rsidR="00392A7D" w:rsidRPr="00663F40">
        <w:rPr>
          <w:rFonts w:ascii="Times New Roman" w:hAnsi="Times New Roman"/>
        </w:rPr>
        <w:t xml:space="preserve">studies frequently employ more than two assessments, which provides flexibility in the modeling of change across time, including changes in mean-level and rank-order stability in the same model. </w:t>
      </w:r>
      <w:r w:rsidR="00680F1F" w:rsidRPr="00663F40">
        <w:rPr>
          <w:rFonts w:ascii="Times New Roman" w:hAnsi="Times New Roman"/>
        </w:rPr>
        <w:t xml:space="preserve">Some methods, such as repeated measures analysis of variance (RM-ANOVA), offer a means of testing mean-level differences between assessments. RM-ANOVA is typically implemented by estimating simple mean-level differences and is unable to accommodate missing data, without the use of other methods (e.g., multiple imputation). Other methods, including multilevel models (MLMs) and latent growth curve models (LGCMs), provide additional flexibility for considering underlying trajectories of change that explain the mean-level changes in outcomes. Despite their differences in data organizational structures, the estimation of MLMs and LGCMs are identical, when requisite constraints are applied. </w:t>
      </w:r>
      <w:r w:rsidR="00C01632" w:rsidRPr="00663F40">
        <w:rPr>
          <w:rFonts w:ascii="Times New Roman" w:hAnsi="Times New Roman"/>
        </w:rPr>
        <w:t xml:space="preserve">The trajectories are characterized by point estimates of starting points (i.e., intercepts) and rates of change (i.e., slopes), as well as random effects reflecting individual differences in intercepts and slopes. </w:t>
      </w:r>
      <w:r w:rsidR="005E2809" w:rsidRPr="00663F40">
        <w:rPr>
          <w:rFonts w:ascii="Times New Roman" w:hAnsi="Times New Roman"/>
        </w:rPr>
        <w:t xml:space="preserve">With behavioral </w:t>
      </w:r>
      <w:r w:rsidR="00D77F35" w:rsidRPr="00663F40">
        <w:rPr>
          <w:rFonts w:ascii="Times New Roman" w:hAnsi="Times New Roman"/>
        </w:rPr>
        <w:t>tasks</w:t>
      </w:r>
      <w:r w:rsidR="005E2809" w:rsidRPr="00663F40">
        <w:rPr>
          <w:rFonts w:ascii="Times New Roman" w:hAnsi="Times New Roman"/>
        </w:rPr>
        <w:t xml:space="preserve">, studies have </w:t>
      </w:r>
      <w:r w:rsidR="00D77F35" w:rsidRPr="00663F40">
        <w:rPr>
          <w:rFonts w:ascii="Times New Roman" w:hAnsi="Times New Roman"/>
        </w:rPr>
        <w:t xml:space="preserve">frequently used </w:t>
      </w:r>
      <w:r w:rsidR="005E2809" w:rsidRPr="00663F40">
        <w:rPr>
          <w:rFonts w:ascii="Times New Roman" w:hAnsi="Times New Roman"/>
        </w:rPr>
        <w:t xml:space="preserve">summary </w:t>
      </w:r>
      <w:r w:rsidR="00D77F35" w:rsidRPr="00663F40">
        <w:rPr>
          <w:rFonts w:ascii="Times New Roman" w:hAnsi="Times New Roman"/>
        </w:rPr>
        <w:t xml:space="preserve">measures of task </w:t>
      </w:r>
      <w:r w:rsidR="00D77F35" w:rsidRPr="00663F40">
        <w:rPr>
          <w:rFonts w:ascii="Times New Roman" w:hAnsi="Times New Roman"/>
        </w:rPr>
        <w:lastRenderedPageBreak/>
        <w:t xml:space="preserve">performance </w:t>
      </w:r>
      <w:r w:rsidR="005E2809" w:rsidRPr="00663F40">
        <w:rPr>
          <w:rFonts w:ascii="Times New Roman" w:hAnsi="Times New Roman"/>
        </w:rPr>
        <w:t>at each timepoint</w:t>
      </w:r>
      <w:r w:rsidR="0002243C" w:rsidRPr="00663F40">
        <w:rPr>
          <w:rFonts w:ascii="Times New Roman" w:hAnsi="Times New Roman"/>
        </w:rPr>
        <w:t xml:space="preserve"> (e.g., choice proportions)</w:t>
      </w:r>
      <w:r w:rsidR="005E2809" w:rsidRPr="00663F40">
        <w:rPr>
          <w:rFonts w:ascii="Times New Roman" w:hAnsi="Times New Roman"/>
        </w:rPr>
        <w:t xml:space="preserve">. As noted above, </w:t>
      </w:r>
      <w:r w:rsidR="00E52593" w:rsidRPr="00663F40">
        <w:rPr>
          <w:rFonts w:ascii="Times New Roman" w:hAnsi="Times New Roman"/>
        </w:rPr>
        <w:t xml:space="preserve">however, </w:t>
      </w:r>
      <w:r w:rsidR="005E2809" w:rsidRPr="00663F40">
        <w:rPr>
          <w:rFonts w:ascii="Times New Roman" w:hAnsi="Times New Roman"/>
        </w:rPr>
        <w:t xml:space="preserve">these indices may conflate multiple processes leading to the behaviors. </w:t>
      </w:r>
    </w:p>
    <w:p w14:paraId="4AD6EF36" w14:textId="7DBAC963" w:rsidR="00EF3A5C" w:rsidRDefault="00DA6C8E">
      <w:pPr>
        <w:spacing w:line="480" w:lineRule="auto"/>
        <w:ind w:firstLine="720"/>
        <w:rPr>
          <w:rFonts w:ascii="Times New Roman" w:hAnsi="Times New Roman"/>
        </w:rPr>
      </w:pPr>
      <w:r>
        <w:rPr>
          <w:rFonts w:ascii="Times New Roman" w:hAnsi="Times New Roman"/>
        </w:rPr>
        <w:t>Longitudinal studies have employed generative models to examine how behavioral processes change across time</w:t>
      </w:r>
      <w:r w:rsidR="005E2809" w:rsidRPr="00663F40">
        <w:rPr>
          <w:rFonts w:ascii="Times New Roman" w:hAnsi="Times New Roman"/>
        </w:rPr>
        <w:t xml:space="preserve">. </w:t>
      </w:r>
      <w:r w:rsidR="005E2809" w:rsidRPr="00663F40">
        <w:rPr>
          <w:rFonts w:ascii="Times New Roman" w:eastAsiaTheme="majorEastAsia" w:hAnsi="Times New Roman"/>
          <w:bCs/>
          <w:iCs/>
        </w:rPr>
        <w:t>R</w:t>
      </w:r>
      <w:r w:rsidR="000C6A30" w:rsidRPr="00DA6C8E">
        <w:rPr>
          <w:rFonts w:ascii="Times New Roman" w:hAnsi="Times New Roman"/>
        </w:rPr>
        <w:t xml:space="preserve">esearchers examining longitudinal changes in </w:t>
      </w:r>
      <w:r w:rsidR="00F92425" w:rsidRPr="00DA6C8E">
        <w:rPr>
          <w:rFonts w:ascii="Times New Roman" w:hAnsi="Times New Roman"/>
        </w:rPr>
        <w:t xml:space="preserve">these </w:t>
      </w:r>
      <w:r w:rsidR="000C6A30" w:rsidRPr="00DA6C8E">
        <w:rPr>
          <w:rFonts w:ascii="Times New Roman" w:hAnsi="Times New Roman"/>
        </w:rPr>
        <w:t xml:space="preserve">behavioral processes do so in two-stage approaches. </w:t>
      </w:r>
      <w:r w:rsidR="004D31E9" w:rsidRPr="00DA6C8E">
        <w:rPr>
          <w:rFonts w:ascii="Times New Roman" w:hAnsi="Times New Roman"/>
        </w:rPr>
        <w:t xml:space="preserve">Specifically, </w:t>
      </w:r>
      <w:r w:rsidR="000C6A30" w:rsidRPr="00DA6C8E">
        <w:rPr>
          <w:rFonts w:ascii="Times New Roman" w:hAnsi="Times New Roman"/>
        </w:rPr>
        <w:t xml:space="preserve">a behavioral model is fit to the data at each timepoint separately, and then </w:t>
      </w:r>
      <w:r>
        <w:rPr>
          <w:rFonts w:ascii="Times New Roman" w:hAnsi="Times New Roman"/>
        </w:rPr>
        <w:t xml:space="preserve">a </w:t>
      </w:r>
      <w:r w:rsidR="000C6A30" w:rsidRPr="00DA6C8E">
        <w:rPr>
          <w:rFonts w:ascii="Times New Roman" w:hAnsi="Times New Roman"/>
        </w:rPr>
        <w:t xml:space="preserve">longitudinal model is fit to the parameters from the behavioral model. Such an approach has yielded important insights regarding how some behavioral processes develop across time. For example, Klein et al. (2022) used </w:t>
      </w:r>
      <w:r w:rsidR="009A360F" w:rsidRPr="00DA6C8E">
        <w:rPr>
          <w:rFonts w:ascii="Times New Roman" w:hAnsi="Times New Roman"/>
        </w:rPr>
        <w:t xml:space="preserve">the hyperbolic discounting model </w:t>
      </w:r>
      <w:r w:rsidR="004D31E9" w:rsidRPr="00DA6C8E">
        <w:rPr>
          <w:rFonts w:ascii="Times New Roman" w:hAnsi="Times New Roman"/>
        </w:rPr>
        <w:t xml:space="preserve">to estimate </w:t>
      </w:r>
      <w:r w:rsidR="009A360F" w:rsidRPr="00DA6C8E">
        <w:rPr>
          <w:rFonts w:ascii="Times New Roman" w:hAnsi="Times New Roman"/>
        </w:rPr>
        <w:t xml:space="preserve">the degree of discounting, a measure of impulsive decision-making, </w:t>
      </w:r>
      <w:r w:rsidR="004D31E9" w:rsidRPr="00DA6C8E">
        <w:rPr>
          <w:rFonts w:ascii="Times New Roman" w:hAnsi="Times New Roman"/>
        </w:rPr>
        <w:t xml:space="preserve">in </w:t>
      </w:r>
      <w:r w:rsidR="00C44AC2">
        <w:rPr>
          <w:rFonts w:ascii="Times New Roman" w:hAnsi="Times New Roman"/>
        </w:rPr>
        <w:t xml:space="preserve">a sample ranging from </w:t>
      </w:r>
      <w:r w:rsidR="004D31E9" w:rsidRPr="00DA6C8E">
        <w:rPr>
          <w:rFonts w:ascii="Times New Roman" w:hAnsi="Times New Roman"/>
        </w:rPr>
        <w:t xml:space="preserve">childhood and </w:t>
      </w:r>
      <w:r w:rsidR="00C44AC2">
        <w:rPr>
          <w:rFonts w:ascii="Times New Roman" w:hAnsi="Times New Roman"/>
        </w:rPr>
        <w:t>adulthood</w:t>
      </w:r>
      <w:r w:rsidR="009A360F" w:rsidRPr="00DA6C8E">
        <w:rPr>
          <w:rFonts w:ascii="Times New Roman" w:hAnsi="Times New Roman"/>
        </w:rPr>
        <w:t xml:space="preserve">. </w:t>
      </w:r>
      <w:r w:rsidR="005101FB">
        <w:rPr>
          <w:rFonts w:ascii="Times New Roman" w:hAnsi="Times New Roman"/>
        </w:rPr>
        <w:t>E</w:t>
      </w:r>
      <w:r w:rsidR="009A360F" w:rsidRPr="00DA6C8E">
        <w:rPr>
          <w:rFonts w:ascii="Times New Roman" w:hAnsi="Times New Roman"/>
        </w:rPr>
        <w:t xml:space="preserve">stimates </w:t>
      </w:r>
      <w:r w:rsidR="005101FB">
        <w:rPr>
          <w:rFonts w:ascii="Times New Roman" w:hAnsi="Times New Roman"/>
        </w:rPr>
        <w:t xml:space="preserve">of discounting </w:t>
      </w:r>
      <w:r w:rsidR="009A360F" w:rsidRPr="00DA6C8E">
        <w:rPr>
          <w:rFonts w:ascii="Times New Roman" w:hAnsi="Times New Roman"/>
        </w:rPr>
        <w:t xml:space="preserve">were </w:t>
      </w:r>
      <w:r w:rsidR="004D31E9" w:rsidRPr="00DA6C8E">
        <w:rPr>
          <w:rFonts w:ascii="Times New Roman" w:hAnsi="Times New Roman"/>
        </w:rPr>
        <w:t>then used to examine</w:t>
      </w:r>
      <w:r w:rsidR="000C6A30" w:rsidRPr="00DA6C8E">
        <w:rPr>
          <w:rFonts w:ascii="Times New Roman" w:hAnsi="Times New Roman"/>
        </w:rPr>
        <w:t xml:space="preserve"> </w:t>
      </w:r>
      <w:r w:rsidR="003B15B8" w:rsidRPr="00DA6C8E">
        <w:rPr>
          <w:rFonts w:ascii="Times New Roman" w:hAnsi="Times New Roman"/>
        </w:rPr>
        <w:t xml:space="preserve">longitudinal </w:t>
      </w:r>
      <w:r w:rsidR="000C6A30" w:rsidRPr="00DA6C8E">
        <w:rPr>
          <w:rFonts w:ascii="Times New Roman" w:hAnsi="Times New Roman"/>
        </w:rPr>
        <w:t xml:space="preserve">changes in </w:t>
      </w:r>
      <w:r w:rsidR="005101FB">
        <w:rPr>
          <w:rFonts w:ascii="Times New Roman" w:hAnsi="Times New Roman"/>
        </w:rPr>
        <w:t xml:space="preserve">impulsive decision-making </w:t>
      </w:r>
      <w:r w:rsidR="000C6A30" w:rsidRPr="00DA6C8E">
        <w:rPr>
          <w:rFonts w:ascii="Times New Roman" w:hAnsi="Times New Roman"/>
        </w:rPr>
        <w:t xml:space="preserve">across </w:t>
      </w:r>
      <w:r w:rsidR="003B15B8" w:rsidRPr="00DA6C8E">
        <w:rPr>
          <w:rFonts w:ascii="Times New Roman" w:hAnsi="Times New Roman"/>
        </w:rPr>
        <w:t>development</w:t>
      </w:r>
      <w:r w:rsidR="000C6A30" w:rsidRPr="00DA6C8E">
        <w:rPr>
          <w:rFonts w:ascii="Times New Roman" w:hAnsi="Times New Roman"/>
        </w:rPr>
        <w:t xml:space="preserve">, </w:t>
      </w:r>
      <w:r w:rsidR="00EF7D3A">
        <w:rPr>
          <w:rFonts w:ascii="Times New Roman" w:hAnsi="Times New Roman"/>
        </w:rPr>
        <w:t xml:space="preserve">and they found </w:t>
      </w:r>
      <w:r w:rsidR="000C6A30" w:rsidRPr="00DA6C8E">
        <w:rPr>
          <w:rFonts w:ascii="Times New Roman" w:hAnsi="Times New Roman"/>
        </w:rPr>
        <w:t>that the degree of discounting decrease</w:t>
      </w:r>
      <w:r w:rsidR="00E90D16">
        <w:rPr>
          <w:rFonts w:ascii="Times New Roman" w:hAnsi="Times New Roman"/>
        </w:rPr>
        <w:t>s</w:t>
      </w:r>
      <w:r w:rsidR="000C6A30" w:rsidRPr="00DA6C8E">
        <w:rPr>
          <w:rFonts w:ascii="Times New Roman" w:hAnsi="Times New Roman"/>
        </w:rPr>
        <w:t xml:space="preserve"> rapidly in </w:t>
      </w:r>
      <w:r w:rsidR="00BA660E" w:rsidRPr="00DA6C8E">
        <w:rPr>
          <w:rFonts w:ascii="Times New Roman" w:hAnsi="Times New Roman"/>
        </w:rPr>
        <w:t xml:space="preserve">early </w:t>
      </w:r>
      <w:r w:rsidR="000C6A30" w:rsidRPr="00DA6C8E">
        <w:rPr>
          <w:rFonts w:ascii="Times New Roman" w:hAnsi="Times New Roman"/>
        </w:rPr>
        <w:t xml:space="preserve">childhood and </w:t>
      </w:r>
      <w:r w:rsidR="00807196" w:rsidRPr="00DA6C8E">
        <w:rPr>
          <w:rFonts w:ascii="Times New Roman" w:hAnsi="Times New Roman"/>
        </w:rPr>
        <w:t xml:space="preserve">then </w:t>
      </w:r>
      <w:r w:rsidR="00BA660E" w:rsidRPr="00DA6C8E">
        <w:rPr>
          <w:rFonts w:ascii="Times New Roman" w:hAnsi="Times New Roman"/>
        </w:rPr>
        <w:t>stabili</w:t>
      </w:r>
      <w:r w:rsidR="00531935">
        <w:rPr>
          <w:rFonts w:ascii="Times New Roman" w:hAnsi="Times New Roman"/>
        </w:rPr>
        <w:t>zes</w:t>
      </w:r>
      <w:r w:rsidR="00BA660E" w:rsidRPr="00DA6C8E">
        <w:rPr>
          <w:rFonts w:ascii="Times New Roman" w:hAnsi="Times New Roman"/>
        </w:rPr>
        <w:t xml:space="preserve"> in </w:t>
      </w:r>
      <w:r w:rsidR="000C6A30" w:rsidRPr="00DA6C8E">
        <w:rPr>
          <w:rFonts w:ascii="Times New Roman" w:hAnsi="Times New Roman"/>
        </w:rPr>
        <w:t xml:space="preserve">mid-to-late adolescence. </w:t>
      </w:r>
      <w:r w:rsidR="002E4742">
        <w:rPr>
          <w:rFonts w:ascii="Times New Roman" w:hAnsi="Times New Roman"/>
        </w:rPr>
        <w:t xml:space="preserve">Two-stage approaches are frequently used when we use theoretical models of behavior to make inferences about a population via a statistical model. A disadvantage of such approaches, however, is that estimates from the theoretical model are treated as “true” scores (i.e., observed without error) in the statistical model. By incorporating the uncertainty associated with our estimation of the theoretical parameters into the statistical model, we can improve our overall ability to estimate longitudinal changes in computationally-derived parameters. </w:t>
      </w:r>
    </w:p>
    <w:p w14:paraId="5AFABFEE" w14:textId="5A807180" w:rsidR="008B7AD3" w:rsidRDefault="00EF3A5C">
      <w:pPr>
        <w:spacing w:line="480" w:lineRule="auto"/>
        <w:ind w:firstLine="720"/>
        <w:rPr>
          <w:rFonts w:ascii="Times New Roman" w:hAnsi="Times New Roman"/>
        </w:rPr>
      </w:pPr>
      <w:r>
        <w:rPr>
          <w:rFonts w:ascii="Times New Roman" w:hAnsi="Times New Roman"/>
        </w:rPr>
        <w:t>Here, we illustrate how to incorporate the uncertainty associated with estimating theoretical parameters within a statistical model via hierarchical Bayesian modeling. Hierarchical modeling</w:t>
      </w:r>
      <w:r w:rsidR="000C6A30" w:rsidRPr="00DA6C8E">
        <w:rPr>
          <w:rFonts w:ascii="Times New Roman" w:hAnsi="Times New Roman"/>
        </w:rPr>
        <w:t xml:space="preserve"> </w:t>
      </w:r>
      <w:r w:rsidR="006A7CBE">
        <w:rPr>
          <w:rFonts w:ascii="Times New Roman" w:hAnsi="Times New Roman"/>
        </w:rPr>
        <w:t xml:space="preserve">allows us to use </w:t>
      </w:r>
      <w:r w:rsidR="000C6A30" w:rsidRPr="00DA6C8E">
        <w:rPr>
          <w:rFonts w:ascii="Times New Roman" w:hAnsi="Times New Roman"/>
        </w:rPr>
        <w:t>information derived from all participants and all timepoints to inform estimates of different individuals and at different timepoints.</w:t>
      </w:r>
      <w:r w:rsidR="006A7CBE">
        <w:rPr>
          <w:rFonts w:ascii="Times New Roman" w:hAnsi="Times New Roman"/>
        </w:rPr>
        <w:t xml:space="preserve"> Bayesian estimation is a more </w:t>
      </w:r>
      <w:r w:rsidR="006A7CBE">
        <w:rPr>
          <w:rFonts w:ascii="Times New Roman" w:hAnsi="Times New Roman"/>
        </w:rPr>
        <w:lastRenderedPageBreak/>
        <w:t>flexible and more powerful approach to hierarchical modeling that is well-suited for estimating computational and growth curve parameters.</w:t>
      </w:r>
    </w:p>
    <w:p w14:paraId="10743B40" w14:textId="2E7B10B2" w:rsidR="00816FFE" w:rsidRPr="00DA6C8E" w:rsidDel="00EF3A5C" w:rsidRDefault="003023FB" w:rsidP="007C39D9">
      <w:pPr>
        <w:pStyle w:val="Heading4"/>
        <w:rPr>
          <w:del w:id="2" w:author="Jeremy Haynes" w:date="2024-07-08T14:28:00Z" w16du:dateUtc="2024-07-08T18:28:00Z"/>
          <w:rFonts w:cs="Times New Roman"/>
        </w:rPr>
      </w:pPr>
      <w:del w:id="3" w:author="Jeremy Haynes" w:date="2024-07-08T14:28:00Z" w16du:dateUtc="2024-07-08T18:28:00Z">
        <w:r w:rsidRPr="00DA6C8E" w:rsidDel="00EF3A5C">
          <w:rPr>
            <w:rFonts w:cs="Times New Roman"/>
          </w:rPr>
          <w:delText xml:space="preserve">1.1.2 </w:delText>
        </w:r>
        <w:r w:rsidR="00816FFE" w:rsidRPr="00DA6C8E" w:rsidDel="00EF3A5C">
          <w:rPr>
            <w:rFonts w:cs="Times New Roman"/>
          </w:rPr>
          <w:delText>Benefits of longitudinal designs</w:delText>
        </w:r>
      </w:del>
    </w:p>
    <w:p w14:paraId="5611CDCE" w14:textId="68E722ED" w:rsidR="00816FFE" w:rsidRPr="00DA6C8E" w:rsidDel="00EF3A5C" w:rsidRDefault="00816FFE" w:rsidP="007C39D9">
      <w:pPr>
        <w:pStyle w:val="ListParagraph"/>
        <w:numPr>
          <w:ilvl w:val="1"/>
          <w:numId w:val="5"/>
        </w:numPr>
        <w:autoSpaceDE/>
        <w:autoSpaceDN/>
        <w:rPr>
          <w:del w:id="4" w:author="Jeremy Haynes" w:date="2024-07-08T14:28:00Z" w16du:dateUtc="2024-07-08T18:28:00Z"/>
          <w:rFonts w:ascii="Times New Roman" w:hAnsi="Times New Roman"/>
          <w:rPrChange w:id="5" w:author="Jeremy Haynes" w:date="2024-07-08T14:16:00Z" w16du:dateUtc="2024-07-08T18:16:00Z">
            <w:rPr>
              <w:del w:id="6" w:author="Jeremy Haynes" w:date="2024-07-08T14:28:00Z" w16du:dateUtc="2024-07-08T18:28:00Z"/>
            </w:rPr>
          </w:rPrChange>
        </w:rPr>
      </w:pPr>
      <w:del w:id="7" w:author="Jeremy Haynes" w:date="2024-07-08T14:28:00Z" w16du:dateUtc="2024-07-08T18:28:00Z">
        <w:r w:rsidRPr="00DA6C8E" w:rsidDel="00EF3A5C">
          <w:rPr>
            <w:rFonts w:ascii="Times New Roman" w:hAnsi="Times New Roman"/>
            <w:rPrChange w:id="8" w:author="Jeremy Haynes" w:date="2024-07-08T14:16:00Z" w16du:dateUtc="2024-07-08T18:16:00Z">
              <w:rPr/>
            </w:rPrChange>
          </w:rPr>
          <w:delText>Examine change at both group and individual level</w:delText>
        </w:r>
      </w:del>
    </w:p>
    <w:p w14:paraId="04114396" w14:textId="0C26A134" w:rsidR="00816FFE" w:rsidRPr="00DA6C8E" w:rsidDel="00EF3A5C" w:rsidRDefault="00816FFE" w:rsidP="007C39D9">
      <w:pPr>
        <w:pStyle w:val="ListParagraph"/>
        <w:numPr>
          <w:ilvl w:val="1"/>
          <w:numId w:val="5"/>
        </w:numPr>
        <w:autoSpaceDE/>
        <w:autoSpaceDN/>
        <w:rPr>
          <w:del w:id="9" w:author="Jeremy Haynes" w:date="2024-07-08T14:28:00Z" w16du:dateUtc="2024-07-08T18:28:00Z"/>
          <w:rFonts w:ascii="Times New Roman" w:hAnsi="Times New Roman"/>
          <w:rPrChange w:id="10" w:author="Jeremy Haynes" w:date="2024-07-08T14:16:00Z" w16du:dateUtc="2024-07-08T18:16:00Z">
            <w:rPr>
              <w:del w:id="11" w:author="Jeremy Haynes" w:date="2024-07-08T14:28:00Z" w16du:dateUtc="2024-07-08T18:28:00Z"/>
            </w:rPr>
          </w:rPrChange>
        </w:rPr>
      </w:pPr>
      <w:del w:id="12" w:author="Jeremy Haynes" w:date="2024-07-08T14:28:00Z" w16du:dateUtc="2024-07-08T18:28:00Z">
        <w:r w:rsidRPr="00DA6C8E" w:rsidDel="00EF3A5C">
          <w:rPr>
            <w:rFonts w:ascii="Times New Roman" w:hAnsi="Times New Roman"/>
            <w:rPrChange w:id="13" w:author="Jeremy Haynes" w:date="2024-07-08T14:16:00Z" w16du:dateUtc="2024-07-08T18:16:00Z">
              <w:rPr/>
            </w:rPrChange>
          </w:rPr>
          <w:delText>Establish sequence of events (i.e., what predicts what)</w:delText>
        </w:r>
      </w:del>
    </w:p>
    <w:p w14:paraId="7426FC21" w14:textId="41030302" w:rsidR="003C0425" w:rsidRPr="00DA6C8E" w:rsidDel="00EF3A5C" w:rsidRDefault="003C0425" w:rsidP="003C0425">
      <w:pPr>
        <w:autoSpaceDE/>
        <w:autoSpaceDN/>
        <w:rPr>
          <w:del w:id="14" w:author="Jeremy Haynes" w:date="2024-07-08T14:28:00Z" w16du:dateUtc="2024-07-08T18:28:00Z"/>
          <w:rFonts w:ascii="Times New Roman" w:hAnsi="Times New Roman"/>
          <w:rPrChange w:id="15" w:author="Jeremy Haynes" w:date="2024-07-08T14:16:00Z" w16du:dateUtc="2024-07-08T18:16:00Z">
            <w:rPr>
              <w:del w:id="16" w:author="Jeremy Haynes" w:date="2024-07-08T14:28:00Z" w16du:dateUtc="2024-07-08T18:28:00Z"/>
            </w:rPr>
          </w:rPrChange>
        </w:rPr>
      </w:pPr>
    </w:p>
    <w:p w14:paraId="255A8C9D" w14:textId="567F891E" w:rsidR="00816FFE" w:rsidRPr="00DA6C8E" w:rsidDel="00EF3A5C" w:rsidRDefault="003C0425" w:rsidP="007C39D9">
      <w:pPr>
        <w:pStyle w:val="Heading4"/>
        <w:rPr>
          <w:del w:id="17" w:author="Jeremy Haynes" w:date="2024-07-08T14:28:00Z" w16du:dateUtc="2024-07-08T18:28:00Z"/>
          <w:rFonts w:cs="Times New Roman"/>
        </w:rPr>
      </w:pPr>
      <w:del w:id="18" w:author="Jeremy Haynes" w:date="2024-07-08T14:28:00Z" w16du:dateUtc="2024-07-08T18:28:00Z">
        <w:r w:rsidRPr="00DA6C8E" w:rsidDel="00EF3A5C">
          <w:rPr>
            <w:rFonts w:cs="Times New Roman"/>
          </w:rPr>
          <w:delText xml:space="preserve">1.1.3 </w:delText>
        </w:r>
        <w:r w:rsidR="00816FFE" w:rsidRPr="00DA6C8E" w:rsidDel="00EF3A5C">
          <w:rPr>
            <w:rFonts w:cs="Times New Roman"/>
          </w:rPr>
          <w:delText>Drawbacks to longitudinal designs</w:delText>
        </w:r>
      </w:del>
    </w:p>
    <w:p w14:paraId="1DD12294" w14:textId="4E5A5B7C" w:rsidR="00816FFE" w:rsidRPr="00DA6C8E" w:rsidDel="00EF3A5C" w:rsidRDefault="00816FFE" w:rsidP="007C39D9">
      <w:pPr>
        <w:pStyle w:val="ListParagraph"/>
        <w:numPr>
          <w:ilvl w:val="1"/>
          <w:numId w:val="5"/>
        </w:numPr>
        <w:autoSpaceDE/>
        <w:autoSpaceDN/>
        <w:rPr>
          <w:del w:id="19" w:author="Jeremy Haynes" w:date="2024-07-08T14:28:00Z" w16du:dateUtc="2024-07-08T18:28:00Z"/>
          <w:rFonts w:ascii="Times New Roman" w:hAnsi="Times New Roman"/>
          <w:rPrChange w:id="20" w:author="Jeremy Haynes" w:date="2024-07-08T14:16:00Z" w16du:dateUtc="2024-07-08T18:16:00Z">
            <w:rPr>
              <w:del w:id="21" w:author="Jeremy Haynes" w:date="2024-07-08T14:28:00Z" w16du:dateUtc="2024-07-08T18:28:00Z"/>
            </w:rPr>
          </w:rPrChange>
        </w:rPr>
      </w:pPr>
      <w:del w:id="22" w:author="Jeremy Haynes" w:date="2024-07-08T14:28:00Z" w16du:dateUtc="2024-07-08T18:28:00Z">
        <w:r w:rsidRPr="00DA6C8E" w:rsidDel="00EF3A5C">
          <w:rPr>
            <w:rFonts w:ascii="Times New Roman" w:hAnsi="Times New Roman"/>
            <w:rPrChange w:id="23" w:author="Jeremy Haynes" w:date="2024-07-08T14:16:00Z" w16du:dateUtc="2024-07-08T18:16:00Z">
              <w:rPr/>
            </w:rPrChange>
          </w:rPr>
          <w:delText>Expensive &amp; difficult</w:delText>
        </w:r>
      </w:del>
    </w:p>
    <w:p w14:paraId="7B283C70" w14:textId="3FFFB446" w:rsidR="00816FFE" w:rsidRPr="00DA6C8E" w:rsidDel="00EF3A5C" w:rsidRDefault="00816FFE" w:rsidP="007C39D9">
      <w:pPr>
        <w:pStyle w:val="ListParagraph"/>
        <w:numPr>
          <w:ilvl w:val="1"/>
          <w:numId w:val="5"/>
        </w:numPr>
        <w:autoSpaceDE/>
        <w:autoSpaceDN/>
        <w:rPr>
          <w:del w:id="24" w:author="Jeremy Haynes" w:date="2024-07-08T14:28:00Z" w16du:dateUtc="2024-07-08T18:28:00Z"/>
          <w:rFonts w:ascii="Times New Roman" w:hAnsi="Times New Roman"/>
          <w:rPrChange w:id="25" w:author="Jeremy Haynes" w:date="2024-07-08T14:16:00Z" w16du:dateUtc="2024-07-08T18:16:00Z">
            <w:rPr>
              <w:del w:id="26" w:author="Jeremy Haynes" w:date="2024-07-08T14:28:00Z" w16du:dateUtc="2024-07-08T18:28:00Z"/>
            </w:rPr>
          </w:rPrChange>
        </w:rPr>
      </w:pPr>
      <w:del w:id="27" w:author="Jeremy Haynes" w:date="2024-07-08T14:28:00Z" w16du:dateUtc="2024-07-08T18:28:00Z">
        <w:r w:rsidRPr="00DA6C8E" w:rsidDel="00EF3A5C">
          <w:rPr>
            <w:rFonts w:ascii="Times New Roman" w:hAnsi="Times New Roman"/>
            <w:rPrChange w:id="28" w:author="Jeremy Haynes" w:date="2024-07-08T14:16:00Z" w16du:dateUtc="2024-07-08T18:16:00Z">
              <w:rPr/>
            </w:rPrChange>
          </w:rPr>
          <w:delText>Random assignment of variables is uncommon; thus, cannot establish causation</w:delText>
        </w:r>
      </w:del>
    </w:p>
    <w:p w14:paraId="51A38920" w14:textId="3CF619CF" w:rsidR="00816FFE" w:rsidRPr="00DA6C8E" w:rsidDel="00EF3A5C" w:rsidRDefault="00816FFE" w:rsidP="007C39D9">
      <w:pPr>
        <w:pStyle w:val="ListParagraph"/>
        <w:numPr>
          <w:ilvl w:val="1"/>
          <w:numId w:val="5"/>
        </w:numPr>
        <w:autoSpaceDE/>
        <w:autoSpaceDN/>
        <w:rPr>
          <w:del w:id="29" w:author="Jeremy Haynes" w:date="2024-07-08T14:28:00Z" w16du:dateUtc="2024-07-08T18:28:00Z"/>
          <w:rFonts w:ascii="Times New Roman" w:hAnsi="Times New Roman"/>
          <w:rPrChange w:id="30" w:author="Jeremy Haynes" w:date="2024-07-08T14:16:00Z" w16du:dateUtc="2024-07-08T18:16:00Z">
            <w:rPr>
              <w:del w:id="31" w:author="Jeremy Haynes" w:date="2024-07-08T14:28:00Z" w16du:dateUtc="2024-07-08T18:28:00Z"/>
            </w:rPr>
          </w:rPrChange>
        </w:rPr>
      </w:pPr>
      <w:del w:id="32" w:author="Jeremy Haynes" w:date="2024-07-08T14:28:00Z" w16du:dateUtc="2024-07-08T18:28:00Z">
        <w:r w:rsidRPr="00DA6C8E" w:rsidDel="00EF3A5C">
          <w:rPr>
            <w:rFonts w:ascii="Times New Roman" w:hAnsi="Times New Roman"/>
            <w:rPrChange w:id="33" w:author="Jeremy Haynes" w:date="2024-07-08T14:16:00Z" w16du:dateUtc="2024-07-08T18:16:00Z">
              <w:rPr/>
            </w:rPrChange>
          </w:rPr>
          <w:delText>Sequence effects may bias results</w:delText>
        </w:r>
      </w:del>
    </w:p>
    <w:p w14:paraId="0583F57A" w14:textId="4848E8CC" w:rsidR="00816FFE" w:rsidRPr="00DA6C8E" w:rsidDel="00EF3A5C" w:rsidRDefault="00816FFE" w:rsidP="00816FFE">
      <w:pPr>
        <w:pStyle w:val="BodyText"/>
        <w:widowControl w:val="0"/>
        <w:spacing w:after="0"/>
        <w:ind w:firstLine="720"/>
        <w:rPr>
          <w:del w:id="34" w:author="Jeremy Haynes" w:date="2024-07-08T14:28:00Z" w16du:dateUtc="2024-07-08T18:28:00Z"/>
          <w:rFonts w:ascii="Times New Roman" w:hAnsi="Times New Roman" w:cs="Times New Roman"/>
        </w:rPr>
      </w:pPr>
    </w:p>
    <w:p w14:paraId="326CF89A" w14:textId="6BC8D161" w:rsidR="00816FFE" w:rsidRPr="00DA6C8E" w:rsidDel="00EF3A5C" w:rsidRDefault="00816FFE" w:rsidP="00816FFE">
      <w:pPr>
        <w:pStyle w:val="Heading3"/>
        <w:rPr>
          <w:del w:id="35" w:author="Jeremy Haynes" w:date="2024-07-08T14:28:00Z" w16du:dateUtc="2024-07-08T18:28:00Z"/>
          <w:rFonts w:ascii="Times New Roman" w:hAnsi="Times New Roman" w:cs="Times New Roman"/>
          <w:rPrChange w:id="36" w:author="Jeremy Haynes" w:date="2024-07-08T14:16:00Z" w16du:dateUtc="2024-07-08T18:16:00Z">
            <w:rPr>
              <w:del w:id="37" w:author="Jeremy Haynes" w:date="2024-07-08T14:28:00Z" w16du:dateUtc="2024-07-08T18:28:00Z"/>
            </w:rPr>
          </w:rPrChange>
        </w:rPr>
      </w:pPr>
      <w:del w:id="38" w:author="Jeremy Haynes" w:date="2024-07-08T14:28:00Z" w16du:dateUtc="2024-07-08T18:28:00Z">
        <w:r w:rsidRPr="00DA6C8E" w:rsidDel="00EF3A5C">
          <w:rPr>
            <w:rFonts w:ascii="Times New Roman" w:hAnsi="Times New Roman" w:cs="Times New Roman"/>
            <w:rPrChange w:id="39" w:author="Jeremy Haynes" w:date="2024-07-08T14:16:00Z" w16du:dateUtc="2024-07-08T18:16:00Z">
              <w:rPr/>
            </w:rPrChange>
          </w:rPr>
          <w:delText xml:space="preserve">1.2 </w:delText>
        </w:r>
        <w:r w:rsidR="00E96E8A" w:rsidRPr="00DA6C8E" w:rsidDel="00EF3A5C">
          <w:rPr>
            <w:rFonts w:ascii="Times New Roman" w:hAnsi="Times New Roman" w:cs="Times New Roman"/>
            <w:rPrChange w:id="40" w:author="Jeremy Haynes" w:date="2024-07-08T14:16:00Z" w16du:dateUtc="2024-07-08T18:16:00Z">
              <w:rPr/>
            </w:rPrChange>
          </w:rPr>
          <w:delText>Longitudinal Modeling Methods</w:delText>
        </w:r>
      </w:del>
    </w:p>
    <w:p w14:paraId="37408709" w14:textId="244745ED" w:rsidR="00816FFE" w:rsidRPr="00DA6C8E" w:rsidDel="00EF3A5C" w:rsidRDefault="000435C5" w:rsidP="007C39D9">
      <w:pPr>
        <w:pStyle w:val="Heading4"/>
        <w:rPr>
          <w:del w:id="41" w:author="Jeremy Haynes" w:date="2024-07-08T14:28:00Z" w16du:dateUtc="2024-07-08T18:28:00Z"/>
          <w:rFonts w:cs="Times New Roman"/>
        </w:rPr>
      </w:pPr>
      <w:del w:id="42" w:author="Jeremy Haynes" w:date="2024-07-08T14:28:00Z" w16du:dateUtc="2024-07-08T18:28:00Z">
        <w:r w:rsidRPr="00DA6C8E" w:rsidDel="00EF3A5C">
          <w:rPr>
            <w:rFonts w:cs="Times New Roman"/>
          </w:rPr>
          <w:delText xml:space="preserve">1.2.1 </w:delText>
        </w:r>
        <w:r w:rsidR="00816FFE" w:rsidRPr="00DA6C8E" w:rsidDel="00EF3A5C">
          <w:rPr>
            <w:rFonts w:cs="Times New Roman"/>
          </w:rPr>
          <w:delText>RM ANOVAs</w:delText>
        </w:r>
      </w:del>
    </w:p>
    <w:p w14:paraId="4189465A" w14:textId="0C68759F" w:rsidR="00816FFE" w:rsidRPr="00DA6C8E" w:rsidDel="00EF3A5C" w:rsidRDefault="000435C5" w:rsidP="007C39D9">
      <w:pPr>
        <w:pStyle w:val="Heading4"/>
        <w:rPr>
          <w:del w:id="43" w:author="Jeremy Haynes" w:date="2024-07-08T14:28:00Z" w16du:dateUtc="2024-07-08T18:28:00Z"/>
          <w:rFonts w:cs="Times New Roman"/>
        </w:rPr>
      </w:pPr>
      <w:del w:id="44" w:author="Jeremy Haynes" w:date="2024-07-08T14:28:00Z" w16du:dateUtc="2024-07-08T18:28:00Z">
        <w:r w:rsidRPr="00DA6C8E" w:rsidDel="00EF3A5C">
          <w:rPr>
            <w:rFonts w:cs="Times New Roman"/>
          </w:rPr>
          <w:delText xml:space="preserve">1.2.2 </w:delText>
        </w:r>
        <w:r w:rsidR="00816FFE" w:rsidRPr="00DA6C8E" w:rsidDel="00EF3A5C">
          <w:rPr>
            <w:rFonts w:cs="Times New Roman"/>
          </w:rPr>
          <w:delText>Multilevel modeling</w:delText>
        </w:r>
      </w:del>
    </w:p>
    <w:p w14:paraId="0BACA8E3" w14:textId="34D212C2" w:rsidR="00E25E54" w:rsidRPr="00CE177B" w:rsidDel="00B65F1C" w:rsidRDefault="000435C5">
      <w:pPr>
        <w:pStyle w:val="Heading4"/>
        <w:rPr>
          <w:del w:id="45" w:author="Jeremy Haynes" w:date="2024-07-09T14:48:00Z" w16du:dateUtc="2024-07-09T18:48:00Z"/>
        </w:rPr>
        <w:pPrChange w:id="46" w:author="Jeremy Haynes" w:date="2024-07-08T14:28:00Z" w16du:dateUtc="2024-07-08T18:28:00Z">
          <w:pPr>
            <w:autoSpaceDE/>
            <w:autoSpaceDN/>
          </w:pPr>
        </w:pPrChange>
      </w:pPr>
      <w:del w:id="47" w:author="Jeremy Haynes" w:date="2024-07-08T14:28:00Z" w16du:dateUtc="2024-07-08T18:28:00Z">
        <w:r w:rsidRPr="00DA6C8E" w:rsidDel="00EF3A5C">
          <w:rPr>
            <w:rFonts w:cs="Times New Roman"/>
          </w:rPr>
          <w:delText xml:space="preserve">1.2.3 </w:delText>
        </w:r>
        <w:r w:rsidR="00816FFE" w:rsidRPr="00DA6C8E" w:rsidDel="00EF3A5C">
          <w:rPr>
            <w:rFonts w:cs="Times New Roman"/>
          </w:rPr>
          <w:delText>Latent growth curve modeling</w:delText>
        </w:r>
      </w:del>
    </w:p>
    <w:p w14:paraId="62967CD4" w14:textId="3E9C3AE9" w:rsidR="00816FFE" w:rsidRPr="00DA6C8E" w:rsidDel="000C2846" w:rsidRDefault="0004666A" w:rsidP="007C39D9">
      <w:pPr>
        <w:pStyle w:val="Heading3"/>
        <w:rPr>
          <w:del w:id="48" w:author="Jeremy Haynes" w:date="2024-07-08T14:32:00Z" w16du:dateUtc="2024-07-08T18:32:00Z"/>
          <w:rFonts w:ascii="Times New Roman" w:hAnsi="Times New Roman" w:cs="Times New Roman"/>
          <w:rPrChange w:id="49" w:author="Jeremy Haynes" w:date="2024-07-08T14:16:00Z" w16du:dateUtc="2024-07-08T18:16:00Z">
            <w:rPr>
              <w:del w:id="50" w:author="Jeremy Haynes" w:date="2024-07-08T14:32:00Z" w16du:dateUtc="2024-07-08T18:32:00Z"/>
            </w:rPr>
          </w:rPrChange>
        </w:rPr>
      </w:pPr>
      <w:del w:id="51" w:author="Jeremy Haynes" w:date="2024-07-08T14:32:00Z" w16du:dateUtc="2024-07-08T18:32:00Z">
        <w:r w:rsidRPr="00DA6C8E" w:rsidDel="000C2846">
          <w:rPr>
            <w:rFonts w:ascii="Times New Roman" w:hAnsi="Times New Roman" w:cs="Times New Roman"/>
            <w:rPrChange w:id="52" w:author="Jeremy Haynes" w:date="2024-07-08T14:16:00Z" w16du:dateUtc="2024-07-08T18:16:00Z">
              <w:rPr/>
            </w:rPrChange>
          </w:rPr>
          <w:delText xml:space="preserve">1.3 </w:delText>
        </w:r>
        <w:r w:rsidR="00816FFE" w:rsidRPr="00DA6C8E" w:rsidDel="000C2846">
          <w:rPr>
            <w:rFonts w:ascii="Times New Roman" w:hAnsi="Times New Roman" w:cs="Times New Roman"/>
            <w:rPrChange w:id="53" w:author="Jeremy Haynes" w:date="2024-07-08T14:16:00Z" w16du:dateUtc="2024-07-08T18:16:00Z">
              <w:rPr/>
            </w:rPrChange>
          </w:rPr>
          <w:delText>Current study</w:delText>
        </w:r>
      </w:del>
    </w:p>
    <w:p w14:paraId="423FC874" w14:textId="557DC234" w:rsidR="00816FFE" w:rsidRPr="00DA6C8E" w:rsidDel="000C2846" w:rsidRDefault="00816FFE" w:rsidP="007C39D9">
      <w:pPr>
        <w:pStyle w:val="ListParagraph"/>
        <w:numPr>
          <w:ilvl w:val="0"/>
          <w:numId w:val="5"/>
        </w:numPr>
        <w:autoSpaceDE/>
        <w:autoSpaceDN/>
        <w:rPr>
          <w:del w:id="54" w:author="Jeremy Haynes" w:date="2024-07-08T14:32:00Z" w16du:dateUtc="2024-07-08T18:32:00Z"/>
          <w:rFonts w:ascii="Times New Roman" w:hAnsi="Times New Roman"/>
          <w:rPrChange w:id="55" w:author="Jeremy Haynes" w:date="2024-07-08T14:16:00Z" w16du:dateUtc="2024-07-08T18:16:00Z">
            <w:rPr>
              <w:del w:id="56" w:author="Jeremy Haynes" w:date="2024-07-08T14:32:00Z" w16du:dateUtc="2024-07-08T18:32:00Z"/>
            </w:rPr>
          </w:rPrChange>
        </w:rPr>
      </w:pPr>
      <w:del w:id="57" w:author="Jeremy Haynes" w:date="2024-07-08T14:32:00Z" w16du:dateUtc="2024-07-08T18:32:00Z">
        <w:r w:rsidRPr="00DA6C8E" w:rsidDel="000C2846">
          <w:rPr>
            <w:rFonts w:ascii="Times New Roman" w:hAnsi="Times New Roman"/>
            <w:rPrChange w:id="58" w:author="Jeremy Haynes" w:date="2024-07-08T14:16:00Z" w16du:dateUtc="2024-07-08T18:16:00Z">
              <w:rPr/>
            </w:rPrChange>
          </w:rPr>
          <w:delText>Prior longitudinal methods rely only on general linear model (i.e., cannot structure theoretical model to capture growth within the model)</w:delText>
        </w:r>
      </w:del>
    </w:p>
    <w:p w14:paraId="23F9D226" w14:textId="3ABADDCB" w:rsidR="00816FFE" w:rsidRPr="00DA6C8E" w:rsidDel="000C2846" w:rsidRDefault="00816FFE" w:rsidP="007C39D9">
      <w:pPr>
        <w:pStyle w:val="ListParagraph"/>
        <w:numPr>
          <w:ilvl w:val="1"/>
          <w:numId w:val="5"/>
        </w:numPr>
        <w:autoSpaceDE/>
        <w:autoSpaceDN/>
        <w:rPr>
          <w:del w:id="59" w:author="Jeremy Haynes" w:date="2024-07-08T14:32:00Z" w16du:dateUtc="2024-07-08T18:32:00Z"/>
          <w:rFonts w:ascii="Times New Roman" w:hAnsi="Times New Roman"/>
          <w:rPrChange w:id="60" w:author="Jeremy Haynes" w:date="2024-07-08T14:16:00Z" w16du:dateUtc="2024-07-08T18:16:00Z">
            <w:rPr>
              <w:del w:id="61" w:author="Jeremy Haynes" w:date="2024-07-08T14:32:00Z" w16du:dateUtc="2024-07-08T18:32:00Z"/>
            </w:rPr>
          </w:rPrChange>
        </w:rPr>
      </w:pPr>
      <w:del w:id="62" w:author="Jeremy Haynes" w:date="2024-07-08T14:32:00Z" w16du:dateUtc="2024-07-08T18:32:00Z">
        <w:r w:rsidRPr="00DA6C8E" w:rsidDel="000C2846">
          <w:rPr>
            <w:rFonts w:ascii="Times New Roman" w:hAnsi="Times New Roman"/>
            <w:rPrChange w:id="63" w:author="Jeremy Haynes" w:date="2024-07-08T14:16:00Z" w16du:dateUtc="2024-07-08T18:16:00Z">
              <w:rPr/>
            </w:rPrChange>
          </w:rPr>
          <w:delText>Good place to put in McElreath quote about GLM – something like “definitely wrong but hard to beat”</w:delText>
        </w:r>
      </w:del>
    </w:p>
    <w:p w14:paraId="41FFC4A3" w14:textId="5875FF22" w:rsidR="00816FFE" w:rsidRPr="00DA6C8E" w:rsidDel="000C2846" w:rsidRDefault="00816FFE" w:rsidP="007C39D9">
      <w:pPr>
        <w:pStyle w:val="ListParagraph"/>
        <w:numPr>
          <w:ilvl w:val="1"/>
          <w:numId w:val="5"/>
        </w:numPr>
        <w:autoSpaceDE/>
        <w:autoSpaceDN/>
        <w:rPr>
          <w:del w:id="64" w:author="Jeremy Haynes" w:date="2024-07-08T14:32:00Z" w16du:dateUtc="2024-07-08T18:32:00Z"/>
          <w:rFonts w:ascii="Times New Roman" w:hAnsi="Times New Roman"/>
          <w:rPrChange w:id="65" w:author="Jeremy Haynes" w:date="2024-07-08T14:16:00Z" w16du:dateUtc="2024-07-08T18:16:00Z">
            <w:rPr>
              <w:del w:id="66" w:author="Jeremy Haynes" w:date="2024-07-08T14:32:00Z" w16du:dateUtc="2024-07-08T18:32:00Z"/>
            </w:rPr>
          </w:rPrChange>
        </w:rPr>
      </w:pPr>
      <w:del w:id="67" w:author="Jeremy Haynes" w:date="2024-07-08T14:32:00Z" w16du:dateUtc="2024-07-08T18:32:00Z">
        <w:r w:rsidRPr="00DA6C8E" w:rsidDel="000C2846">
          <w:rPr>
            <w:rFonts w:ascii="Times New Roman" w:hAnsi="Times New Roman"/>
            <w:rPrChange w:id="68" w:author="Jeremy Haynes" w:date="2024-07-08T14:16:00Z" w16du:dateUtc="2024-07-08T18:16:00Z">
              <w:rPr/>
            </w:rPrChange>
          </w:rPr>
          <w:delText>To incorporate theoretical model, typically have to use two-stage approach</w:delText>
        </w:r>
      </w:del>
    </w:p>
    <w:p w14:paraId="0C2769F9" w14:textId="6DB8071C" w:rsidR="00816FFE" w:rsidRPr="00DA6C8E" w:rsidDel="000C2846" w:rsidRDefault="00816FFE" w:rsidP="007C39D9">
      <w:pPr>
        <w:pStyle w:val="ListParagraph"/>
        <w:numPr>
          <w:ilvl w:val="0"/>
          <w:numId w:val="5"/>
        </w:numPr>
        <w:autoSpaceDE/>
        <w:autoSpaceDN/>
        <w:rPr>
          <w:del w:id="69" w:author="Jeremy Haynes" w:date="2024-07-08T14:32:00Z" w16du:dateUtc="2024-07-08T18:32:00Z"/>
          <w:rFonts w:ascii="Times New Roman" w:hAnsi="Times New Roman"/>
          <w:rPrChange w:id="70" w:author="Jeremy Haynes" w:date="2024-07-08T14:16:00Z" w16du:dateUtc="2024-07-08T18:16:00Z">
            <w:rPr>
              <w:del w:id="71" w:author="Jeremy Haynes" w:date="2024-07-08T14:32:00Z" w16du:dateUtc="2024-07-08T18:32:00Z"/>
            </w:rPr>
          </w:rPrChange>
        </w:rPr>
      </w:pPr>
      <w:del w:id="72" w:author="Jeremy Haynes" w:date="2024-07-08T14:32:00Z" w16du:dateUtc="2024-07-08T18:32:00Z">
        <w:r w:rsidRPr="00DA6C8E" w:rsidDel="000C2846">
          <w:rPr>
            <w:rFonts w:ascii="Times New Roman" w:hAnsi="Times New Roman"/>
            <w:rPrChange w:id="73" w:author="Jeremy Haynes" w:date="2024-07-08T14:16:00Z" w16du:dateUtc="2024-07-08T18:16:00Z">
              <w:rPr/>
            </w:rPrChange>
          </w:rPr>
          <w:delText>Here, we show how to incorporate growth-related parameters in computational models so that our theoretical model can capture growth</w:delText>
        </w:r>
      </w:del>
    </w:p>
    <w:p w14:paraId="5F19373E" w14:textId="34CE92E8" w:rsidR="00816FFE" w:rsidRPr="00DA6C8E" w:rsidDel="000C2846" w:rsidRDefault="00816FFE" w:rsidP="007C39D9">
      <w:pPr>
        <w:pStyle w:val="ListParagraph"/>
        <w:numPr>
          <w:ilvl w:val="1"/>
          <w:numId w:val="5"/>
        </w:numPr>
        <w:autoSpaceDE/>
        <w:autoSpaceDN/>
        <w:rPr>
          <w:del w:id="74" w:author="Jeremy Haynes" w:date="2024-07-08T14:32:00Z" w16du:dateUtc="2024-07-08T18:32:00Z"/>
          <w:rFonts w:ascii="Times New Roman" w:hAnsi="Times New Roman"/>
          <w:rPrChange w:id="75" w:author="Jeremy Haynes" w:date="2024-07-08T14:16:00Z" w16du:dateUtc="2024-07-08T18:16:00Z">
            <w:rPr>
              <w:del w:id="76" w:author="Jeremy Haynes" w:date="2024-07-08T14:32:00Z" w16du:dateUtc="2024-07-08T18:32:00Z"/>
            </w:rPr>
          </w:rPrChange>
        </w:rPr>
      </w:pPr>
      <w:del w:id="77" w:author="Jeremy Haynes" w:date="2024-07-08T14:32:00Z" w16du:dateUtc="2024-07-08T18:32:00Z">
        <w:r w:rsidRPr="00DA6C8E" w:rsidDel="000C2846">
          <w:rPr>
            <w:rFonts w:ascii="Times New Roman" w:hAnsi="Times New Roman"/>
            <w:rPrChange w:id="78" w:author="Jeremy Haynes" w:date="2024-07-08T14:16:00Z" w16du:dateUtc="2024-07-08T18:16:00Z">
              <w:rPr/>
            </w:rPrChange>
          </w:rPr>
          <w:delText>Benefits</w:delText>
        </w:r>
      </w:del>
    </w:p>
    <w:p w14:paraId="656931CB" w14:textId="6F8244D3" w:rsidR="00816FFE" w:rsidRPr="00DA6C8E" w:rsidDel="000C2846" w:rsidRDefault="00816FFE" w:rsidP="007C39D9">
      <w:pPr>
        <w:pStyle w:val="ListParagraph"/>
        <w:numPr>
          <w:ilvl w:val="2"/>
          <w:numId w:val="5"/>
        </w:numPr>
        <w:autoSpaceDE/>
        <w:autoSpaceDN/>
        <w:rPr>
          <w:del w:id="79" w:author="Jeremy Haynes" w:date="2024-07-08T14:32:00Z" w16du:dateUtc="2024-07-08T18:32:00Z"/>
          <w:rFonts w:ascii="Times New Roman" w:hAnsi="Times New Roman"/>
          <w:rPrChange w:id="80" w:author="Jeremy Haynes" w:date="2024-07-08T14:16:00Z" w16du:dateUtc="2024-07-08T18:16:00Z">
            <w:rPr>
              <w:del w:id="81" w:author="Jeremy Haynes" w:date="2024-07-08T14:32:00Z" w16du:dateUtc="2024-07-08T18:32:00Z"/>
            </w:rPr>
          </w:rPrChange>
        </w:rPr>
      </w:pPr>
      <w:del w:id="82" w:author="Jeremy Haynes" w:date="2024-07-08T14:32:00Z" w16du:dateUtc="2024-07-08T18:32:00Z">
        <w:r w:rsidRPr="00DA6C8E" w:rsidDel="000C2846">
          <w:rPr>
            <w:rFonts w:ascii="Times New Roman" w:hAnsi="Times New Roman"/>
            <w:rPrChange w:id="83" w:author="Jeremy Haynes" w:date="2024-07-08T14:16:00Z" w16du:dateUtc="2024-07-08T18:16:00Z">
              <w:rPr/>
            </w:rPrChange>
          </w:rPr>
          <w:delText>Propagate uncertainty across multiple levels of analysis which improves inferences</w:delText>
        </w:r>
      </w:del>
    </w:p>
    <w:p w14:paraId="0FA824A5" w14:textId="0C3ED0BF" w:rsidR="00816FFE" w:rsidRPr="00DA6C8E" w:rsidDel="000C2846" w:rsidRDefault="00816FFE" w:rsidP="007C39D9">
      <w:pPr>
        <w:pStyle w:val="ListParagraph"/>
        <w:numPr>
          <w:ilvl w:val="2"/>
          <w:numId w:val="5"/>
        </w:numPr>
        <w:autoSpaceDE/>
        <w:autoSpaceDN/>
        <w:rPr>
          <w:del w:id="84" w:author="Jeremy Haynes" w:date="2024-07-08T14:32:00Z" w16du:dateUtc="2024-07-08T18:32:00Z"/>
          <w:rFonts w:ascii="Times New Roman" w:hAnsi="Times New Roman"/>
          <w:rPrChange w:id="85" w:author="Jeremy Haynes" w:date="2024-07-08T14:16:00Z" w16du:dateUtc="2024-07-08T18:16:00Z">
            <w:rPr>
              <w:del w:id="86" w:author="Jeremy Haynes" w:date="2024-07-08T14:32:00Z" w16du:dateUtc="2024-07-08T18:32:00Z"/>
            </w:rPr>
          </w:rPrChange>
        </w:rPr>
      </w:pPr>
      <w:del w:id="87" w:author="Jeremy Haynes" w:date="2024-07-08T14:32:00Z" w16du:dateUtc="2024-07-08T18:32:00Z">
        <w:r w:rsidRPr="00DA6C8E" w:rsidDel="000C2846">
          <w:rPr>
            <w:rFonts w:ascii="Times New Roman" w:hAnsi="Times New Roman"/>
            <w:rPrChange w:id="88" w:author="Jeremy Haynes" w:date="2024-07-08T14:16:00Z" w16du:dateUtc="2024-07-08T18:16:00Z">
              <w:rPr/>
            </w:rPrChange>
          </w:rPr>
          <w:delText>Allows us to use theoretical models to examine growth instead of summary statistics</w:delText>
        </w:r>
      </w:del>
    </w:p>
    <w:p w14:paraId="409296FF" w14:textId="45F96415" w:rsidR="00816FFE" w:rsidRPr="00DA6C8E" w:rsidDel="000C2846" w:rsidRDefault="00816FFE" w:rsidP="004B1C5B">
      <w:pPr>
        <w:pStyle w:val="ListParagraph"/>
        <w:numPr>
          <w:ilvl w:val="3"/>
          <w:numId w:val="5"/>
        </w:numPr>
        <w:autoSpaceDE/>
        <w:autoSpaceDN/>
        <w:rPr>
          <w:del w:id="89" w:author="Jeremy Haynes" w:date="2024-07-08T14:32:00Z" w16du:dateUtc="2024-07-08T18:32:00Z"/>
          <w:rFonts w:ascii="Times New Roman" w:hAnsi="Times New Roman"/>
          <w:rPrChange w:id="90" w:author="Jeremy Haynes" w:date="2024-07-08T14:16:00Z" w16du:dateUtc="2024-07-08T18:16:00Z">
            <w:rPr>
              <w:del w:id="91" w:author="Jeremy Haynes" w:date="2024-07-08T14:32:00Z" w16du:dateUtc="2024-07-08T18:32:00Z"/>
            </w:rPr>
          </w:rPrChange>
        </w:rPr>
      </w:pPr>
      <w:del w:id="92" w:author="Jeremy Haynes" w:date="2024-07-08T14:32:00Z" w16du:dateUtc="2024-07-08T18:32:00Z">
        <w:r w:rsidRPr="00DA6C8E" w:rsidDel="000C2846">
          <w:rPr>
            <w:rFonts w:ascii="Times New Roman" w:hAnsi="Times New Roman"/>
            <w:rPrChange w:id="93" w:author="Jeremy Haynes" w:date="2024-07-08T14:16:00Z" w16du:dateUtc="2024-07-08T18:16:00Z">
              <w:rPr/>
            </w:rPrChange>
          </w:rPr>
          <w:delText>i.e., better aligns statistical model with theoretical model</w:delText>
        </w:r>
      </w:del>
    </w:p>
    <w:p w14:paraId="0B6AC1AA" w14:textId="0FA26C9E" w:rsidR="000E527D" w:rsidRPr="00A25FFE" w:rsidRDefault="00D30423" w:rsidP="000E527D">
      <w:pPr>
        <w:pStyle w:val="Heading2"/>
        <w:rPr>
          <w:rFonts w:ascii="Times New Roman" w:hAnsi="Times New Roman" w:cs="Times New Roman"/>
          <w:szCs w:val="24"/>
        </w:rPr>
      </w:pPr>
      <w:r w:rsidRPr="00DA6C8E">
        <w:rPr>
          <w:rFonts w:ascii="Times New Roman" w:hAnsi="Times New Roman" w:cs="Times New Roman"/>
          <w:szCs w:val="24"/>
          <w:rPrChange w:id="94" w:author="Jeremy Haynes" w:date="2024-07-08T14:16:00Z" w16du:dateUtc="2024-07-08T18:16:00Z">
            <w:rPr/>
          </w:rPrChange>
        </w:rPr>
        <w:t xml:space="preserve">2 </w:t>
      </w:r>
      <w:commentRangeStart w:id="95"/>
      <w:r w:rsidRPr="00DA6C8E">
        <w:rPr>
          <w:rFonts w:ascii="Times New Roman" w:hAnsi="Times New Roman" w:cs="Times New Roman"/>
          <w:szCs w:val="24"/>
          <w:rPrChange w:id="96" w:author="Jeremy Haynes" w:date="2024-07-08T14:16:00Z" w16du:dateUtc="2024-07-08T18:16:00Z">
            <w:rPr/>
          </w:rPrChange>
        </w:rPr>
        <w:t xml:space="preserve">Simple Longitudinal </w:t>
      </w:r>
      <w:r w:rsidR="007A7F58" w:rsidRPr="00DA6C8E">
        <w:rPr>
          <w:rFonts w:ascii="Times New Roman" w:hAnsi="Times New Roman" w:cs="Times New Roman"/>
          <w:szCs w:val="24"/>
          <w:rPrChange w:id="97" w:author="Jeremy Haynes" w:date="2024-07-08T14:16:00Z" w16du:dateUtc="2024-07-08T18:16:00Z">
            <w:rPr/>
          </w:rPrChange>
        </w:rPr>
        <w:t>RL</w:t>
      </w:r>
      <w:r w:rsidRPr="00DA6C8E">
        <w:rPr>
          <w:rFonts w:ascii="Times New Roman" w:hAnsi="Times New Roman" w:cs="Times New Roman"/>
          <w:szCs w:val="24"/>
          <w:rPrChange w:id="98" w:author="Jeremy Haynes" w:date="2024-07-08T14:16:00Z" w16du:dateUtc="2024-07-08T18:16:00Z">
            <w:rPr/>
          </w:rPrChange>
        </w:rPr>
        <w:t xml:space="preserve"> Model</w:t>
      </w:r>
      <w:commentRangeEnd w:id="95"/>
      <w:r w:rsidR="000E527D" w:rsidRPr="00DA6C8E">
        <w:rPr>
          <w:rStyle w:val="CommentReference"/>
          <w:rFonts w:ascii="Times New Roman" w:eastAsia="Times New Roman" w:hAnsi="Times New Roman" w:cs="Times New Roman"/>
          <w:b w:val="0"/>
          <w:sz w:val="24"/>
          <w:szCs w:val="24"/>
          <w:rPrChange w:id="99" w:author="Jeremy Haynes" w:date="2024-07-08T14:16:00Z" w16du:dateUtc="2024-07-08T18:16:00Z">
            <w:rPr>
              <w:rStyle w:val="CommentReference"/>
              <w:rFonts w:eastAsia="Times New Roman" w:cs="Times New Roman"/>
              <w:b w:val="0"/>
            </w:rPr>
          </w:rPrChange>
        </w:rPr>
        <w:commentReference w:id="95"/>
      </w:r>
    </w:p>
    <w:p w14:paraId="6759AFA8" w14:textId="15B7D18B" w:rsidR="001F235B" w:rsidRPr="00A25FFE" w:rsidRDefault="00FE1A47" w:rsidP="001F235B">
      <w:pPr>
        <w:spacing w:line="480" w:lineRule="auto"/>
        <w:ind w:firstLine="720"/>
        <w:rPr>
          <w:rFonts w:ascii="Times New Roman" w:hAnsi="Times New Roman"/>
        </w:rPr>
      </w:pPr>
      <w:r w:rsidRPr="00A25FFE">
        <w:rPr>
          <w:rFonts w:ascii="Times New Roman" w:hAnsi="Times New Roman"/>
        </w:rPr>
        <w:t xml:space="preserve">To illustrate the longitudinal computational modeling framework, we begin with a simulated example of how to construct such a model. </w:t>
      </w:r>
      <w:r w:rsidR="00FD14B8" w:rsidRPr="00A25FFE">
        <w:rPr>
          <w:rFonts w:ascii="Times New Roman" w:hAnsi="Times New Roman"/>
        </w:rPr>
        <w:t>W</w:t>
      </w:r>
      <w:r w:rsidR="0020394E" w:rsidRPr="00A25FFE">
        <w:rPr>
          <w:rFonts w:ascii="Times New Roman" w:hAnsi="Times New Roman"/>
        </w:rPr>
        <w:t xml:space="preserve">e </w:t>
      </w:r>
      <w:r w:rsidR="00FD14B8" w:rsidRPr="00A25FFE">
        <w:rPr>
          <w:rFonts w:ascii="Times New Roman" w:hAnsi="Times New Roman"/>
        </w:rPr>
        <w:t xml:space="preserve">first </w:t>
      </w:r>
      <w:r w:rsidR="00B428C7" w:rsidRPr="00A25FFE">
        <w:rPr>
          <w:rFonts w:ascii="Times New Roman" w:hAnsi="Times New Roman"/>
        </w:rPr>
        <w:t>constructed a hypothetical</w:t>
      </w:r>
      <w:r w:rsidR="003E4951">
        <w:rPr>
          <w:rFonts w:ascii="Times New Roman" w:hAnsi="Times New Roman"/>
        </w:rPr>
        <w:t xml:space="preserve"> two-armed bandit</w:t>
      </w:r>
      <w:r w:rsidR="00B428C7" w:rsidRPr="00A25FFE">
        <w:rPr>
          <w:rFonts w:ascii="Times New Roman" w:hAnsi="Times New Roman"/>
        </w:rPr>
        <w:t xml:space="preserve"> task, a task </w:t>
      </w:r>
      <w:r w:rsidR="003E4951">
        <w:rPr>
          <w:rFonts w:ascii="Times New Roman" w:hAnsi="Times New Roman"/>
        </w:rPr>
        <w:t>characterized by two options that participants can choose from across a series of trials, with each choice resulting in either a reward (</w:t>
      </w:r>
      <w:r w:rsidR="00933C3F">
        <w:rPr>
          <w:rFonts w:ascii="Times New Roman" w:hAnsi="Times New Roman"/>
        </w:rPr>
        <w:t>+</w:t>
      </w:r>
      <w:r w:rsidR="003E4951">
        <w:rPr>
          <w:rFonts w:ascii="Times New Roman" w:hAnsi="Times New Roman"/>
        </w:rPr>
        <w:t>1) or no reward (0). Here, the</w:t>
      </w:r>
      <w:r w:rsidR="00DF3B77">
        <w:rPr>
          <w:rFonts w:ascii="Times New Roman" w:hAnsi="Times New Roman"/>
        </w:rPr>
        <w:t xml:space="preserve"> probability of reward was 30% and 70% for options 1 and 2, respectively, and there were 100 total trials. </w:t>
      </w:r>
      <w:r w:rsidR="00FD14B8" w:rsidRPr="00A25FFE">
        <w:rPr>
          <w:rFonts w:ascii="Times New Roman" w:hAnsi="Times New Roman"/>
        </w:rPr>
        <w:t>Next, w</w:t>
      </w:r>
      <w:r w:rsidR="00D310DA" w:rsidRPr="00A25FFE">
        <w:rPr>
          <w:rFonts w:ascii="Times New Roman" w:hAnsi="Times New Roman"/>
        </w:rPr>
        <w:t xml:space="preserve">e built a one-parameter </w:t>
      </w:r>
      <w:r w:rsidR="00806E0B" w:rsidRPr="00A25FFE">
        <w:rPr>
          <w:rFonts w:ascii="Times New Roman" w:hAnsi="Times New Roman"/>
        </w:rPr>
        <w:t xml:space="preserve">longitudinal </w:t>
      </w:r>
      <w:r w:rsidR="00D310DA" w:rsidRPr="00A25FFE">
        <w:rPr>
          <w:rFonts w:ascii="Times New Roman" w:hAnsi="Times New Roman"/>
        </w:rPr>
        <w:t xml:space="preserve">reinforcement learning model to simulate data for the task </w:t>
      </w:r>
      <w:r w:rsidR="00FD14B8" w:rsidRPr="00A25FFE">
        <w:rPr>
          <w:rFonts w:ascii="Times New Roman" w:hAnsi="Times New Roman"/>
        </w:rPr>
        <w:t>across four conditions.</w:t>
      </w:r>
      <w:r w:rsidR="00B04F9A" w:rsidRPr="00A25FFE">
        <w:rPr>
          <w:rFonts w:ascii="Times New Roman" w:hAnsi="Times New Roman"/>
        </w:rPr>
        <w:t xml:space="preserve"> Choices </w:t>
      </w:r>
      <w:r w:rsidR="001E4E63" w:rsidRPr="00A25FFE">
        <w:rPr>
          <w:rFonts w:ascii="Times New Roman" w:hAnsi="Times New Roman"/>
        </w:rPr>
        <w:t xml:space="preserve">within the task </w:t>
      </w:r>
      <w:r w:rsidR="00B04F9A" w:rsidRPr="00A25FFE">
        <w:rPr>
          <w:rFonts w:ascii="Times New Roman" w:hAnsi="Times New Roman"/>
        </w:rPr>
        <w:t>are assumed to be drawn from a Bernoulli distribution</w:t>
      </w:r>
      <w:r w:rsidR="000E1610" w:rsidRPr="00A25FFE">
        <w:rPr>
          <w:rFonts w:ascii="Times New Roman" w:hAnsi="Times New Roman"/>
        </w:rPr>
        <w:t>, such that</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B04F9A" w:rsidRPr="00DA6C8E" w14:paraId="6E74537F" w14:textId="77777777" w:rsidTr="005B0E14">
        <w:trPr>
          <w:jc w:val="center"/>
        </w:trPr>
        <w:tc>
          <w:tcPr>
            <w:tcW w:w="1440" w:type="dxa"/>
            <w:vAlign w:val="center"/>
          </w:tcPr>
          <w:p w14:paraId="4047D38B" w14:textId="77777777" w:rsidR="00B04F9A" w:rsidRPr="00A25FFE" w:rsidRDefault="00B04F9A" w:rsidP="005B0E14">
            <w:pPr>
              <w:jc w:val="center"/>
              <w:rPr>
                <w:rFonts w:ascii="Times New Roman" w:hAnsi="Times New Roman"/>
              </w:rPr>
            </w:pPr>
          </w:p>
        </w:tc>
        <w:tc>
          <w:tcPr>
            <w:tcW w:w="7920" w:type="dxa"/>
            <w:vAlign w:val="center"/>
          </w:tcPr>
          <w:p w14:paraId="1E8B62F9" w14:textId="26754487" w:rsidR="00B04F9A" w:rsidRPr="00A25FFE" w:rsidRDefault="00000000" w:rsidP="001E4E63">
            <w:pPr>
              <w:spacing w:line="480" w:lineRule="auto"/>
              <w:ind w:firstLine="720"/>
              <w:jc w:val="center"/>
              <w:rPr>
                <w:rFonts w:ascii="Times New Roman" w:hAnsi="Times New Roman"/>
                <w:i/>
              </w:rPr>
            </w:pPr>
            <m:oMathPara>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(t)∼Bernoulli</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2,i,s</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1,i,s</m:t>
                                </m:r>
                              </m:sub>
                            </m:sSub>
                            <m:d>
                              <m:dPr>
                                <m:ctrlPr>
                                  <w:rPr>
                                    <w:rFonts w:ascii="Cambria Math" w:hAnsi="Cambria Math"/>
                                    <w:i/>
                                  </w:rPr>
                                </m:ctrlPr>
                              </m:dPr>
                              <m:e>
                                <m:r>
                                  <w:rPr>
                                    <w:rFonts w:ascii="Cambria Math" w:hAnsi="Cambria Math"/>
                                  </w:rPr>
                                  <m:t>t</m:t>
                                </m:r>
                              </m:e>
                            </m:d>
                          </m:e>
                        </m:d>
                        <m:r>
                          <w:rPr>
                            <w:rFonts w:ascii="Cambria Math" w:hAnsi="Cambria Math"/>
                          </w:rPr>
                          <m:t>)</m:t>
                        </m:r>
                      </m:den>
                    </m:f>
                  </m:e>
                </m:d>
              </m:oMath>
            </m:oMathPara>
          </w:p>
        </w:tc>
        <w:tc>
          <w:tcPr>
            <w:tcW w:w="1440" w:type="dxa"/>
            <w:vAlign w:val="center"/>
          </w:tcPr>
          <w:p w14:paraId="6460BE60" w14:textId="5D7A21F9" w:rsidR="00B04F9A" w:rsidRPr="00A25FFE" w:rsidRDefault="00B04F9A" w:rsidP="005B0E14">
            <w:pPr>
              <w:spacing w:line="480" w:lineRule="auto"/>
              <w:rPr>
                <w:rFonts w:ascii="Times New Roman" w:hAnsi="Times New Roman"/>
              </w:rPr>
            </w:pPr>
            <w:r w:rsidRPr="00A25FFE">
              <w:rPr>
                <w:rFonts w:ascii="Times New Roman" w:hAnsi="Times New Roman"/>
              </w:rPr>
              <w:t xml:space="preserve">Equation </w:t>
            </w:r>
            <w:r w:rsidR="002028F7" w:rsidRPr="00A25FFE">
              <w:rPr>
                <w:rFonts w:ascii="Times New Roman" w:hAnsi="Times New Roman"/>
              </w:rPr>
              <w:t>1</w:t>
            </w:r>
          </w:p>
        </w:tc>
      </w:tr>
    </w:tbl>
    <w:p w14:paraId="7FB41B2E" w14:textId="6A2E1C97" w:rsidR="00B04F9A" w:rsidRPr="00A25FFE" w:rsidRDefault="00B04F9A" w:rsidP="001E4E63">
      <w:pPr>
        <w:spacing w:line="480" w:lineRule="auto"/>
        <w:rPr>
          <w:rFonts w:ascii="Times New Roman" w:hAnsi="Times New Roman"/>
        </w:rPr>
      </w:pPr>
      <w:r w:rsidRPr="00A25FFE">
        <w:rPr>
          <w:rFonts w:ascii="Times New Roman" w:hAnsi="Times New Roman"/>
        </w:rPr>
        <w:t>where</w:t>
      </w:r>
      <w:r w:rsidR="001E4E63" w:rsidRPr="00A25FFE">
        <w:rPr>
          <w:rFonts w:ascii="Times New Roman" w:hAnsi="Times New Roman"/>
        </w:rPr>
        <w:t xml:space="preserve"> </w:t>
      </w:r>
      <w:proofErr w:type="spellStart"/>
      <w:r w:rsidR="001E4E63" w:rsidRPr="00A25FFE">
        <w:rPr>
          <w:rFonts w:ascii="Times New Roman" w:hAnsi="Times New Roman"/>
          <w:i/>
          <w:iCs/>
        </w:rPr>
        <w:t>Y</w:t>
      </w:r>
      <w:r w:rsidR="001E4E63" w:rsidRPr="00A25FFE">
        <w:rPr>
          <w:rFonts w:ascii="Times New Roman" w:hAnsi="Times New Roman"/>
          <w:i/>
          <w:iCs/>
          <w:vertAlign w:val="subscript"/>
        </w:rPr>
        <w:t>i,</w:t>
      </w:r>
      <w:r w:rsidR="005A4038" w:rsidRPr="00A25FFE">
        <w:rPr>
          <w:rFonts w:ascii="Times New Roman" w:hAnsi="Times New Roman"/>
          <w:i/>
          <w:iCs/>
          <w:vertAlign w:val="subscript"/>
        </w:rPr>
        <w:t>s</w:t>
      </w:r>
      <w:proofErr w:type="spellEnd"/>
      <w:r w:rsidR="005A4038" w:rsidRPr="00A25FFE">
        <w:rPr>
          <w:rFonts w:ascii="Times New Roman" w:hAnsi="Times New Roman"/>
        </w:rPr>
        <w:t>(</w:t>
      </w:r>
      <w:r w:rsidR="005A4038" w:rsidRPr="00A25FFE">
        <w:rPr>
          <w:rFonts w:ascii="Times New Roman" w:hAnsi="Times New Roman"/>
          <w:i/>
          <w:iCs/>
        </w:rPr>
        <w:t>t</w:t>
      </w:r>
      <w:r w:rsidR="005A4038" w:rsidRPr="00A25FFE">
        <w:rPr>
          <w:rFonts w:ascii="Times New Roman" w:hAnsi="Times New Roman"/>
        </w:rPr>
        <w:t xml:space="preserve">) </w:t>
      </w:r>
      <w:r w:rsidR="00456ACE" w:rsidRPr="00A25FFE">
        <w:rPr>
          <w:rFonts w:ascii="Times New Roman" w:hAnsi="Times New Roman"/>
        </w:rPr>
        <w:t xml:space="preserve">is the choice for either </w:t>
      </w:r>
      <w:r w:rsidR="001E4E63" w:rsidRPr="00A25FFE">
        <w:rPr>
          <w:rFonts w:ascii="Times New Roman" w:hAnsi="Times New Roman"/>
        </w:rPr>
        <w:t>option 1 (</w:t>
      </w:r>
      <w:r w:rsidR="001E4E63" w:rsidRPr="00A25FFE">
        <w:rPr>
          <w:rFonts w:ascii="Times New Roman" w:hAnsi="Times New Roman"/>
          <w:i/>
          <w:iCs/>
        </w:rPr>
        <w:t>Y</w:t>
      </w:r>
      <w:r w:rsidR="001E4E63" w:rsidRPr="00A25FFE">
        <w:rPr>
          <w:rFonts w:ascii="Times New Roman" w:hAnsi="Times New Roman"/>
        </w:rPr>
        <w:t xml:space="preserve"> = 0) and option 2 (</w:t>
      </w:r>
      <w:r w:rsidR="001E4E63" w:rsidRPr="00A25FFE">
        <w:rPr>
          <w:rFonts w:ascii="Times New Roman" w:hAnsi="Times New Roman"/>
          <w:i/>
          <w:iCs/>
        </w:rPr>
        <w:t>Y</w:t>
      </w:r>
      <w:r w:rsidR="001E4E63" w:rsidRPr="00A25FFE">
        <w:rPr>
          <w:rFonts w:ascii="Times New Roman" w:hAnsi="Times New Roman"/>
        </w:rPr>
        <w:t xml:space="preserve"> = 1) </w:t>
      </w:r>
      <w:r w:rsidR="00456ACE" w:rsidRPr="00A25FFE">
        <w:rPr>
          <w:rFonts w:ascii="Times New Roman" w:hAnsi="Times New Roman"/>
        </w:rPr>
        <w:t xml:space="preserve">on trial </w:t>
      </w:r>
      <w:r w:rsidR="00456ACE" w:rsidRPr="00A25FFE">
        <w:rPr>
          <w:rFonts w:ascii="Times New Roman" w:hAnsi="Times New Roman"/>
          <w:i/>
          <w:iCs/>
        </w:rPr>
        <w:t>t</w:t>
      </w:r>
      <w:r w:rsidR="00456ACE" w:rsidRPr="00A25FFE">
        <w:rPr>
          <w:rFonts w:ascii="Times New Roman" w:hAnsi="Times New Roman"/>
        </w:rPr>
        <w:t xml:space="preserve"> </w:t>
      </w:r>
      <w:r w:rsidR="001E4E63" w:rsidRPr="00A25FFE">
        <w:rPr>
          <w:rFonts w:ascii="Times New Roman" w:hAnsi="Times New Roman"/>
        </w:rPr>
        <w:t xml:space="preserve">by </w:t>
      </w:r>
      <w:r w:rsidR="00996BF0" w:rsidRPr="00A25FFE">
        <w:rPr>
          <w:rFonts w:ascii="Times New Roman" w:hAnsi="Times New Roman"/>
        </w:rPr>
        <w:t>participant</w:t>
      </w:r>
      <w:r w:rsidR="00456ACE" w:rsidRPr="00A25FFE">
        <w:rPr>
          <w:rFonts w:ascii="Times New Roman" w:hAnsi="Times New Roman"/>
        </w:rPr>
        <w:t xml:space="preserve"> </w:t>
      </w:r>
      <w:proofErr w:type="spellStart"/>
      <w:r w:rsidR="00456ACE" w:rsidRPr="00A25FFE">
        <w:rPr>
          <w:rFonts w:ascii="Times New Roman" w:hAnsi="Times New Roman"/>
          <w:i/>
          <w:iCs/>
        </w:rPr>
        <w:t>i</w:t>
      </w:r>
      <w:proofErr w:type="spellEnd"/>
      <w:r w:rsidR="00996BF0" w:rsidRPr="00A25FFE">
        <w:rPr>
          <w:rFonts w:ascii="Times New Roman" w:hAnsi="Times New Roman"/>
        </w:rPr>
        <w:t xml:space="preserve"> on session</w:t>
      </w:r>
      <w:r w:rsidR="00456ACE" w:rsidRPr="00A25FFE">
        <w:rPr>
          <w:rFonts w:ascii="Times New Roman" w:hAnsi="Times New Roman"/>
        </w:rPr>
        <w:t xml:space="preserve"> </w:t>
      </w:r>
      <w:r w:rsidR="00456ACE" w:rsidRPr="00A25FFE">
        <w:rPr>
          <w:rFonts w:ascii="Times New Roman" w:hAnsi="Times New Roman"/>
          <w:i/>
          <w:iCs/>
        </w:rPr>
        <w:t>s</w:t>
      </w:r>
      <w:r w:rsidR="00456ACE" w:rsidRPr="00A25FFE">
        <w:rPr>
          <w:rFonts w:ascii="Times New Roman" w:hAnsi="Times New Roman"/>
        </w:rPr>
        <w:t>,</w:t>
      </w:r>
      <w:r w:rsidR="00996BF0" w:rsidRPr="00A25FFE">
        <w:rPr>
          <w:rFonts w:ascii="Times New Roman" w:hAnsi="Times New Roman"/>
        </w:rPr>
        <w:t xml:space="preserve"> and </w:t>
      </w:r>
      <w:r w:rsidR="00996BF0" w:rsidRPr="00A25FFE">
        <w:rPr>
          <w:rFonts w:ascii="Times New Roman" w:hAnsi="Times New Roman"/>
          <w:i/>
          <w:iCs/>
        </w:rPr>
        <w:t>V</w:t>
      </w:r>
      <w:r w:rsidR="00456ACE" w:rsidRPr="00A25FFE">
        <w:rPr>
          <w:rFonts w:ascii="Times New Roman" w:hAnsi="Times New Roman"/>
          <w:i/>
          <w:iCs/>
          <w:vertAlign w:val="subscript"/>
        </w:rPr>
        <w:t>0</w:t>
      </w:r>
      <w:r w:rsidR="005A4038" w:rsidRPr="00A25FFE">
        <w:rPr>
          <w:rFonts w:ascii="Times New Roman" w:hAnsi="Times New Roman"/>
          <w:i/>
          <w:iCs/>
          <w:vertAlign w:val="subscript"/>
        </w:rPr>
        <w:t>,</w:t>
      </w:r>
      <w:r w:rsidR="00996BF0" w:rsidRPr="00A25FFE">
        <w:rPr>
          <w:rFonts w:ascii="Times New Roman" w:hAnsi="Times New Roman"/>
          <w:i/>
          <w:iCs/>
          <w:vertAlign w:val="subscript"/>
        </w:rPr>
        <w:t>i,s</w:t>
      </w:r>
      <w:r w:rsidR="00996BF0" w:rsidRPr="00A25FFE">
        <w:rPr>
          <w:rFonts w:ascii="Times New Roman" w:hAnsi="Times New Roman"/>
        </w:rPr>
        <w:t>(</w:t>
      </w:r>
      <w:r w:rsidR="00996BF0" w:rsidRPr="00A25FFE">
        <w:rPr>
          <w:rFonts w:ascii="Times New Roman" w:hAnsi="Times New Roman"/>
          <w:i/>
          <w:iCs/>
        </w:rPr>
        <w:t>t</w:t>
      </w:r>
      <w:r w:rsidR="00996BF0" w:rsidRPr="00A25FFE">
        <w:rPr>
          <w:rFonts w:ascii="Times New Roman" w:hAnsi="Times New Roman"/>
        </w:rPr>
        <w:t>)</w:t>
      </w:r>
      <w:r w:rsidR="00456ACE" w:rsidRPr="00A25FFE">
        <w:rPr>
          <w:rFonts w:ascii="Times New Roman" w:hAnsi="Times New Roman"/>
        </w:rPr>
        <w:t xml:space="preserve"> and </w:t>
      </w:r>
      <w:r w:rsidR="00456ACE" w:rsidRPr="00A25FFE">
        <w:rPr>
          <w:rFonts w:ascii="Times New Roman" w:hAnsi="Times New Roman"/>
          <w:i/>
          <w:iCs/>
        </w:rPr>
        <w:t>V</w:t>
      </w:r>
      <w:r w:rsidR="00456ACE" w:rsidRPr="00A25FFE">
        <w:rPr>
          <w:rFonts w:ascii="Times New Roman" w:hAnsi="Times New Roman"/>
          <w:i/>
          <w:iCs/>
          <w:vertAlign w:val="subscript"/>
        </w:rPr>
        <w:t>1,i,s</w:t>
      </w:r>
      <w:r w:rsidR="00456ACE" w:rsidRPr="00A25FFE">
        <w:rPr>
          <w:rFonts w:ascii="Times New Roman" w:hAnsi="Times New Roman"/>
        </w:rPr>
        <w:t>(</w:t>
      </w:r>
      <w:r w:rsidR="00456ACE" w:rsidRPr="00A25FFE">
        <w:rPr>
          <w:rFonts w:ascii="Times New Roman" w:hAnsi="Times New Roman"/>
          <w:i/>
          <w:iCs/>
        </w:rPr>
        <w:t>t</w:t>
      </w:r>
      <w:r w:rsidR="00456ACE" w:rsidRPr="00A25FFE">
        <w:rPr>
          <w:rFonts w:ascii="Times New Roman" w:hAnsi="Times New Roman"/>
        </w:rPr>
        <w:t>)</w:t>
      </w:r>
      <w:r w:rsidR="00996BF0" w:rsidRPr="00A25FFE">
        <w:rPr>
          <w:rFonts w:ascii="Times New Roman" w:hAnsi="Times New Roman"/>
        </w:rPr>
        <w:t xml:space="preserve"> </w:t>
      </w:r>
      <w:r w:rsidR="00456ACE" w:rsidRPr="00A25FFE">
        <w:rPr>
          <w:rFonts w:ascii="Times New Roman" w:hAnsi="Times New Roman"/>
        </w:rPr>
        <w:t>are</w:t>
      </w:r>
      <w:r w:rsidR="00996BF0" w:rsidRPr="00A25FFE">
        <w:rPr>
          <w:rFonts w:ascii="Times New Roman" w:hAnsi="Times New Roman"/>
        </w:rPr>
        <w:t xml:space="preserve"> the expected value</w:t>
      </w:r>
      <w:r w:rsidR="00456ACE" w:rsidRPr="00A25FFE">
        <w:rPr>
          <w:rFonts w:ascii="Times New Roman" w:hAnsi="Times New Roman"/>
        </w:rPr>
        <w:t>s</w:t>
      </w:r>
      <w:r w:rsidR="00996BF0" w:rsidRPr="00A25FFE">
        <w:rPr>
          <w:rFonts w:ascii="Times New Roman" w:hAnsi="Times New Roman"/>
        </w:rPr>
        <w:t xml:space="preserve"> </w:t>
      </w:r>
      <w:r w:rsidR="00456ACE" w:rsidRPr="00A25FFE">
        <w:rPr>
          <w:rFonts w:ascii="Times New Roman" w:hAnsi="Times New Roman"/>
        </w:rPr>
        <w:t xml:space="preserve">associated with </w:t>
      </w:r>
      <w:r w:rsidR="00996BF0" w:rsidRPr="00A25FFE">
        <w:rPr>
          <w:rFonts w:ascii="Times New Roman" w:hAnsi="Times New Roman"/>
        </w:rPr>
        <w:t>choosing option 1 or 2</w:t>
      </w:r>
      <w:r w:rsidR="003F378E" w:rsidRPr="00A25FFE">
        <w:rPr>
          <w:rFonts w:ascii="Times New Roman" w:hAnsi="Times New Roman"/>
        </w:rPr>
        <w:t xml:space="preserve">, </w:t>
      </w:r>
      <w:r w:rsidR="002038C5" w:rsidRPr="00A25FFE">
        <w:rPr>
          <w:rFonts w:ascii="Times New Roman" w:hAnsi="Times New Roman"/>
        </w:rPr>
        <w:t>updated</w:t>
      </w:r>
      <w:r w:rsidR="00FA5A43" w:rsidRPr="00A25FFE">
        <w:rPr>
          <w:rFonts w:ascii="Times New Roman" w:hAnsi="Times New Roman"/>
        </w:rPr>
        <w:t xml:space="preserve"> from trial to trial</w:t>
      </w:r>
      <w:r w:rsidR="002038C5" w:rsidRPr="00A25FFE">
        <w:rPr>
          <w:rFonts w:ascii="Times New Roman" w:hAnsi="Times New Roman"/>
        </w:rPr>
        <w:t xml:space="preserve"> according to </w:t>
      </w:r>
      <w:r w:rsidR="003F378E" w:rsidRPr="00A25FFE">
        <w:rPr>
          <w:rFonts w:ascii="Times New Roman" w:hAnsi="Times New Roman"/>
        </w:rPr>
        <w:t>the following function:</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B04F9A" w:rsidRPr="00DA6C8E" w14:paraId="1DB7B1C4" w14:textId="77777777" w:rsidTr="005B0E14">
        <w:trPr>
          <w:jc w:val="center"/>
        </w:trPr>
        <w:tc>
          <w:tcPr>
            <w:tcW w:w="1440" w:type="dxa"/>
          </w:tcPr>
          <w:p w14:paraId="3B83B137" w14:textId="77777777" w:rsidR="00B04F9A" w:rsidRPr="00A25FFE" w:rsidRDefault="00B04F9A" w:rsidP="005B0E14">
            <w:pPr>
              <w:spacing w:line="480" w:lineRule="auto"/>
              <w:rPr>
                <w:rFonts w:ascii="Times New Roman" w:hAnsi="Times New Roman"/>
              </w:rPr>
            </w:pPr>
          </w:p>
        </w:tc>
        <w:tc>
          <w:tcPr>
            <w:tcW w:w="7920" w:type="dxa"/>
          </w:tcPr>
          <w:p w14:paraId="0D15368D" w14:textId="148F28DF" w:rsidR="002038C5" w:rsidRPr="00A25FFE" w:rsidRDefault="00000000" w:rsidP="00A15155">
            <w:pPr>
              <w:jc w:val="center"/>
              <w:rPr>
                <w:rFonts w:ascii="Times New Roman" w:hAnsi="Times New Roman"/>
              </w:rPr>
            </w:pPr>
            <m:oMath>
              <m:sSub>
                <m:sSubPr>
                  <m:ctrlPr>
                    <w:rPr>
                      <w:rFonts w:ascii="Cambria Math" w:hAnsi="Cambria Math"/>
                      <w:i/>
                    </w:rPr>
                  </m:ctrlPr>
                </m:sSubPr>
                <m:e>
                  <m:r>
                    <w:rPr>
                      <w:rFonts w:ascii="Cambria Math" w:hAnsi="Cambria Math"/>
                    </w:rPr>
                    <m:t>V</m:t>
                  </m:r>
                </m:e>
                <m:sub>
                  <m:r>
                    <w:rPr>
                      <w:rFonts w:ascii="Cambria Math" w:hAnsi="Cambria Math"/>
                    </w:rPr>
                    <m:t>1,i,s</m:t>
                  </m:r>
                </m:sub>
              </m:sSub>
              <m:d>
                <m:dPr>
                  <m:ctrlPr>
                    <w:rPr>
                      <w:rFonts w:ascii="Cambria Math" w:hAnsi="Cambria Math"/>
                      <w:i/>
                    </w:rPr>
                  </m:ctrlPr>
                </m:dPr>
                <m:e>
                  <m:r>
                    <w:rPr>
                      <w:rFonts w:ascii="Cambria Math" w:hAnsi="Cambria Math"/>
                    </w:rPr>
                    <m:t>t+1</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1,i,s</m:t>
                  </m:r>
                </m:sub>
              </m:sSub>
              <m:r>
                <w:rPr>
                  <w:rFonts w:ascii="Cambria Math" w:hAnsi="Cambria Math"/>
                </w:rPr>
                <m:t>(t)</m:t>
              </m:r>
            </m:oMath>
            <w:r w:rsidR="00383A53" w:rsidRPr="00A25FFE">
              <w:rPr>
                <w:rFonts w:ascii="Times New Roman" w:hAnsi="Times New Roman"/>
              </w:rPr>
              <w:t xml:space="preserve">       </w:t>
            </w:r>
            <m:oMath>
              <m:r>
                <w:rPr>
                  <w:rFonts w:ascii="Cambria Math" w:hAnsi="Cambria Math"/>
                </w:rPr>
                <m:t>if Y</m:t>
              </m:r>
              <m:d>
                <m:dPr>
                  <m:ctrlPr>
                    <w:rPr>
                      <w:rFonts w:ascii="Cambria Math" w:hAnsi="Cambria Math"/>
                      <w:i/>
                    </w:rPr>
                  </m:ctrlPr>
                </m:dPr>
                <m:e>
                  <m:r>
                    <w:rPr>
                      <w:rFonts w:ascii="Cambria Math" w:hAnsi="Cambria Math"/>
                    </w:rPr>
                    <m:t>t</m:t>
                  </m:r>
                </m:e>
              </m:d>
              <m:r>
                <w:rPr>
                  <w:rFonts w:ascii="Cambria Math" w:hAnsi="Cambria Math"/>
                </w:rPr>
                <m:t>=0</m:t>
              </m:r>
            </m:oMath>
          </w:p>
          <w:p w14:paraId="46326E69" w14:textId="01FD872C" w:rsidR="00B04F9A" w:rsidRPr="00A25FFE" w:rsidRDefault="00000000" w:rsidP="00A15155">
            <w:pPr>
              <w:spacing w:line="480" w:lineRule="auto"/>
              <w:jc w:val="center"/>
              <w:rPr>
                <w:rFonts w:ascii="Times New Roman" w:hAnsi="Times New Roman"/>
              </w:rPr>
            </w:pPr>
            <m:oMath>
              <m:sSub>
                <m:sSubPr>
                  <m:ctrlPr>
                    <w:rPr>
                      <w:rFonts w:ascii="Cambria Math" w:hAnsi="Cambria Math"/>
                      <w:i/>
                    </w:rPr>
                  </m:ctrlPr>
                </m:sSubPr>
                <m:e>
                  <m:r>
                    <w:rPr>
                      <w:rFonts w:ascii="Cambria Math" w:hAnsi="Cambria Math"/>
                    </w:rPr>
                    <m:t>V</m:t>
                  </m:r>
                </m:e>
                <m:sub>
                  <m:r>
                    <w:rPr>
                      <w:rFonts w:ascii="Cambria Math" w:hAnsi="Cambria Math"/>
                    </w:rPr>
                    <m:t>2,i,s</m:t>
                  </m:r>
                </m:sub>
              </m:sSub>
              <m:d>
                <m:dPr>
                  <m:ctrlPr>
                    <w:rPr>
                      <w:rFonts w:ascii="Cambria Math" w:hAnsi="Cambria Math"/>
                      <w:i/>
                    </w:rPr>
                  </m:ctrlPr>
                </m:dPr>
                <m:e>
                  <m:r>
                    <w:rPr>
                      <w:rFonts w:ascii="Cambria Math" w:hAnsi="Cambria Math"/>
                    </w:rPr>
                    <m:t>t+1</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2,i,s</m:t>
                  </m:r>
                </m:sub>
              </m:sSub>
              <m:r>
                <w:rPr>
                  <w:rFonts w:ascii="Cambria Math" w:hAnsi="Cambria Math"/>
                </w:rPr>
                <m:t>(t)</m:t>
              </m:r>
            </m:oMath>
            <w:r w:rsidR="00383A53" w:rsidRPr="00A25FFE">
              <w:rPr>
                <w:rFonts w:ascii="Times New Roman" w:hAnsi="Times New Roman"/>
              </w:rPr>
              <w:t xml:space="preserve">       </w:t>
            </w:r>
            <m:oMath>
              <m:r>
                <w:rPr>
                  <w:rFonts w:ascii="Cambria Math" w:hAnsi="Cambria Math"/>
                </w:rPr>
                <m:t>if Y</m:t>
              </m:r>
              <m:d>
                <m:dPr>
                  <m:ctrlPr>
                    <w:rPr>
                      <w:rFonts w:ascii="Cambria Math" w:hAnsi="Cambria Math"/>
                      <w:i/>
                    </w:rPr>
                  </m:ctrlPr>
                </m:dPr>
                <m:e>
                  <m:r>
                    <w:rPr>
                      <w:rFonts w:ascii="Cambria Math" w:hAnsi="Cambria Math"/>
                    </w:rPr>
                    <m:t>t</m:t>
                  </m:r>
                </m:e>
              </m:d>
              <m:r>
                <w:rPr>
                  <w:rFonts w:ascii="Cambria Math" w:hAnsi="Cambria Math"/>
                </w:rPr>
                <m:t>=1</m:t>
              </m:r>
            </m:oMath>
          </w:p>
        </w:tc>
        <w:tc>
          <w:tcPr>
            <w:tcW w:w="1440" w:type="dxa"/>
            <w:vAlign w:val="center"/>
          </w:tcPr>
          <w:p w14:paraId="17C28D69" w14:textId="1FFEBB8E" w:rsidR="00B04F9A" w:rsidRPr="00A25FFE" w:rsidRDefault="00B04F9A" w:rsidP="005B0E14">
            <w:pPr>
              <w:spacing w:line="480" w:lineRule="auto"/>
              <w:rPr>
                <w:rFonts w:ascii="Times New Roman" w:hAnsi="Times New Roman"/>
              </w:rPr>
            </w:pPr>
            <w:r w:rsidRPr="00A25FFE">
              <w:rPr>
                <w:rFonts w:ascii="Times New Roman" w:hAnsi="Times New Roman"/>
              </w:rPr>
              <w:t xml:space="preserve">Equation </w:t>
            </w:r>
            <w:r w:rsidR="002028F7" w:rsidRPr="00A25FFE">
              <w:rPr>
                <w:rFonts w:ascii="Times New Roman" w:hAnsi="Times New Roman"/>
              </w:rPr>
              <w:t>2</w:t>
            </w:r>
          </w:p>
        </w:tc>
      </w:tr>
    </w:tbl>
    <w:p w14:paraId="46AA55F3" w14:textId="2D906621" w:rsidR="000F4ADA" w:rsidRDefault="00A15155" w:rsidP="007916E6">
      <w:pPr>
        <w:spacing w:line="480" w:lineRule="auto"/>
        <w:rPr>
          <w:rFonts w:ascii="Times New Roman" w:hAnsi="Times New Roman"/>
        </w:rPr>
      </w:pPr>
      <w:r w:rsidRPr="00A25FFE">
        <w:rPr>
          <w:rFonts w:ascii="Times New Roman" w:hAnsi="Times New Roman"/>
        </w:rPr>
        <w:t xml:space="preserve">where </w:t>
      </w:r>
      <w:r w:rsidRPr="00A25FFE">
        <w:rPr>
          <w:rFonts w:ascii="Times New Roman" w:hAnsi="Times New Roman"/>
          <w:i/>
          <w:iCs/>
        </w:rPr>
        <w:t>A</w:t>
      </w:r>
      <w:r w:rsidRPr="00A25FFE">
        <w:rPr>
          <w:rFonts w:ascii="Times New Roman" w:hAnsi="Times New Roman"/>
        </w:rPr>
        <w:t xml:space="preserve"> is a free parameter describing </w:t>
      </w:r>
      <w:r w:rsidRPr="00B438CC">
        <w:rPr>
          <w:rFonts w:ascii="Times New Roman" w:hAnsi="Times New Roman"/>
        </w:rPr>
        <w:t xml:space="preserve">learning rate for both options, and </w:t>
      </w:r>
      <w:r w:rsidRPr="00B438CC">
        <w:rPr>
          <w:rFonts w:ascii="Times New Roman" w:hAnsi="Times New Roman"/>
          <w:i/>
          <w:iCs/>
        </w:rPr>
        <w:t>x</w:t>
      </w:r>
      <w:r w:rsidRPr="00B438CC">
        <w:rPr>
          <w:rFonts w:ascii="Times New Roman" w:hAnsi="Times New Roman"/>
        </w:rPr>
        <w:t>(</w:t>
      </w:r>
      <w:r w:rsidRPr="00B438CC">
        <w:rPr>
          <w:rFonts w:ascii="Times New Roman" w:hAnsi="Times New Roman"/>
          <w:i/>
          <w:iCs/>
        </w:rPr>
        <w:t>t</w:t>
      </w:r>
      <w:r w:rsidRPr="00B438CC">
        <w:rPr>
          <w:rFonts w:ascii="Times New Roman" w:hAnsi="Times New Roman"/>
        </w:rPr>
        <w:t xml:space="preserve">) is the </w:t>
      </w:r>
      <w:r w:rsidR="003618D4" w:rsidRPr="00B438CC">
        <w:rPr>
          <w:rFonts w:ascii="Times New Roman" w:hAnsi="Times New Roman"/>
        </w:rPr>
        <w:t xml:space="preserve">amount of the outcome on trial </w:t>
      </w:r>
      <w:r w:rsidR="003618D4" w:rsidRPr="00B438CC">
        <w:rPr>
          <w:rFonts w:ascii="Times New Roman" w:hAnsi="Times New Roman"/>
          <w:i/>
          <w:iCs/>
        </w:rPr>
        <w:t>t</w:t>
      </w:r>
      <w:r w:rsidR="003618D4" w:rsidRPr="00B438CC">
        <w:rPr>
          <w:rFonts w:ascii="Times New Roman" w:hAnsi="Times New Roman"/>
        </w:rPr>
        <w:t>.</w:t>
      </w:r>
      <w:r w:rsidR="0014267D" w:rsidRPr="00B438CC">
        <w:rPr>
          <w:rFonts w:ascii="Times New Roman" w:hAnsi="Times New Roman"/>
        </w:rPr>
        <w:t xml:space="preserve"> </w:t>
      </w:r>
      <w:r w:rsidR="00BA0BED">
        <w:rPr>
          <w:rFonts w:ascii="Times New Roman" w:hAnsi="Times New Roman"/>
        </w:rPr>
        <w:t xml:space="preserve">Learning rates are bounded between 0 and 1. </w:t>
      </w:r>
      <w:r w:rsidR="0014267D" w:rsidRPr="00B438CC">
        <w:rPr>
          <w:rFonts w:ascii="Times New Roman" w:hAnsi="Times New Roman"/>
        </w:rPr>
        <w:t xml:space="preserve">Equations 1 and 2 represent a simple reinforcement learning model describing how </w:t>
      </w:r>
      <w:r w:rsidR="00FE2AE9">
        <w:rPr>
          <w:rFonts w:ascii="Times New Roman" w:hAnsi="Times New Roman"/>
        </w:rPr>
        <w:t>rewards</w:t>
      </w:r>
      <w:r w:rsidR="0014267D" w:rsidRPr="00B438CC">
        <w:rPr>
          <w:rFonts w:ascii="Times New Roman" w:hAnsi="Times New Roman"/>
        </w:rPr>
        <w:t xml:space="preserve"> affect choices for </w:t>
      </w:r>
      <w:r w:rsidR="00FE2AE9">
        <w:rPr>
          <w:rFonts w:ascii="Times New Roman" w:hAnsi="Times New Roman"/>
        </w:rPr>
        <w:t xml:space="preserve">the two </w:t>
      </w:r>
      <w:r w:rsidR="0014267D" w:rsidRPr="00B438CC">
        <w:rPr>
          <w:rFonts w:ascii="Times New Roman" w:hAnsi="Times New Roman"/>
        </w:rPr>
        <w:t>options.</w:t>
      </w:r>
    </w:p>
    <w:p w14:paraId="108227E4" w14:textId="4F14E17D" w:rsidR="00F158F6" w:rsidRPr="004F5F26" w:rsidRDefault="00FE2D18" w:rsidP="000F4ADA">
      <w:pPr>
        <w:spacing w:line="480" w:lineRule="auto"/>
        <w:ind w:firstLine="720"/>
        <w:rPr>
          <w:rFonts w:ascii="Times New Roman" w:hAnsi="Times New Roman"/>
        </w:rPr>
      </w:pPr>
      <w:r>
        <w:rPr>
          <w:rFonts w:ascii="Times New Roman" w:hAnsi="Times New Roman"/>
        </w:rPr>
        <w:t>For the longitudinal computational model, we estimate</w:t>
      </w:r>
      <w:r w:rsidR="006A65EF">
        <w:rPr>
          <w:rFonts w:ascii="Times New Roman" w:hAnsi="Times New Roman"/>
        </w:rPr>
        <w:t>d</w:t>
      </w:r>
      <w:r>
        <w:rPr>
          <w:rFonts w:ascii="Times New Roman" w:hAnsi="Times New Roman"/>
        </w:rPr>
        <w:t xml:space="preserve"> the learning rate</w:t>
      </w:r>
      <w:r w:rsidR="00CD7A9E">
        <w:rPr>
          <w:rFonts w:ascii="Times New Roman" w:hAnsi="Times New Roman"/>
        </w:rPr>
        <w:t xml:space="preserve"> using a growth function. To do this, we estimated </w:t>
      </w:r>
      <w:r>
        <w:rPr>
          <w:rFonts w:ascii="Times New Roman" w:hAnsi="Times New Roman"/>
        </w:rPr>
        <w:t xml:space="preserve">a normally-distributed </w:t>
      </w:r>
      <w:r w:rsidR="00CD7A9E">
        <w:rPr>
          <w:rFonts w:ascii="Times New Roman" w:hAnsi="Times New Roman"/>
        </w:rPr>
        <w:t>learning rate</w:t>
      </w:r>
      <w:r w:rsidR="001A2D21">
        <w:rPr>
          <w:rFonts w:ascii="Times New Roman" w:hAnsi="Times New Roman"/>
        </w:rPr>
        <w:t>, `</w:t>
      </w:r>
      <w:r w:rsidR="001A2D21">
        <w:rPr>
          <w:rFonts w:ascii="Times New Roman" w:hAnsi="Times New Roman"/>
          <w:i/>
          <w:iCs/>
        </w:rPr>
        <w:t>A</w:t>
      </w:r>
      <w:r w:rsidR="00F158F6">
        <w:rPr>
          <w:rFonts w:ascii="Times New Roman" w:hAnsi="Times New Roman"/>
        </w:rPr>
        <w:t>,</w:t>
      </w:r>
      <w:r>
        <w:rPr>
          <w:rFonts w:ascii="Times New Roman" w:hAnsi="Times New Roman"/>
        </w:rPr>
        <w:t xml:space="preserve"> </w:t>
      </w:r>
      <w:r w:rsidR="00CD7A9E">
        <w:rPr>
          <w:rFonts w:ascii="Times New Roman" w:hAnsi="Times New Roman"/>
        </w:rPr>
        <w:t xml:space="preserve">that was subsequently </w:t>
      </w:r>
      <w:r w:rsidR="006A65EF">
        <w:rPr>
          <w:rFonts w:ascii="Times New Roman" w:hAnsi="Times New Roman"/>
        </w:rPr>
        <w:lastRenderedPageBreak/>
        <w:t xml:space="preserve">transformed </w:t>
      </w:r>
      <w:r>
        <w:rPr>
          <w:rFonts w:ascii="Times New Roman" w:hAnsi="Times New Roman"/>
        </w:rPr>
        <w:t>such that</w:t>
      </w:r>
      <w:r w:rsidR="006C57AC">
        <w:rPr>
          <w:rFonts w:ascii="Times New Roman" w:hAnsi="Times New Roman"/>
        </w:rPr>
        <w:t xml:space="preserve"> `</w:t>
      </w:r>
      <w:r w:rsidR="006C57AC">
        <w:rPr>
          <w:rFonts w:ascii="Times New Roman" w:hAnsi="Times New Roman"/>
          <w:i/>
          <w:iCs/>
        </w:rPr>
        <w:t>A</w:t>
      </w:r>
      <w:r w:rsidR="006C57AC">
        <w:rPr>
          <w:rFonts w:ascii="Times New Roman" w:hAnsi="Times New Roman"/>
        </w:rPr>
        <w:t xml:space="preserve"> = </w:t>
      </w:r>
      <w:r w:rsidR="006C57AC" w:rsidRPr="00E02F0C">
        <w:rPr>
          <w:rFonts w:ascii="Cambria Math" w:hAnsi="Cambria Math"/>
        </w:rPr>
        <w:t>Φ</w:t>
      </w:r>
      <w:r w:rsidR="006C57AC" w:rsidRPr="00E02F0C">
        <w:rPr>
          <w:rFonts w:ascii="Cambria Math" w:hAnsi="Cambria Math"/>
          <w:vertAlign w:val="superscript"/>
        </w:rPr>
        <w:t>–1</w:t>
      </w:r>
      <w:r w:rsidR="006C57AC" w:rsidRPr="00E02F0C">
        <w:t>(</w:t>
      </w:r>
      <w:r w:rsidR="006C57AC">
        <w:rPr>
          <w:rFonts w:eastAsiaTheme="minorEastAsia"/>
          <w:i/>
          <w:iCs/>
        </w:rPr>
        <w:t>A</w:t>
      </w:r>
      <w:r w:rsidR="006C57AC" w:rsidRPr="00E02F0C">
        <w:rPr>
          <w:rFonts w:eastAsiaTheme="minorEastAsia"/>
          <w:i/>
          <w:iCs/>
          <w:vertAlign w:val="subscript"/>
        </w:rPr>
        <w:t xml:space="preserve"> </w:t>
      </w:r>
      <w:r w:rsidR="006C57AC" w:rsidRPr="00E02F0C">
        <w:rPr>
          <w:rFonts w:eastAsiaTheme="minorEastAsia"/>
        </w:rPr>
        <w:t xml:space="preserve">/ </w:t>
      </w:r>
      <w:r w:rsidR="006C57AC" w:rsidRPr="00E02F0C">
        <w:rPr>
          <w:rFonts w:eastAsiaTheme="minorEastAsia"/>
          <w:i/>
          <w:iCs/>
        </w:rPr>
        <w:t>scale</w:t>
      </w:r>
      <w:r w:rsidR="006C57AC" w:rsidRPr="00E02F0C">
        <w:rPr>
          <w:rFonts w:eastAsiaTheme="minorEastAsia"/>
        </w:rPr>
        <w:t>)</w:t>
      </w:r>
      <w:r w:rsidR="006C57AC">
        <w:rPr>
          <w:rFonts w:eastAsiaTheme="minorEastAsia"/>
        </w:rPr>
        <w:t xml:space="preserve">, where </w:t>
      </w:r>
      <w:r w:rsidR="006C57AC" w:rsidRPr="00E02F0C">
        <w:rPr>
          <w:rFonts w:ascii="Cambria Math" w:hAnsi="Cambria Math"/>
        </w:rPr>
        <w:t>Φ</w:t>
      </w:r>
      <w:r w:rsidR="006C57AC" w:rsidRPr="00E02F0C">
        <w:rPr>
          <w:rFonts w:ascii="Cambria Math" w:hAnsi="Cambria Math"/>
          <w:vertAlign w:val="superscript"/>
        </w:rPr>
        <w:t>–1</w:t>
      </w:r>
      <w:r w:rsidR="006C57AC">
        <w:t xml:space="preserve"> is the inverse of the cumulative distribution function of the normal distribution, and </w:t>
      </w:r>
      <w:r w:rsidR="006C57AC" w:rsidRPr="00B438CC">
        <w:rPr>
          <w:i/>
          <w:iCs/>
        </w:rPr>
        <w:t>scale</w:t>
      </w:r>
      <w:r w:rsidR="006C57AC">
        <w:t xml:space="preserve"> is scaling factor that ensures </w:t>
      </w:r>
      <w:r w:rsidR="006C57AC">
        <w:rPr>
          <w:i/>
          <w:iCs/>
        </w:rPr>
        <w:t>A</w:t>
      </w:r>
      <w:r w:rsidR="006C57AC">
        <w:t xml:space="preserve"> meets the </w:t>
      </w:r>
      <w:r w:rsidR="00BA268E">
        <w:t>0 to 1</w:t>
      </w:r>
      <w:r w:rsidR="006C57AC">
        <w:t xml:space="preserve"> bounds (here, </w:t>
      </w:r>
      <w:r w:rsidR="006C57AC" w:rsidRPr="00B438CC">
        <w:rPr>
          <w:i/>
          <w:iCs/>
        </w:rPr>
        <w:t>scale</w:t>
      </w:r>
      <w:r w:rsidR="006C57AC">
        <w:t xml:space="preserve"> = 1).</w:t>
      </w:r>
      <w:r w:rsidR="004F5F26">
        <w:t xml:space="preserve"> To examine changes in learning rate across time, we assumed that `</w:t>
      </w:r>
      <w:r w:rsidR="004F5F26">
        <w:rPr>
          <w:i/>
          <w:iCs/>
        </w:rPr>
        <w:t>A</w:t>
      </w:r>
      <w:r w:rsidR="004F5F26">
        <w:t xml:space="preserve"> is a person-specific parameter, given by the following growth function:</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F158F6" w:rsidRPr="00DA6C8E" w14:paraId="2382A88B" w14:textId="77777777" w:rsidTr="00371AD6">
        <w:trPr>
          <w:jc w:val="center"/>
        </w:trPr>
        <w:tc>
          <w:tcPr>
            <w:tcW w:w="1440" w:type="dxa"/>
          </w:tcPr>
          <w:p w14:paraId="7F7355AE" w14:textId="77777777" w:rsidR="00F158F6" w:rsidRPr="005D0B5C" w:rsidRDefault="00F158F6" w:rsidP="00371AD6">
            <w:pPr>
              <w:spacing w:line="480" w:lineRule="auto"/>
              <w:rPr>
                <w:rFonts w:ascii="Times New Roman" w:hAnsi="Times New Roman"/>
              </w:rPr>
            </w:pPr>
          </w:p>
        </w:tc>
        <w:tc>
          <w:tcPr>
            <w:tcW w:w="7920" w:type="dxa"/>
          </w:tcPr>
          <w:p w14:paraId="06AB031A" w14:textId="2A4A3849" w:rsidR="00F158F6" w:rsidRPr="005D0B5C" w:rsidRDefault="004F5F26" w:rsidP="00371AD6">
            <w:pPr>
              <w:spacing w:line="480" w:lineRule="auto"/>
              <w:jc w:val="center"/>
              <w:rPr>
                <w:rFonts w:ascii="Times New Roman" w:hAnsi="Times New Roman"/>
              </w:rPr>
            </w:pPr>
            <m:oMathPara>
              <m:oMath>
                <m:r>
                  <w:rPr>
                    <w:rFonts w:ascii="Cambria Math" w:hAnsi="Cambria Math"/>
                  </w:rPr>
                  <m:t>`A=</m:t>
                </m:r>
                <m:sSub>
                  <m:sSubPr>
                    <m:ctrlPr>
                      <w:rPr>
                        <w:rFonts w:ascii="Cambria Math" w:hAnsi="Cambria Math"/>
                        <w:i/>
                      </w:rPr>
                    </m:ctrlPr>
                  </m:sSubPr>
                  <m:e>
                    <m:r>
                      <w:rPr>
                        <w:rFonts w:ascii="Cambria Math" w:hAnsi="Cambria Math"/>
                      </w:rPr>
                      <m:t>β</m:t>
                    </m:r>
                  </m:e>
                  <m:sub>
                    <m:r>
                      <w:rPr>
                        <w:rFonts w:ascii="Cambria Math" w:hAnsi="Cambria Math"/>
                      </w:rPr>
                      <m:t>0i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oMath>
            </m:oMathPara>
          </w:p>
        </w:tc>
        <w:tc>
          <w:tcPr>
            <w:tcW w:w="1440" w:type="dxa"/>
            <w:vAlign w:val="center"/>
          </w:tcPr>
          <w:p w14:paraId="69A2BEE8" w14:textId="39426FA0" w:rsidR="00F158F6" w:rsidRPr="005D0B5C" w:rsidRDefault="00F158F6" w:rsidP="00371AD6">
            <w:pPr>
              <w:spacing w:line="480" w:lineRule="auto"/>
              <w:rPr>
                <w:rFonts w:ascii="Times New Roman" w:hAnsi="Times New Roman"/>
              </w:rPr>
            </w:pPr>
            <w:r w:rsidRPr="005D0B5C">
              <w:rPr>
                <w:rFonts w:ascii="Times New Roman" w:hAnsi="Times New Roman"/>
              </w:rPr>
              <w:t xml:space="preserve">Equation </w:t>
            </w:r>
            <w:r w:rsidR="00EB0378">
              <w:rPr>
                <w:rFonts w:ascii="Times New Roman" w:hAnsi="Times New Roman"/>
              </w:rPr>
              <w:t>3</w:t>
            </w:r>
          </w:p>
        </w:tc>
      </w:tr>
    </w:tbl>
    <w:p w14:paraId="493D88F7" w14:textId="7DE1C46B" w:rsidR="006B274B" w:rsidRDefault="00EB0378" w:rsidP="007916E6">
      <w:pPr>
        <w:spacing w:line="480" w:lineRule="auto"/>
        <w:rPr>
          <w:rFonts w:ascii="Times New Roman" w:hAnsi="Times New Roman"/>
        </w:rPr>
      </w:pPr>
      <w:r>
        <w:rPr>
          <w:rFonts w:ascii="Times New Roman" w:hAnsi="Times New Roman"/>
        </w:rPr>
        <w:t>where</w:t>
      </w:r>
      <w:r w:rsidR="00C6195F">
        <w:rPr>
          <w:rFonts w:ascii="Times New Roman" w:hAnsi="Times New Roman"/>
        </w:rPr>
        <w:t xml:space="preserve"> `</w:t>
      </w:r>
      <w:r w:rsidR="006B274B">
        <w:rPr>
          <w:rFonts w:ascii="Times New Roman" w:hAnsi="Times New Roman"/>
          <w:i/>
          <w:iCs/>
        </w:rPr>
        <w:t>A</w:t>
      </w:r>
      <w:r w:rsidR="00AC076F">
        <w:rPr>
          <w:rFonts w:ascii="Times New Roman" w:hAnsi="Times New Roman"/>
          <w:i/>
          <w:iCs/>
          <w:vertAlign w:val="subscript"/>
        </w:rPr>
        <w:t>ij</w:t>
      </w:r>
      <w:r w:rsidR="006B274B">
        <w:rPr>
          <w:rFonts w:ascii="Times New Roman" w:hAnsi="Times New Roman"/>
        </w:rPr>
        <w:t xml:space="preserve"> is the learning rate for person </w:t>
      </w:r>
      <w:proofErr w:type="spellStart"/>
      <w:r w:rsidR="006B274B">
        <w:rPr>
          <w:rFonts w:ascii="Times New Roman" w:hAnsi="Times New Roman"/>
          <w:i/>
          <w:iCs/>
        </w:rPr>
        <w:t>i</w:t>
      </w:r>
      <w:proofErr w:type="spellEnd"/>
      <w:r w:rsidR="006B274B">
        <w:rPr>
          <w:rFonts w:ascii="Times New Roman" w:hAnsi="Times New Roman"/>
        </w:rPr>
        <w:t xml:space="preserve"> at </w:t>
      </w:r>
      <w:r w:rsidR="007E79BD">
        <w:rPr>
          <w:rFonts w:ascii="Times New Roman" w:hAnsi="Times New Roman"/>
        </w:rPr>
        <w:t xml:space="preserve">occasion </w:t>
      </w:r>
      <w:r w:rsidR="006B274B">
        <w:rPr>
          <w:rFonts w:ascii="Times New Roman" w:hAnsi="Times New Roman"/>
          <w:i/>
          <w:iCs/>
        </w:rPr>
        <w:t>j</w:t>
      </w:r>
      <w:r w:rsidR="006B274B">
        <w:rPr>
          <w:rFonts w:ascii="Times New Roman" w:hAnsi="Times New Roman"/>
        </w:rPr>
        <w:t xml:space="preserve">, </w:t>
      </w:r>
      <w:r w:rsidR="006B274B" w:rsidRPr="00B438CC">
        <w:rPr>
          <w:rFonts w:ascii="Times New Roman" w:hAnsi="Times New Roman"/>
          <w:i/>
          <w:iCs/>
        </w:rPr>
        <w:t>β</w:t>
      </w:r>
      <w:r w:rsidR="006B274B">
        <w:rPr>
          <w:rFonts w:ascii="Times New Roman" w:hAnsi="Times New Roman"/>
          <w:vertAlign w:val="subscript"/>
        </w:rPr>
        <w:t>0</w:t>
      </w:r>
      <w:r w:rsidR="00616FEA" w:rsidRPr="00B438CC">
        <w:rPr>
          <w:rFonts w:ascii="Times New Roman" w:hAnsi="Times New Roman"/>
          <w:i/>
          <w:iCs/>
          <w:vertAlign w:val="subscript"/>
        </w:rPr>
        <w:t>i</w:t>
      </w:r>
      <w:r w:rsidR="006B274B">
        <w:rPr>
          <w:rFonts w:ascii="Times New Roman" w:hAnsi="Times New Roman"/>
        </w:rPr>
        <w:t xml:space="preserve"> is </w:t>
      </w:r>
      <w:r w:rsidR="00616FEA">
        <w:rPr>
          <w:rFonts w:ascii="Times New Roman" w:hAnsi="Times New Roman"/>
        </w:rPr>
        <w:t>the person-specific intercept</w:t>
      </w:r>
      <w:r w:rsidR="006B274B">
        <w:rPr>
          <w:rFonts w:ascii="Times New Roman" w:hAnsi="Times New Roman"/>
        </w:rPr>
        <w:t xml:space="preserve">, </w:t>
      </w:r>
      <w:r w:rsidR="006B274B" w:rsidRPr="005D0B5C">
        <w:rPr>
          <w:rFonts w:ascii="Times New Roman" w:hAnsi="Times New Roman"/>
          <w:i/>
          <w:iCs/>
        </w:rPr>
        <w:t>β</w:t>
      </w:r>
      <w:r w:rsidR="006B274B">
        <w:rPr>
          <w:rFonts w:ascii="Times New Roman" w:hAnsi="Times New Roman"/>
          <w:vertAlign w:val="subscript"/>
        </w:rPr>
        <w:t>1</w:t>
      </w:r>
      <w:r w:rsidR="00616FEA" w:rsidRPr="00B438CC">
        <w:rPr>
          <w:rFonts w:ascii="Times New Roman" w:hAnsi="Times New Roman"/>
          <w:i/>
          <w:iCs/>
          <w:vertAlign w:val="subscript"/>
        </w:rPr>
        <w:t>i</w:t>
      </w:r>
      <w:r w:rsidR="006B274B">
        <w:rPr>
          <w:rFonts w:ascii="Times New Roman" w:hAnsi="Times New Roman"/>
        </w:rPr>
        <w:t xml:space="preserve"> is the person-specific slope effect of time, </w:t>
      </w:r>
      <w:proofErr w:type="spellStart"/>
      <w:r w:rsidR="006B274B">
        <w:rPr>
          <w:rFonts w:ascii="Times New Roman" w:hAnsi="Times New Roman"/>
          <w:i/>
          <w:iCs/>
        </w:rPr>
        <w:t>T</w:t>
      </w:r>
      <w:r w:rsidR="006B274B">
        <w:rPr>
          <w:rFonts w:ascii="Times New Roman" w:hAnsi="Times New Roman"/>
          <w:i/>
          <w:iCs/>
          <w:vertAlign w:val="subscript"/>
        </w:rPr>
        <w:t>ij</w:t>
      </w:r>
      <w:proofErr w:type="spellEnd"/>
      <w:r w:rsidR="006B274B">
        <w:rPr>
          <w:rFonts w:ascii="Times New Roman" w:hAnsi="Times New Roman"/>
        </w:rPr>
        <w:t xml:space="preserve"> is the variable representing time</w:t>
      </w:r>
      <w:r w:rsidR="00CA3AC5">
        <w:rPr>
          <w:rFonts w:ascii="Times New Roman" w:hAnsi="Times New Roman"/>
        </w:rPr>
        <w:t xml:space="preserve">, and </w:t>
      </w:r>
      <w:proofErr w:type="spellStart"/>
      <w:r w:rsidR="00CA3AC5">
        <w:rPr>
          <w:rFonts w:ascii="Times New Roman" w:hAnsi="Times New Roman"/>
          <w:i/>
          <w:iCs/>
        </w:rPr>
        <w:t>r</w:t>
      </w:r>
      <w:r w:rsidR="00CA3AC5">
        <w:rPr>
          <w:rFonts w:ascii="Times New Roman" w:hAnsi="Times New Roman"/>
          <w:i/>
          <w:iCs/>
          <w:vertAlign w:val="subscript"/>
        </w:rPr>
        <w:t>ij</w:t>
      </w:r>
      <w:proofErr w:type="spellEnd"/>
      <w:r w:rsidR="00CA3AC5">
        <w:rPr>
          <w:rFonts w:ascii="Times New Roman" w:hAnsi="Times New Roman"/>
        </w:rPr>
        <w:t xml:space="preserve"> is the residual.</w:t>
      </w:r>
      <w:r w:rsidR="00995667">
        <w:rPr>
          <w:rFonts w:ascii="Times New Roman" w:hAnsi="Times New Roman"/>
        </w:rPr>
        <w:t xml:space="preserve"> </w:t>
      </w:r>
      <w:r w:rsidR="004E7792">
        <w:rPr>
          <w:rFonts w:ascii="Times New Roman" w:hAnsi="Times New Roman"/>
        </w:rPr>
        <w:t>Residuals are assumed to be normally distributed</w:t>
      </w:r>
      <w:r w:rsidR="00F00288">
        <w:rPr>
          <w:rFonts w:ascii="Times New Roman" w:hAnsi="Times New Roman"/>
        </w:rPr>
        <w:t xml:space="preserve"> </w:t>
      </w:r>
      <w:r w:rsidR="00091092">
        <w:rPr>
          <w:rFonts w:ascii="Times New Roman" w:hAnsi="Times New Roman"/>
        </w:rPr>
        <w:t xml:space="preserve">with a mean of 0 and a variance of </w:t>
      </w:r>
      <w:r w:rsidR="00091092" w:rsidRPr="00091092">
        <w:rPr>
          <w:rFonts w:ascii="Times New Roman" w:hAnsi="Times New Roman"/>
          <w:i/>
          <w:iCs/>
        </w:rPr>
        <w:t>σ</w:t>
      </w:r>
      <w:r w:rsidR="00091092">
        <w:rPr>
          <w:rFonts w:ascii="Times New Roman" w:hAnsi="Times New Roman"/>
          <w:vertAlign w:val="superscript"/>
        </w:rPr>
        <w:t>2</w:t>
      </w:r>
      <w:r w:rsidR="00091092">
        <w:rPr>
          <w:rFonts w:ascii="Times New Roman" w:hAnsi="Times New Roman"/>
          <w:vertAlign w:val="subscript"/>
        </w:rPr>
        <w:t>,</w:t>
      </w:r>
      <w:r w:rsidR="00091092">
        <w:rPr>
          <w:rFonts w:ascii="Times New Roman" w:hAnsi="Times New Roman"/>
        </w:rPr>
        <w:t xml:space="preserve"> </w:t>
      </w:r>
      <w:r w:rsidR="00F00288">
        <w:rPr>
          <w:rFonts w:ascii="Times New Roman" w:hAnsi="Times New Roman"/>
        </w:rPr>
        <w:t xml:space="preserve">such that </w:t>
      </w:r>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 Normal</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4E7792">
        <w:rPr>
          <w:rFonts w:ascii="Times New Roman" w:hAnsi="Times New Roman"/>
        </w:rPr>
        <w:t>.</w:t>
      </w:r>
      <w:r w:rsidR="004C5BED">
        <w:rPr>
          <w:rFonts w:ascii="Times New Roman" w:hAnsi="Times New Roman"/>
        </w:rPr>
        <w:t xml:space="preserve"> </w:t>
      </w:r>
      <w:r w:rsidR="00F50B6D">
        <w:rPr>
          <w:rFonts w:ascii="Times New Roman" w:hAnsi="Times New Roman"/>
        </w:rPr>
        <w:t xml:space="preserve">Equation 3 represents level 1 of a hierarchical growth model in which the </w:t>
      </w:r>
      <w:r w:rsidR="00F50B6D" w:rsidRPr="00B438CC">
        <w:rPr>
          <w:rFonts w:ascii="Times New Roman" w:hAnsi="Times New Roman"/>
          <w:i/>
          <w:iCs/>
        </w:rPr>
        <w:t>β</w:t>
      </w:r>
      <w:r w:rsidR="00F50B6D">
        <w:rPr>
          <w:rFonts w:ascii="Times New Roman" w:hAnsi="Times New Roman"/>
        </w:rPr>
        <w:t>s can be further decomposed in</w:t>
      </w:r>
      <w:r w:rsidR="00B22250">
        <w:rPr>
          <w:rFonts w:ascii="Times New Roman" w:hAnsi="Times New Roman"/>
        </w:rPr>
        <w:t>to their group- and person-level effects at</w:t>
      </w:r>
      <w:r w:rsidR="00F50B6D">
        <w:rPr>
          <w:rFonts w:ascii="Times New Roman" w:hAnsi="Times New Roman"/>
        </w:rPr>
        <w:t xml:space="preserve"> l</w:t>
      </w:r>
      <w:r w:rsidR="00995667">
        <w:rPr>
          <w:rFonts w:ascii="Times New Roman" w:hAnsi="Times New Roman"/>
        </w:rPr>
        <w:t>evel 2</w:t>
      </w:r>
      <w:r w:rsidR="00D028BB">
        <w:rPr>
          <w:rFonts w:ascii="Times New Roman" w:hAnsi="Times New Roman"/>
        </w:rPr>
        <w:t>, given by the following</w:t>
      </w:r>
      <w:r w:rsidR="00995667">
        <w:rPr>
          <w:rFonts w:ascii="Times New Roman" w:hAnsi="Times New Roman"/>
        </w:rPr>
        <w:t>:</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995667" w:rsidRPr="00DA6C8E" w14:paraId="39999038" w14:textId="77777777" w:rsidTr="005D0B5C">
        <w:trPr>
          <w:jc w:val="center"/>
        </w:trPr>
        <w:tc>
          <w:tcPr>
            <w:tcW w:w="1440" w:type="dxa"/>
          </w:tcPr>
          <w:p w14:paraId="1228ACC6" w14:textId="77777777" w:rsidR="00995667" w:rsidRPr="005D0B5C" w:rsidRDefault="00995667" w:rsidP="005D0B5C">
            <w:pPr>
              <w:spacing w:line="480" w:lineRule="auto"/>
              <w:rPr>
                <w:rFonts w:ascii="Times New Roman" w:hAnsi="Times New Roman"/>
              </w:rPr>
            </w:pPr>
          </w:p>
        </w:tc>
        <w:tc>
          <w:tcPr>
            <w:tcW w:w="7920" w:type="dxa"/>
          </w:tcPr>
          <w:p w14:paraId="1F08A55F" w14:textId="77777777" w:rsidR="00995667" w:rsidRPr="00B438CC" w:rsidRDefault="00000000" w:rsidP="00995667">
            <w:pPr>
              <w:spacing w:line="480" w:lineRule="auto"/>
              <w:jc w:val="center"/>
              <w:rPr>
                <w:rFonts w:ascii="Times New Roman" w:hAnsi="Times New Roman"/>
              </w:rPr>
            </w:pPr>
            <m:oMathPara>
              <m:oMath>
                <m:sSub>
                  <m:sSubPr>
                    <m:ctrlPr>
                      <w:rPr>
                        <w:rFonts w:ascii="Cambria Math" w:hAnsi="Cambria Math"/>
                        <w:i/>
                      </w:rPr>
                    </m:ctrlPr>
                  </m:sSubPr>
                  <m:e>
                    <m:r>
                      <w:rPr>
                        <w:rFonts w:ascii="Cambria Math" w:hAnsi="Cambria Math"/>
                      </w:rPr>
                      <m:t>β</m:t>
                    </m:r>
                  </m:e>
                  <m:sub>
                    <m:r>
                      <w:rPr>
                        <w:rFonts w:ascii="Cambria Math" w:hAnsi="Cambria Math"/>
                      </w:rPr>
                      <m:t>0i</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00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0i</m:t>
                    </m:r>
                  </m:sub>
                </m:sSub>
              </m:oMath>
            </m:oMathPara>
          </w:p>
          <w:p w14:paraId="3D78DC4E" w14:textId="6CE10B47" w:rsidR="00995667" w:rsidRPr="00995667" w:rsidRDefault="00000000" w:rsidP="00995667">
            <w:pPr>
              <w:spacing w:line="480" w:lineRule="auto"/>
              <w:jc w:val="center"/>
              <w:rPr>
                <w:rFonts w:ascii="Times New Roman" w:hAnsi="Times New Roman"/>
              </w:rPr>
            </w:pPr>
            <m:oMathPara>
              <m:oMath>
                <m:sSub>
                  <m:sSubPr>
                    <m:ctrlPr>
                      <w:rPr>
                        <w:rFonts w:ascii="Cambria Math" w:hAnsi="Cambria Math"/>
                        <w:i/>
                      </w:rPr>
                    </m:ctrlPr>
                  </m:sSubPr>
                  <m:e>
                    <m:r>
                      <w:rPr>
                        <w:rFonts w:ascii="Cambria Math" w:hAnsi="Cambria Math"/>
                      </w:rPr>
                      <m:t>β</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1i</m:t>
                    </m:r>
                  </m:sub>
                </m:sSub>
              </m:oMath>
            </m:oMathPara>
          </w:p>
        </w:tc>
        <w:tc>
          <w:tcPr>
            <w:tcW w:w="1440" w:type="dxa"/>
            <w:vAlign w:val="center"/>
          </w:tcPr>
          <w:p w14:paraId="60A874E6" w14:textId="7716C4B1" w:rsidR="00995667" w:rsidRPr="005D0B5C" w:rsidRDefault="00995667" w:rsidP="005D0B5C">
            <w:pPr>
              <w:spacing w:line="480" w:lineRule="auto"/>
              <w:rPr>
                <w:rFonts w:ascii="Times New Roman" w:hAnsi="Times New Roman"/>
              </w:rPr>
            </w:pPr>
            <w:r w:rsidRPr="005D0B5C">
              <w:rPr>
                <w:rFonts w:ascii="Times New Roman" w:hAnsi="Times New Roman"/>
              </w:rPr>
              <w:t xml:space="preserve">Equation </w:t>
            </w:r>
            <w:r w:rsidR="00EB0378">
              <w:rPr>
                <w:rFonts w:ascii="Times New Roman" w:hAnsi="Times New Roman"/>
              </w:rPr>
              <w:t>4</w:t>
            </w:r>
          </w:p>
        </w:tc>
      </w:tr>
    </w:tbl>
    <w:p w14:paraId="30957F88" w14:textId="47312493" w:rsidR="00995667" w:rsidRPr="00B438CC" w:rsidRDefault="00773582" w:rsidP="007916E6">
      <w:pPr>
        <w:spacing w:line="480" w:lineRule="auto"/>
        <w:rPr>
          <w:rFonts w:ascii="Times New Roman" w:hAnsi="Times New Roman"/>
          <w:vertAlign w:val="subscript"/>
        </w:rPr>
      </w:pPr>
      <w:r>
        <w:rPr>
          <w:rFonts w:ascii="Times New Roman" w:hAnsi="Times New Roman"/>
        </w:rPr>
        <w:t xml:space="preserve">where </w:t>
      </w:r>
      <w:r w:rsidR="00F36C79" w:rsidRPr="005D0B5C">
        <w:rPr>
          <w:rFonts w:ascii="Times New Roman" w:hAnsi="Times New Roman"/>
          <w:i/>
          <w:iCs/>
        </w:rPr>
        <w:t>γ</w:t>
      </w:r>
      <w:r w:rsidR="00F36C79">
        <w:rPr>
          <w:rFonts w:ascii="Times New Roman" w:hAnsi="Times New Roman"/>
          <w:vertAlign w:val="subscript"/>
        </w:rPr>
        <w:t>00</w:t>
      </w:r>
      <w:r w:rsidR="00F36C79">
        <w:rPr>
          <w:rFonts w:ascii="Times New Roman" w:hAnsi="Times New Roman"/>
        </w:rPr>
        <w:t xml:space="preserve"> and </w:t>
      </w:r>
      <w:r w:rsidR="00F36C79" w:rsidRPr="005D0B5C">
        <w:rPr>
          <w:rFonts w:ascii="Times New Roman" w:hAnsi="Times New Roman"/>
          <w:i/>
          <w:iCs/>
        </w:rPr>
        <w:t>γ</w:t>
      </w:r>
      <w:r w:rsidR="00F36C79">
        <w:rPr>
          <w:rFonts w:ascii="Times New Roman" w:hAnsi="Times New Roman"/>
          <w:vertAlign w:val="subscript"/>
        </w:rPr>
        <w:t>10</w:t>
      </w:r>
      <w:r w:rsidR="00F36C79">
        <w:rPr>
          <w:rFonts w:ascii="Times New Roman" w:hAnsi="Times New Roman"/>
        </w:rPr>
        <w:t xml:space="preserve"> </w:t>
      </w:r>
      <w:r w:rsidR="004F261E">
        <w:rPr>
          <w:rFonts w:ascii="Times New Roman" w:hAnsi="Times New Roman"/>
        </w:rPr>
        <w:t>are</w:t>
      </w:r>
      <w:r>
        <w:rPr>
          <w:rFonts w:ascii="Times New Roman" w:hAnsi="Times New Roman"/>
        </w:rPr>
        <w:t xml:space="preserve"> the group-level intercept and slope, respectively, and </w:t>
      </w:r>
      <w:r>
        <w:rPr>
          <w:rFonts w:ascii="Times New Roman" w:hAnsi="Times New Roman"/>
          <w:i/>
          <w:iCs/>
        </w:rPr>
        <w:t>u</w:t>
      </w:r>
      <w:r>
        <w:rPr>
          <w:rFonts w:ascii="Times New Roman" w:hAnsi="Times New Roman"/>
          <w:i/>
          <w:iCs/>
          <w:vertAlign w:val="subscript"/>
        </w:rPr>
        <w:t>0i</w:t>
      </w:r>
      <w:r>
        <w:rPr>
          <w:rFonts w:ascii="Times New Roman" w:hAnsi="Times New Roman"/>
        </w:rPr>
        <w:t xml:space="preserve"> and </w:t>
      </w:r>
      <w:r>
        <w:rPr>
          <w:rFonts w:ascii="Times New Roman" w:hAnsi="Times New Roman"/>
          <w:i/>
          <w:iCs/>
        </w:rPr>
        <w:t>u</w:t>
      </w:r>
      <w:r w:rsidR="00F36C79">
        <w:rPr>
          <w:rFonts w:ascii="Times New Roman" w:hAnsi="Times New Roman"/>
          <w:i/>
          <w:iCs/>
          <w:vertAlign w:val="subscript"/>
        </w:rPr>
        <w:t>1</w:t>
      </w:r>
      <w:r>
        <w:rPr>
          <w:rFonts w:ascii="Times New Roman" w:hAnsi="Times New Roman"/>
          <w:i/>
          <w:iCs/>
          <w:vertAlign w:val="subscript"/>
        </w:rPr>
        <w:t>i</w:t>
      </w:r>
      <w:r>
        <w:rPr>
          <w:rFonts w:ascii="Times New Roman" w:hAnsi="Times New Roman"/>
        </w:rPr>
        <w:t xml:space="preserve"> are the person-specific </w:t>
      </w:r>
      <w:r w:rsidR="008C29AA">
        <w:rPr>
          <w:rFonts w:ascii="Times New Roman" w:hAnsi="Times New Roman"/>
        </w:rPr>
        <w:t>residuals</w:t>
      </w:r>
      <w:r>
        <w:rPr>
          <w:rFonts w:ascii="Times New Roman" w:hAnsi="Times New Roman"/>
        </w:rPr>
        <w:t xml:space="preserve"> from the group-level intercepts and slopes, respectively</w:t>
      </w:r>
      <w:r w:rsidR="00747D24">
        <w:rPr>
          <w:rFonts w:ascii="Times New Roman" w:hAnsi="Times New Roman"/>
        </w:rPr>
        <w:t>.</w:t>
      </w:r>
      <w:r w:rsidR="00477388">
        <w:rPr>
          <w:rFonts w:ascii="Times New Roman" w:hAnsi="Times New Roman"/>
        </w:rPr>
        <w:t xml:space="preserve"> Person-specific residuals are assumed to be multivariate normally distributed </w:t>
      </w:r>
      <w:r w:rsidR="00487EF3">
        <w:rPr>
          <w:rFonts w:ascii="Times New Roman" w:hAnsi="Times New Roman"/>
        </w:rPr>
        <w:t xml:space="preserve">with means of 0, and a variance-covariance matrix given by the intercept and slope variances </w:t>
      </w:r>
      <m:oMath>
        <m:sSubSup>
          <m:sSubSupPr>
            <m:ctrlPr>
              <w:rPr>
                <w:rFonts w:ascii="Cambria Math" w:hAnsi="Cambria Math"/>
                <w:i/>
              </w:rPr>
            </m:ctrlPr>
          </m:sSubSupPr>
          <m:e>
            <m:r>
              <w:rPr>
                <w:rFonts w:ascii="Cambria Math" w:hAnsi="Cambria Math"/>
              </w:rPr>
              <m:t>τ</m:t>
            </m:r>
          </m:e>
          <m:sub>
            <m:r>
              <w:rPr>
                <w:rFonts w:ascii="Cambria Math" w:hAnsi="Cambria Math"/>
              </w:rPr>
              <m:t>00</m:t>
            </m:r>
          </m:sub>
          <m:sup>
            <m:r>
              <w:rPr>
                <w:rFonts w:ascii="Cambria Math" w:hAnsi="Cambria Math"/>
              </w:rPr>
              <m:t>2</m:t>
            </m:r>
          </m:sup>
        </m:sSubSup>
      </m:oMath>
      <w:r w:rsidR="00487EF3">
        <w:rPr>
          <w:rFonts w:ascii="Times New Roman" w:hAnsi="Times New Roman"/>
        </w:rPr>
        <w:t xml:space="preserve"> and </w:t>
      </w:r>
      <m:oMath>
        <m:sSubSup>
          <m:sSubSupPr>
            <m:ctrlPr>
              <w:rPr>
                <w:rFonts w:ascii="Cambria Math" w:hAnsi="Cambria Math"/>
                <w:i/>
              </w:rPr>
            </m:ctrlPr>
          </m:sSubSupPr>
          <m:e>
            <m:r>
              <w:rPr>
                <w:rFonts w:ascii="Cambria Math" w:hAnsi="Cambria Math"/>
              </w:rPr>
              <m:t>τ</m:t>
            </m:r>
          </m:e>
          <m:sub>
            <m:r>
              <w:rPr>
                <w:rFonts w:ascii="Cambria Math" w:hAnsi="Cambria Math"/>
              </w:rPr>
              <m:t>10</m:t>
            </m:r>
          </m:sub>
          <m:sup>
            <m:r>
              <w:rPr>
                <w:rFonts w:ascii="Cambria Math" w:hAnsi="Cambria Math"/>
              </w:rPr>
              <m:t>2</m:t>
            </m:r>
          </m:sup>
        </m:sSubSup>
      </m:oMath>
      <w:r w:rsidR="00487EF3">
        <w:rPr>
          <w:rFonts w:ascii="Times New Roman" w:hAnsi="Times New Roman"/>
        </w:rPr>
        <w:t xml:space="preserve">, respectively, and covariance </w:t>
      </w:r>
      <m:oMath>
        <m:sSub>
          <m:sSubPr>
            <m:ctrlPr>
              <w:rPr>
                <w:rFonts w:ascii="Cambria Math" w:hAnsi="Cambria Math"/>
                <w:i/>
              </w:rPr>
            </m:ctrlPr>
          </m:sSubPr>
          <m:e>
            <m:r>
              <w:rPr>
                <w:rFonts w:ascii="Cambria Math" w:hAnsi="Cambria Math"/>
              </w:rPr>
              <m:t>τ</m:t>
            </m:r>
          </m:e>
          <m:sub>
            <m:r>
              <w:rPr>
                <w:rFonts w:ascii="Cambria Math" w:hAnsi="Cambria Math"/>
              </w:rPr>
              <m:t>01</m:t>
            </m:r>
          </m:sub>
        </m:sSub>
      </m:oMath>
      <w:r w:rsidR="00F53054">
        <w:rPr>
          <w:rFonts w:ascii="Times New Roman" w:hAnsi="Times New Roman"/>
        </w:rPr>
        <w:t>, such that</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D7281F" w:rsidRPr="00DA6C8E" w14:paraId="39B72002" w14:textId="77777777" w:rsidTr="005D0B5C">
        <w:trPr>
          <w:jc w:val="center"/>
        </w:trPr>
        <w:tc>
          <w:tcPr>
            <w:tcW w:w="1440" w:type="dxa"/>
          </w:tcPr>
          <w:p w14:paraId="28C619A7" w14:textId="77777777" w:rsidR="00D7281F" w:rsidRPr="005D0B5C" w:rsidRDefault="00D7281F" w:rsidP="005D0B5C">
            <w:pPr>
              <w:spacing w:line="480" w:lineRule="auto"/>
              <w:rPr>
                <w:rFonts w:ascii="Times New Roman" w:hAnsi="Times New Roman"/>
              </w:rPr>
            </w:pPr>
            <w:commentRangeStart w:id="100"/>
          </w:p>
        </w:tc>
        <w:tc>
          <w:tcPr>
            <w:tcW w:w="7920" w:type="dxa"/>
          </w:tcPr>
          <w:p w14:paraId="7FF686DB" w14:textId="3FB6C030" w:rsidR="00D7281F" w:rsidRPr="00995667" w:rsidRDefault="00000000" w:rsidP="00232CB9">
            <w:pPr>
              <w:spacing w:line="480" w:lineRule="auto"/>
              <w:jc w:val="center"/>
              <w:rPr>
                <w:rFonts w:ascii="Times New Roman" w:hAnsi="Times New Roman"/>
              </w:rPr>
            </w:pPr>
            <m:oMathPara>
              <m:oMath>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0i</m:t>
                            </m:r>
                          </m:sub>
                        </m:sSub>
                      </m:num>
                      <m:den>
                        <m:sSub>
                          <m:sSubPr>
                            <m:ctrlPr>
                              <w:rPr>
                                <w:rFonts w:ascii="Cambria Math" w:hAnsi="Cambria Math"/>
                                <w:i/>
                              </w:rPr>
                            </m:ctrlPr>
                          </m:sSubPr>
                          <m:e>
                            <m:r>
                              <w:rPr>
                                <w:rFonts w:ascii="Cambria Math" w:hAnsi="Cambria Math"/>
                              </w:rPr>
                              <m:t>u</m:t>
                            </m:r>
                          </m:e>
                          <m:sub>
                            <m:r>
                              <w:rPr>
                                <w:rFonts w:ascii="Cambria Math" w:hAnsi="Cambria Math"/>
                              </w:rPr>
                              <m:t>1i</m:t>
                            </m:r>
                          </m:sub>
                        </m:sSub>
                      </m:den>
                    </m:f>
                  </m:e>
                </m:d>
                <m:r>
                  <w:rPr>
                    <w:rFonts w:ascii="Cambria Math" w:hAnsi="Cambria Math"/>
                  </w:rPr>
                  <m:t>~MVNormal</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r>
                      <w:rPr>
                        <w:rFonts w:ascii="Cambria Math" w:hAnsi="Cambria Math"/>
                      </w:rPr>
                      <m:t>,</m:t>
                    </m:r>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τ</m:t>
                              </m:r>
                            </m:e>
                            <m:sub>
                              <m:r>
                                <w:rPr>
                                  <w:rFonts w:ascii="Cambria Math" w:hAnsi="Cambria Math"/>
                                </w:rPr>
                                <m:t>00</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01</m:t>
                              </m:r>
                            </m:sub>
                          </m:sSub>
                        </m:e>
                      </m:mr>
                      <m:mr>
                        <m:e>
                          <m:sSub>
                            <m:sSubPr>
                              <m:ctrlPr>
                                <w:rPr>
                                  <w:rFonts w:ascii="Cambria Math" w:hAnsi="Cambria Math"/>
                                  <w:i/>
                                </w:rPr>
                              </m:ctrlPr>
                            </m:sSubPr>
                            <m:e>
                              <m:r>
                                <w:rPr>
                                  <w:rFonts w:ascii="Cambria Math" w:hAnsi="Cambria Math"/>
                                </w:rPr>
                                <m:t>τ</m:t>
                              </m:r>
                            </m:e>
                            <m:sub>
                              <m:r>
                                <w:rPr>
                                  <w:rFonts w:ascii="Cambria Math" w:hAnsi="Cambria Math"/>
                                </w:rPr>
                                <m:t>01</m:t>
                              </m:r>
                            </m:sub>
                          </m:sSub>
                          <m:r>
                            <w:rPr>
                              <w:rFonts w:ascii="Cambria Math" w:hAnsi="Cambria Math"/>
                            </w:rPr>
                            <m:t xml:space="preserve"> </m:t>
                          </m:r>
                          <m:sSubSup>
                            <m:sSubSupPr>
                              <m:ctrlPr>
                                <w:rPr>
                                  <w:rFonts w:ascii="Cambria Math" w:hAnsi="Cambria Math"/>
                                  <w:i/>
                                </w:rPr>
                              </m:ctrlPr>
                            </m:sSubSupPr>
                            <m:e>
                              <m:r>
                                <w:rPr>
                                  <w:rFonts w:ascii="Cambria Math" w:hAnsi="Cambria Math"/>
                                </w:rPr>
                                <m:t>τ</m:t>
                              </m:r>
                            </m:e>
                            <m:sub>
                              <m:r>
                                <w:rPr>
                                  <w:rFonts w:ascii="Cambria Math" w:hAnsi="Cambria Math"/>
                                </w:rPr>
                                <m:t>10</m:t>
                              </m:r>
                            </m:sub>
                            <m:sup>
                              <m:r>
                                <w:rPr>
                                  <w:rFonts w:ascii="Cambria Math" w:hAnsi="Cambria Math"/>
                                </w:rPr>
                                <m:t>2</m:t>
                              </m:r>
                            </m:sup>
                          </m:sSubSup>
                        </m:e>
                      </m:mr>
                    </m:m>
                  </m:e>
                </m:d>
                <w:commentRangeEnd w:id="100"/>
                <m:r>
                  <m:rPr>
                    <m:sty m:val="p"/>
                  </m:rPr>
                  <w:rPr>
                    <w:rStyle w:val="CommentReference"/>
                  </w:rPr>
                  <w:commentReference w:id="100"/>
                </m:r>
                <m:r>
                  <w:rPr>
                    <w:rFonts w:ascii="Cambria Math" w:hAnsi="Cambria Math"/>
                  </w:rPr>
                  <m:t>.</m:t>
                </m:r>
              </m:oMath>
            </m:oMathPara>
          </w:p>
        </w:tc>
        <w:tc>
          <w:tcPr>
            <w:tcW w:w="1440" w:type="dxa"/>
            <w:vAlign w:val="center"/>
          </w:tcPr>
          <w:p w14:paraId="2FA0750C" w14:textId="46EBBAA8" w:rsidR="00D7281F" w:rsidRPr="005D0B5C" w:rsidRDefault="007C0CE0" w:rsidP="005D0B5C">
            <w:pPr>
              <w:spacing w:line="480" w:lineRule="auto"/>
              <w:rPr>
                <w:rFonts w:ascii="Times New Roman" w:hAnsi="Times New Roman"/>
              </w:rPr>
            </w:pPr>
            <w:r>
              <w:rPr>
                <w:rFonts w:ascii="Times New Roman" w:hAnsi="Times New Roman"/>
              </w:rPr>
              <w:t>Equation 5</w:t>
            </w:r>
          </w:p>
        </w:tc>
      </w:tr>
    </w:tbl>
    <w:p w14:paraId="4E7DC8B7" w14:textId="0E2B1A94" w:rsidR="001F235B" w:rsidRPr="00B438CC" w:rsidRDefault="001F235B" w:rsidP="007916E6">
      <w:pPr>
        <w:spacing w:line="480" w:lineRule="auto"/>
        <w:rPr>
          <w:rFonts w:ascii="Times New Roman" w:hAnsi="Times New Roman"/>
        </w:rPr>
      </w:pPr>
    </w:p>
    <w:tbl>
      <w:tblPr>
        <w:tblStyle w:val="TableGrid"/>
        <w:tblW w:w="0" w:type="auto"/>
        <w:jc w:val="center"/>
        <w:tblInd w:w="0" w:type="dxa"/>
        <w:tblLook w:val="04A0" w:firstRow="1" w:lastRow="0" w:firstColumn="1" w:lastColumn="0" w:noHBand="0" w:noVBand="1"/>
      </w:tblPr>
      <w:tblGrid>
        <w:gridCol w:w="1742"/>
        <w:gridCol w:w="1636"/>
        <w:gridCol w:w="1696"/>
      </w:tblGrid>
      <w:tr w:rsidR="0017291E" w:rsidRPr="00DA6C8E" w14:paraId="6C5823BC" w14:textId="77777777" w:rsidTr="001757E3">
        <w:trPr>
          <w:jc w:val="center"/>
        </w:trPr>
        <w:tc>
          <w:tcPr>
            <w:tcW w:w="0" w:type="auto"/>
          </w:tcPr>
          <w:p w14:paraId="01CAC0B3" w14:textId="77777777" w:rsidR="0017291E" w:rsidRPr="00B438CC" w:rsidRDefault="0017291E" w:rsidP="001757E3">
            <w:pPr>
              <w:rPr>
                <w:rFonts w:ascii="Times New Roman" w:hAnsi="Times New Roman"/>
                <w:i/>
                <w:iCs/>
              </w:rPr>
            </w:pPr>
          </w:p>
        </w:tc>
        <w:tc>
          <w:tcPr>
            <w:tcW w:w="0" w:type="auto"/>
          </w:tcPr>
          <w:p w14:paraId="5A4F42AE" w14:textId="77777777" w:rsidR="0017291E" w:rsidRPr="00B438CC" w:rsidRDefault="0017291E" w:rsidP="001757E3">
            <w:pPr>
              <w:jc w:val="center"/>
              <w:rPr>
                <w:rFonts w:ascii="Times New Roman" w:hAnsi="Times New Roman"/>
              </w:rPr>
            </w:pPr>
            <w:r w:rsidRPr="00B438CC">
              <w:rPr>
                <w:rFonts w:ascii="Times New Roman" w:hAnsi="Times New Roman"/>
              </w:rPr>
              <w:t xml:space="preserve">No </w:t>
            </w:r>
            <w:proofErr w:type="spellStart"/>
            <w:r w:rsidRPr="00B438CC">
              <w:rPr>
                <w:rFonts w:ascii="Times New Roman" w:hAnsi="Times New Roman"/>
              </w:rPr>
              <w:t>cor</w:t>
            </w:r>
            <w:proofErr w:type="spellEnd"/>
          </w:p>
        </w:tc>
        <w:tc>
          <w:tcPr>
            <w:tcW w:w="0" w:type="auto"/>
          </w:tcPr>
          <w:p w14:paraId="2DBDFB22" w14:textId="77777777" w:rsidR="0017291E" w:rsidRPr="00B438CC" w:rsidRDefault="0017291E" w:rsidP="001757E3">
            <w:pPr>
              <w:jc w:val="center"/>
              <w:rPr>
                <w:rFonts w:ascii="Times New Roman" w:hAnsi="Times New Roman"/>
              </w:rPr>
            </w:pPr>
            <w:r w:rsidRPr="00B438CC">
              <w:rPr>
                <w:rFonts w:ascii="Times New Roman" w:hAnsi="Times New Roman"/>
              </w:rPr>
              <w:t xml:space="preserve">Moderate </w:t>
            </w:r>
            <w:proofErr w:type="spellStart"/>
            <w:r w:rsidRPr="00B438CC">
              <w:rPr>
                <w:rFonts w:ascii="Times New Roman" w:hAnsi="Times New Roman"/>
              </w:rPr>
              <w:t>cor</w:t>
            </w:r>
            <w:proofErr w:type="spellEnd"/>
          </w:p>
        </w:tc>
      </w:tr>
      <w:tr w:rsidR="0017291E" w:rsidRPr="00DA6C8E" w14:paraId="419EB93F" w14:textId="77777777" w:rsidTr="001757E3">
        <w:trPr>
          <w:jc w:val="center"/>
        </w:trPr>
        <w:tc>
          <w:tcPr>
            <w:tcW w:w="0" w:type="auto"/>
          </w:tcPr>
          <w:p w14:paraId="0C5FE214" w14:textId="77777777" w:rsidR="0017291E" w:rsidRPr="00B438CC" w:rsidRDefault="0017291E" w:rsidP="001757E3">
            <w:pPr>
              <w:rPr>
                <w:rFonts w:ascii="Times New Roman" w:hAnsi="Times New Roman"/>
                <w:i/>
                <w:iCs/>
              </w:rPr>
            </w:pPr>
            <w:r w:rsidRPr="00B438CC">
              <w:rPr>
                <w:rFonts w:ascii="Times New Roman" w:hAnsi="Times New Roman"/>
              </w:rPr>
              <w:t>No effect</w:t>
            </w:r>
          </w:p>
        </w:tc>
        <w:tc>
          <w:tcPr>
            <w:tcW w:w="0" w:type="auto"/>
          </w:tcPr>
          <w:p w14:paraId="5570D9A1" w14:textId="77777777" w:rsidR="0017291E" w:rsidRPr="00B438CC" w:rsidRDefault="0017291E" w:rsidP="001757E3">
            <w:pPr>
              <w:jc w:val="center"/>
              <w:rPr>
                <w:rFonts w:ascii="Times New Roman" w:hAnsi="Times New Roman"/>
              </w:rPr>
            </w:pPr>
            <w:proofErr w:type="spellStart"/>
            <w:r w:rsidRPr="00B438CC">
              <w:rPr>
                <w:rFonts w:ascii="Times New Roman" w:hAnsi="Times New Roman"/>
                <w:i/>
                <w:iCs/>
              </w:rPr>
              <w:t>r</w:t>
            </w:r>
            <w:r w:rsidRPr="00B438CC">
              <w:rPr>
                <w:rFonts w:ascii="Times New Roman" w:hAnsi="Times New Roman"/>
                <w:i/>
                <w:iCs/>
                <w:vertAlign w:val="subscript"/>
              </w:rPr>
              <w:t>time</w:t>
            </w:r>
            <w:proofErr w:type="spellEnd"/>
            <w:r w:rsidRPr="00B438CC">
              <w:rPr>
                <w:rFonts w:ascii="Times New Roman" w:hAnsi="Times New Roman"/>
              </w:rPr>
              <w:t xml:space="preserve"> = 0, </w:t>
            </w:r>
            <w:r w:rsidRPr="00B438CC">
              <w:rPr>
                <w:rFonts w:ascii="Times New Roman" w:hAnsi="Times New Roman"/>
                <w:i/>
                <w:iCs/>
              </w:rPr>
              <w:t>d</w:t>
            </w:r>
            <w:r w:rsidRPr="00B438CC">
              <w:rPr>
                <w:rFonts w:ascii="Times New Roman" w:hAnsi="Times New Roman"/>
              </w:rPr>
              <w:t xml:space="preserve"> = 0</w:t>
            </w:r>
          </w:p>
        </w:tc>
        <w:tc>
          <w:tcPr>
            <w:tcW w:w="0" w:type="auto"/>
          </w:tcPr>
          <w:p w14:paraId="6559D073" w14:textId="77777777" w:rsidR="0017291E" w:rsidRPr="00B438CC" w:rsidRDefault="0017291E" w:rsidP="001757E3">
            <w:pPr>
              <w:jc w:val="center"/>
              <w:rPr>
                <w:rFonts w:ascii="Times New Roman" w:hAnsi="Times New Roman"/>
              </w:rPr>
            </w:pPr>
            <w:proofErr w:type="spellStart"/>
            <w:r w:rsidRPr="00B438CC">
              <w:rPr>
                <w:rFonts w:ascii="Times New Roman" w:hAnsi="Times New Roman"/>
                <w:i/>
                <w:iCs/>
              </w:rPr>
              <w:t>r</w:t>
            </w:r>
            <w:r w:rsidRPr="00B438CC">
              <w:rPr>
                <w:rFonts w:ascii="Times New Roman" w:hAnsi="Times New Roman"/>
                <w:i/>
                <w:iCs/>
                <w:vertAlign w:val="subscript"/>
              </w:rPr>
              <w:t>time</w:t>
            </w:r>
            <w:proofErr w:type="spellEnd"/>
            <w:r w:rsidRPr="00B438CC">
              <w:rPr>
                <w:rFonts w:ascii="Times New Roman" w:hAnsi="Times New Roman"/>
              </w:rPr>
              <w:t xml:space="preserve"> = .3, </w:t>
            </w:r>
            <w:r w:rsidRPr="00B438CC">
              <w:rPr>
                <w:rFonts w:ascii="Times New Roman" w:hAnsi="Times New Roman"/>
                <w:i/>
                <w:iCs/>
              </w:rPr>
              <w:t>d</w:t>
            </w:r>
            <w:r w:rsidRPr="00B438CC">
              <w:rPr>
                <w:rFonts w:ascii="Times New Roman" w:hAnsi="Times New Roman"/>
              </w:rPr>
              <w:t xml:space="preserve"> = 0</w:t>
            </w:r>
          </w:p>
        </w:tc>
      </w:tr>
      <w:tr w:rsidR="0017291E" w:rsidRPr="00DA6C8E" w14:paraId="22D88CE8" w14:textId="77777777" w:rsidTr="001757E3">
        <w:trPr>
          <w:jc w:val="center"/>
        </w:trPr>
        <w:tc>
          <w:tcPr>
            <w:tcW w:w="0" w:type="auto"/>
          </w:tcPr>
          <w:p w14:paraId="01358E31" w14:textId="77777777" w:rsidR="0017291E" w:rsidRPr="00B438CC" w:rsidRDefault="0017291E" w:rsidP="001757E3">
            <w:pPr>
              <w:rPr>
                <w:rFonts w:ascii="Times New Roman" w:hAnsi="Times New Roman"/>
              </w:rPr>
            </w:pPr>
            <w:r w:rsidRPr="00B438CC">
              <w:rPr>
                <w:rFonts w:ascii="Times New Roman" w:hAnsi="Times New Roman"/>
              </w:rPr>
              <w:t>Moderate effect</w:t>
            </w:r>
          </w:p>
        </w:tc>
        <w:tc>
          <w:tcPr>
            <w:tcW w:w="0" w:type="auto"/>
          </w:tcPr>
          <w:p w14:paraId="7E9C9B47" w14:textId="77777777" w:rsidR="0017291E" w:rsidRPr="00B438CC" w:rsidRDefault="0017291E" w:rsidP="001757E3">
            <w:pPr>
              <w:jc w:val="center"/>
              <w:rPr>
                <w:rFonts w:ascii="Times New Roman" w:hAnsi="Times New Roman"/>
              </w:rPr>
            </w:pPr>
            <w:proofErr w:type="spellStart"/>
            <w:r w:rsidRPr="00B438CC">
              <w:rPr>
                <w:rFonts w:ascii="Times New Roman" w:hAnsi="Times New Roman"/>
                <w:i/>
                <w:iCs/>
              </w:rPr>
              <w:t>r</w:t>
            </w:r>
            <w:r w:rsidRPr="00B438CC">
              <w:rPr>
                <w:rFonts w:ascii="Times New Roman" w:hAnsi="Times New Roman"/>
                <w:i/>
                <w:iCs/>
                <w:vertAlign w:val="subscript"/>
              </w:rPr>
              <w:t>time</w:t>
            </w:r>
            <w:proofErr w:type="spellEnd"/>
            <w:r w:rsidRPr="00B438CC">
              <w:rPr>
                <w:rFonts w:ascii="Times New Roman" w:hAnsi="Times New Roman"/>
              </w:rPr>
              <w:t xml:space="preserve"> = 0, </w:t>
            </w:r>
            <w:r w:rsidRPr="00B438CC">
              <w:rPr>
                <w:rFonts w:ascii="Times New Roman" w:hAnsi="Times New Roman"/>
                <w:i/>
                <w:iCs/>
              </w:rPr>
              <w:t>d</w:t>
            </w:r>
            <w:r w:rsidRPr="00B438CC">
              <w:rPr>
                <w:rFonts w:ascii="Times New Roman" w:hAnsi="Times New Roman"/>
              </w:rPr>
              <w:t xml:space="preserve"> = .5</w:t>
            </w:r>
          </w:p>
        </w:tc>
        <w:tc>
          <w:tcPr>
            <w:tcW w:w="0" w:type="auto"/>
          </w:tcPr>
          <w:p w14:paraId="58FDFCD0" w14:textId="77777777" w:rsidR="0017291E" w:rsidRPr="00B438CC" w:rsidRDefault="0017291E" w:rsidP="001757E3">
            <w:pPr>
              <w:jc w:val="center"/>
              <w:rPr>
                <w:rFonts w:ascii="Times New Roman" w:hAnsi="Times New Roman"/>
              </w:rPr>
            </w:pPr>
            <w:proofErr w:type="spellStart"/>
            <w:r w:rsidRPr="00B438CC">
              <w:rPr>
                <w:rFonts w:ascii="Times New Roman" w:hAnsi="Times New Roman"/>
                <w:i/>
                <w:iCs/>
              </w:rPr>
              <w:t>r</w:t>
            </w:r>
            <w:r w:rsidRPr="00B438CC">
              <w:rPr>
                <w:rFonts w:ascii="Times New Roman" w:hAnsi="Times New Roman"/>
                <w:i/>
                <w:iCs/>
                <w:vertAlign w:val="subscript"/>
              </w:rPr>
              <w:t>time</w:t>
            </w:r>
            <w:proofErr w:type="spellEnd"/>
            <w:r w:rsidRPr="00B438CC">
              <w:rPr>
                <w:rFonts w:ascii="Times New Roman" w:hAnsi="Times New Roman"/>
              </w:rPr>
              <w:t xml:space="preserve"> = .3, </w:t>
            </w:r>
            <w:r w:rsidRPr="00B438CC">
              <w:rPr>
                <w:rFonts w:ascii="Times New Roman" w:hAnsi="Times New Roman"/>
                <w:i/>
                <w:iCs/>
              </w:rPr>
              <w:t>d</w:t>
            </w:r>
            <w:r w:rsidRPr="00B438CC">
              <w:rPr>
                <w:rFonts w:ascii="Times New Roman" w:hAnsi="Times New Roman"/>
              </w:rPr>
              <w:t xml:space="preserve"> = .5</w:t>
            </w:r>
          </w:p>
        </w:tc>
      </w:tr>
    </w:tbl>
    <w:p w14:paraId="682FF6A2" w14:textId="28E98E4B" w:rsidR="00C26B04" w:rsidRPr="00B438CC" w:rsidRDefault="00FD14B8" w:rsidP="007916E6">
      <w:pPr>
        <w:spacing w:line="480" w:lineRule="auto"/>
        <w:ind w:firstLine="720"/>
        <w:rPr>
          <w:rFonts w:ascii="Times New Roman" w:hAnsi="Times New Roman"/>
        </w:rPr>
      </w:pPr>
      <w:r w:rsidRPr="00B438CC">
        <w:rPr>
          <w:rFonts w:ascii="Times New Roman" w:hAnsi="Times New Roman"/>
        </w:rPr>
        <w:lastRenderedPageBreak/>
        <w:t xml:space="preserve">The four conditions represent parametric combinations of two levels of test-retest reliability, unreliable (i.e., </w:t>
      </w:r>
      <w:r w:rsidRPr="00B438CC">
        <w:rPr>
          <w:rFonts w:ascii="Times New Roman" w:hAnsi="Times New Roman"/>
          <w:i/>
          <w:iCs/>
        </w:rPr>
        <w:t>r</w:t>
      </w:r>
      <w:r w:rsidRPr="00B438CC">
        <w:rPr>
          <w:rFonts w:ascii="Times New Roman" w:hAnsi="Times New Roman"/>
        </w:rPr>
        <w:t xml:space="preserve"> = 0) and moderate reliability (i.e., </w:t>
      </w:r>
      <w:r w:rsidRPr="00B438CC">
        <w:rPr>
          <w:rFonts w:ascii="Times New Roman" w:hAnsi="Times New Roman"/>
          <w:i/>
          <w:iCs/>
        </w:rPr>
        <w:t>r</w:t>
      </w:r>
      <w:r w:rsidRPr="00B438CC">
        <w:rPr>
          <w:rFonts w:ascii="Times New Roman" w:hAnsi="Times New Roman"/>
        </w:rPr>
        <w:t xml:space="preserve"> = .3) and two levels of longitudinal change, no change (i.e., </w:t>
      </w:r>
      <w:r w:rsidRPr="00B438CC">
        <w:rPr>
          <w:rFonts w:ascii="Times New Roman" w:hAnsi="Times New Roman"/>
          <w:i/>
          <w:iCs/>
        </w:rPr>
        <w:t>d</w:t>
      </w:r>
      <w:r w:rsidRPr="00B438CC">
        <w:rPr>
          <w:rFonts w:ascii="Times New Roman" w:hAnsi="Times New Roman"/>
        </w:rPr>
        <w:t xml:space="preserve"> = 0) and moderate change</w:t>
      </w:r>
      <w:r w:rsidR="00CA1B86" w:rsidRPr="00B438CC">
        <w:rPr>
          <w:rFonts w:ascii="Times New Roman" w:hAnsi="Times New Roman"/>
        </w:rPr>
        <w:t xml:space="preserve"> </w:t>
      </w:r>
      <w:r w:rsidR="009F721E" w:rsidRPr="00B438CC">
        <w:rPr>
          <w:rFonts w:ascii="Times New Roman" w:hAnsi="Times New Roman"/>
        </w:rPr>
        <w:fldChar w:fldCharType="begin"/>
      </w:r>
      <w:r w:rsidR="009F721E" w:rsidRPr="00B438CC">
        <w:rPr>
          <w:rFonts w:ascii="Times New Roman" w:hAnsi="Times New Roman"/>
        </w:rPr>
        <w:instrText xml:space="preserve"> ADDIN ZOTERO_ITEM CSL_CITATION {"citationID":"40OB5AiS","properties":{"formattedCitation":"(i.e., d = .5; Cohen, 2016)","plainCitation":"(i.e., d = .5; Cohen, 2016)","noteIndex":0},"citationItems":[{"id":1421,"uris":["http://zotero.org/groups/5563561/items/CPCQNQLW"],"itemData":{"id":1421,"type":"chapter","container-title":"Methodological issues and strategies in clinical research","edition":"4","note":"ISBN: 1433820919\npublisher: American Psychological Association","publisher":"American Psychological Association","title":"A power primer","URL":"https://psycnet.apa.org/doi/10.1037/14805-018","author":[{"family":"Cohen","given":"Jacob"}],"issued":{"date-parts":[["2016"]]}},"label":"page","prefix":"i.e., d = .5; "}],"schema":"https://github.com/citation-style-language/schema/raw/master/csl-citation.json"} </w:instrText>
      </w:r>
      <w:r w:rsidR="009F721E" w:rsidRPr="00B438CC">
        <w:rPr>
          <w:rFonts w:ascii="Times New Roman" w:hAnsi="Times New Roman"/>
        </w:rPr>
        <w:fldChar w:fldCharType="separate"/>
      </w:r>
      <w:r w:rsidR="009F721E" w:rsidRPr="00B438CC">
        <w:rPr>
          <w:rFonts w:ascii="Times New Roman" w:hAnsi="Times New Roman"/>
        </w:rPr>
        <w:t xml:space="preserve">(i.e., </w:t>
      </w:r>
      <w:r w:rsidR="009F721E" w:rsidRPr="00B438CC">
        <w:rPr>
          <w:rFonts w:ascii="Times New Roman" w:hAnsi="Times New Roman"/>
          <w:i/>
          <w:iCs/>
        </w:rPr>
        <w:t>d</w:t>
      </w:r>
      <w:r w:rsidR="009F721E" w:rsidRPr="00B438CC">
        <w:rPr>
          <w:rFonts w:ascii="Times New Roman" w:hAnsi="Times New Roman"/>
        </w:rPr>
        <w:t xml:space="preserve"> = .5; Cohen, 2016)</w:t>
      </w:r>
      <w:r w:rsidR="009F721E" w:rsidRPr="00B438CC">
        <w:rPr>
          <w:rFonts w:ascii="Times New Roman" w:hAnsi="Times New Roman"/>
        </w:rPr>
        <w:fldChar w:fldCharType="end"/>
      </w:r>
      <w:r w:rsidR="00407B17" w:rsidRPr="00B438CC">
        <w:rPr>
          <w:rFonts w:ascii="Times New Roman" w:hAnsi="Times New Roman"/>
        </w:rPr>
        <w:t>.</w:t>
      </w:r>
      <w:r w:rsidR="001F235B" w:rsidRPr="00B438CC">
        <w:rPr>
          <w:rFonts w:ascii="Times New Roman" w:hAnsi="Times New Roman"/>
        </w:rPr>
        <w:t xml:space="preserve"> Finally, after simulating data, we examined how well parameters could be recovered using more conventional (e.g., two-stage) approaches for analyzing longitudinal data using computational modeling.</w:t>
      </w:r>
    </w:p>
    <w:p w14:paraId="38CCDAAC" w14:textId="2724053F" w:rsidR="00623E8E" w:rsidRDefault="00636418" w:rsidP="00114517">
      <w:pPr>
        <w:pStyle w:val="Heading2"/>
        <w:rPr>
          <w:rFonts w:ascii="Times New Roman" w:hAnsi="Times New Roman" w:cs="Times New Roman"/>
          <w:szCs w:val="24"/>
        </w:rPr>
      </w:pPr>
      <w:r w:rsidRPr="00B438CC">
        <w:rPr>
          <w:rFonts w:ascii="Times New Roman" w:hAnsi="Times New Roman" w:cs="Times New Roman"/>
          <w:szCs w:val="24"/>
        </w:rPr>
        <w:t xml:space="preserve">3 </w:t>
      </w:r>
      <w:commentRangeStart w:id="101"/>
      <w:r w:rsidRPr="00B438CC">
        <w:rPr>
          <w:rFonts w:ascii="Times New Roman" w:hAnsi="Times New Roman" w:cs="Times New Roman"/>
          <w:szCs w:val="24"/>
        </w:rPr>
        <w:t>Longitudinal Model of Iowa Gambling Task</w:t>
      </w:r>
      <w:commentRangeEnd w:id="101"/>
      <w:r w:rsidR="00114517" w:rsidRPr="00B438CC">
        <w:rPr>
          <w:rStyle w:val="CommentReference"/>
          <w:rFonts w:ascii="Times New Roman" w:eastAsia="Times New Roman" w:hAnsi="Times New Roman" w:cs="Times New Roman"/>
          <w:b w:val="0"/>
          <w:sz w:val="24"/>
          <w:szCs w:val="24"/>
        </w:rPr>
        <w:commentReference w:id="101"/>
      </w:r>
    </w:p>
    <w:p w14:paraId="220DC6DE" w14:textId="4256E35E" w:rsidR="007751E4" w:rsidRPr="00B438CC" w:rsidRDefault="007751E4" w:rsidP="00B438CC">
      <w:pPr>
        <w:spacing w:line="480" w:lineRule="auto"/>
        <w:ind w:firstLine="720"/>
      </w:pPr>
      <w:r>
        <w:t>The Iowa Gambling Task is a decision-making task that has been used in clinical populations to identify how individuals with various forms of psychopathology show unique patterns of decision-making compared to those without the that form of psychopathology. We chose this task to illustrate how adapt a computational model to a growth modeling framework because the IGT has a long history of being used to assess decision-making in a wide range of populations, including adolescent, adult, and clinical populations (e.g., individuals with anxiety, depression, &amp; substance use disorders), and there have been multiple computational modeling built specifically for the IGT to assess decision-making among these populations.</w:t>
      </w:r>
    </w:p>
    <w:p w14:paraId="69F7C0E5" w14:textId="3D9318B8" w:rsidR="0037389E" w:rsidRPr="00A25FFE" w:rsidRDefault="0037389E" w:rsidP="007C39D9">
      <w:pPr>
        <w:pStyle w:val="Heading2"/>
        <w:rPr>
          <w:rFonts w:ascii="Times New Roman" w:hAnsi="Times New Roman" w:cs="Times New Roman"/>
          <w:szCs w:val="24"/>
        </w:rPr>
      </w:pPr>
      <w:r w:rsidRPr="00A25FFE">
        <w:rPr>
          <w:rFonts w:ascii="Times New Roman" w:hAnsi="Times New Roman" w:cs="Times New Roman"/>
          <w:szCs w:val="24"/>
        </w:rPr>
        <w:t>4 Discussion</w:t>
      </w:r>
    </w:p>
    <w:p w14:paraId="0E996FA1" w14:textId="455B4CFC" w:rsidR="00BF45AC" w:rsidRPr="00A25FFE" w:rsidRDefault="00FF3752" w:rsidP="00BF45AC">
      <w:pPr>
        <w:pStyle w:val="Heading3"/>
        <w:rPr>
          <w:rFonts w:ascii="Times New Roman" w:hAnsi="Times New Roman" w:cs="Times New Roman"/>
        </w:rPr>
      </w:pPr>
      <w:r w:rsidRPr="00A25FFE">
        <w:rPr>
          <w:rFonts w:ascii="Times New Roman" w:hAnsi="Times New Roman" w:cs="Times New Roman"/>
        </w:rPr>
        <w:t xml:space="preserve">4.1 </w:t>
      </w:r>
      <w:commentRangeStart w:id="102"/>
      <w:r w:rsidR="0037389E" w:rsidRPr="00A25FFE">
        <w:rPr>
          <w:rFonts w:ascii="Times New Roman" w:hAnsi="Times New Roman" w:cs="Times New Roman"/>
        </w:rPr>
        <w:t>Benefits of this approach</w:t>
      </w:r>
      <w:commentRangeEnd w:id="102"/>
      <w:r w:rsidR="00BF45AC" w:rsidRPr="00A25FFE">
        <w:rPr>
          <w:rStyle w:val="CommentReference"/>
          <w:rFonts w:ascii="Times New Roman" w:eastAsia="Times New Roman" w:hAnsi="Times New Roman" w:cs="Times New Roman"/>
          <w:b w:val="0"/>
          <w:sz w:val="24"/>
          <w:szCs w:val="24"/>
        </w:rPr>
        <w:commentReference w:id="102"/>
      </w:r>
    </w:p>
    <w:p w14:paraId="2214A511" w14:textId="40F4D3BB" w:rsidR="0037389E" w:rsidRPr="00A25FFE" w:rsidRDefault="00FF3752" w:rsidP="00CC12DF">
      <w:pPr>
        <w:pStyle w:val="Heading3"/>
        <w:rPr>
          <w:rFonts w:ascii="Times New Roman" w:hAnsi="Times New Roman" w:cs="Times New Roman"/>
        </w:rPr>
      </w:pPr>
      <w:r w:rsidRPr="00A25FFE">
        <w:rPr>
          <w:rFonts w:ascii="Times New Roman" w:hAnsi="Times New Roman" w:cs="Times New Roman"/>
        </w:rPr>
        <w:t xml:space="preserve">4.2 </w:t>
      </w:r>
      <w:commentRangeStart w:id="103"/>
      <w:r w:rsidR="0037389E" w:rsidRPr="00A25FFE">
        <w:rPr>
          <w:rFonts w:ascii="Times New Roman" w:hAnsi="Times New Roman" w:cs="Times New Roman"/>
        </w:rPr>
        <w:t>Drawbacks of this approach</w:t>
      </w:r>
      <w:commentRangeEnd w:id="103"/>
      <w:r w:rsidR="00CC12DF" w:rsidRPr="00A25FFE">
        <w:rPr>
          <w:rStyle w:val="CommentReference"/>
          <w:rFonts w:ascii="Times New Roman" w:eastAsia="Times New Roman" w:hAnsi="Times New Roman" w:cs="Times New Roman"/>
          <w:b w:val="0"/>
          <w:sz w:val="24"/>
          <w:szCs w:val="24"/>
        </w:rPr>
        <w:commentReference w:id="103"/>
      </w:r>
    </w:p>
    <w:p w14:paraId="532C8D2E" w14:textId="6B6F0E38" w:rsidR="0037655C" w:rsidRPr="00A25FFE" w:rsidRDefault="0037655C" w:rsidP="007C39D9">
      <w:pPr>
        <w:autoSpaceDE/>
        <w:rPr>
          <w:rFonts w:ascii="Times New Roman" w:hAnsi="Times New Roman"/>
          <w:b/>
          <w:bCs/>
        </w:rPr>
      </w:pPr>
    </w:p>
    <w:p w14:paraId="3FE10776" w14:textId="77777777" w:rsidR="00536DF7" w:rsidRPr="00A25FFE" w:rsidRDefault="00536DF7">
      <w:pPr>
        <w:autoSpaceDE/>
        <w:autoSpaceDN/>
        <w:ind w:firstLine="720"/>
        <w:rPr>
          <w:rFonts w:ascii="Times New Roman" w:eastAsiaTheme="majorEastAsia" w:hAnsi="Times New Roman"/>
          <w:b/>
        </w:rPr>
      </w:pPr>
      <w:r w:rsidRPr="00A25FFE">
        <w:rPr>
          <w:rFonts w:ascii="Times New Roman" w:hAnsi="Times New Roman"/>
        </w:rPr>
        <w:br w:type="page"/>
      </w:r>
    </w:p>
    <w:p w14:paraId="539C8C3A" w14:textId="18815D90" w:rsidR="001553CE" w:rsidRPr="00A25FFE" w:rsidRDefault="0037655C" w:rsidP="00FE08B7">
      <w:pPr>
        <w:pStyle w:val="Heading1"/>
        <w:rPr>
          <w:rFonts w:ascii="Times New Roman" w:hAnsi="Times New Roman" w:cs="Times New Roman"/>
          <w:szCs w:val="24"/>
        </w:rPr>
      </w:pPr>
      <w:r w:rsidRPr="00A25FFE">
        <w:rPr>
          <w:rFonts w:ascii="Times New Roman" w:hAnsi="Times New Roman" w:cs="Times New Roman"/>
          <w:szCs w:val="24"/>
        </w:rPr>
        <w:lastRenderedPageBreak/>
        <w:t>References</w:t>
      </w:r>
      <w:r w:rsidR="001553CE" w:rsidRPr="00A25FFE">
        <w:rPr>
          <w:rFonts w:ascii="Times New Roman" w:hAnsi="Times New Roman" w:cs="Times New Roman"/>
          <w:szCs w:val="24"/>
        </w:rPr>
        <w:br w:type="page"/>
      </w:r>
    </w:p>
    <w:p w14:paraId="236839A9" w14:textId="2FEB2D82" w:rsidR="00B65378" w:rsidRPr="00A25FFE" w:rsidRDefault="0037655C" w:rsidP="00273219">
      <w:pPr>
        <w:pStyle w:val="Heading1"/>
        <w:rPr>
          <w:rFonts w:ascii="Times New Roman" w:hAnsi="Times New Roman" w:cs="Times New Roman"/>
          <w:szCs w:val="24"/>
        </w:rPr>
      </w:pPr>
      <w:r w:rsidRPr="00A25FFE">
        <w:rPr>
          <w:rFonts w:ascii="Times New Roman" w:hAnsi="Times New Roman" w:cs="Times New Roman"/>
          <w:szCs w:val="24"/>
        </w:rPr>
        <w:lastRenderedPageBreak/>
        <w:t>Tables</w:t>
      </w:r>
    </w:p>
    <w:p w14:paraId="48D516C3" w14:textId="77777777" w:rsidR="001553CE" w:rsidRPr="00A25FFE" w:rsidRDefault="001553CE">
      <w:pPr>
        <w:autoSpaceDE/>
        <w:autoSpaceDN/>
        <w:ind w:firstLine="720"/>
        <w:rPr>
          <w:rFonts w:ascii="Times New Roman" w:eastAsiaTheme="majorEastAsia" w:hAnsi="Times New Roman"/>
          <w:b/>
        </w:rPr>
      </w:pPr>
      <w:r w:rsidRPr="00A25FFE">
        <w:rPr>
          <w:rFonts w:ascii="Times New Roman" w:hAnsi="Times New Roman"/>
        </w:rPr>
        <w:br w:type="page"/>
      </w:r>
    </w:p>
    <w:p w14:paraId="3E9D80BD" w14:textId="77EAE99E" w:rsidR="00B7694E" w:rsidRPr="00A25FFE" w:rsidRDefault="0037655C" w:rsidP="007C39D9">
      <w:pPr>
        <w:pStyle w:val="Heading1"/>
        <w:spacing w:line="240" w:lineRule="auto"/>
        <w:rPr>
          <w:rFonts w:ascii="Times New Roman" w:eastAsia="Cambria" w:hAnsi="Times New Roman" w:cs="Times New Roman"/>
          <w:szCs w:val="24"/>
        </w:rPr>
      </w:pPr>
      <w:r w:rsidRPr="00A25FFE">
        <w:rPr>
          <w:rFonts w:ascii="Times New Roman" w:hAnsi="Times New Roman" w:cs="Times New Roman"/>
          <w:szCs w:val="24"/>
        </w:rPr>
        <w:lastRenderedPageBreak/>
        <w:t>Figures</w:t>
      </w:r>
    </w:p>
    <w:sectPr w:rsidR="00B7694E" w:rsidRPr="00A25FFE">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eremy Haynes" w:date="2024-06-19T14:21:00Z" w:initials="JH">
    <w:p w14:paraId="1AD46DD6" w14:textId="77777777" w:rsidR="00597683" w:rsidRDefault="00597683" w:rsidP="00597683">
      <w:pPr>
        <w:pStyle w:val="CommentText"/>
      </w:pPr>
      <w:r>
        <w:rPr>
          <w:rStyle w:val="CommentReference"/>
        </w:rPr>
        <w:annotationRef/>
      </w:r>
      <w:r>
        <w:t>AMPS General Guidelines for Tutorials:</w:t>
      </w:r>
    </w:p>
    <w:p w14:paraId="62866AA7" w14:textId="77777777" w:rsidR="00597683" w:rsidRDefault="00597683" w:rsidP="00597683">
      <w:pPr>
        <w:pStyle w:val="CommentText"/>
        <w:numPr>
          <w:ilvl w:val="0"/>
          <w:numId w:val="22"/>
        </w:numPr>
      </w:pPr>
      <w:r>
        <w:rPr>
          <w:color w:val="000000"/>
          <w:highlight w:val="white"/>
        </w:rPr>
        <w:t>Should be brief (&lt; 3,000 words), but they may be longer if necessary to explain the content fully and make it accessible to and usable by readers.</w:t>
      </w:r>
    </w:p>
    <w:p w14:paraId="59B6868C" w14:textId="77777777" w:rsidR="00597683" w:rsidRDefault="00597683" w:rsidP="00597683">
      <w:pPr>
        <w:pStyle w:val="CommentText"/>
        <w:numPr>
          <w:ilvl w:val="0"/>
          <w:numId w:val="22"/>
        </w:numPr>
      </w:pPr>
      <w:r>
        <w:rPr>
          <w:color w:val="000000"/>
          <w:highlight w:val="white"/>
        </w:rPr>
        <w:t>Introduction typically should be no more than one to two paragraphs long (&lt; 500 words) and should not include an extensive literature review. Should explain the motivation for the Tutorial and highlight how learning the contents will benefit readers.</w:t>
      </w:r>
    </w:p>
    <w:p w14:paraId="4A5488B1" w14:textId="77777777" w:rsidR="00597683" w:rsidRDefault="00597683" w:rsidP="00597683">
      <w:pPr>
        <w:pStyle w:val="CommentText"/>
        <w:numPr>
          <w:ilvl w:val="0"/>
          <w:numId w:val="22"/>
        </w:numPr>
      </w:pPr>
      <w:r>
        <w:rPr>
          <w:color w:val="000000"/>
          <w:highlight w:val="white"/>
        </w:rPr>
        <w:t>Should have a brief summary of their contents, rather than a General Discussion section.</w:t>
      </w:r>
    </w:p>
    <w:p w14:paraId="280CD45B" w14:textId="77777777" w:rsidR="00597683" w:rsidRDefault="00597683" w:rsidP="00597683">
      <w:pPr>
        <w:pStyle w:val="CommentText"/>
        <w:numPr>
          <w:ilvl w:val="0"/>
          <w:numId w:val="22"/>
        </w:numPr>
      </w:pPr>
      <w:r>
        <w:rPr>
          <w:color w:val="000000"/>
          <w:highlight w:val="white"/>
        </w:rPr>
        <w:t>Should be accompanied by publicly available code and all resources necessary for researchers (and reviewers) to follow the text.</w:t>
      </w:r>
    </w:p>
    <w:p w14:paraId="0F3B69AC" w14:textId="77777777" w:rsidR="00597683" w:rsidRDefault="00597683" w:rsidP="00597683">
      <w:pPr>
        <w:pStyle w:val="CommentText"/>
        <w:numPr>
          <w:ilvl w:val="0"/>
          <w:numId w:val="22"/>
        </w:numPr>
      </w:pPr>
      <w:r>
        <w:rPr>
          <w:color w:val="000000"/>
          <w:highlight w:val="white"/>
        </w:rPr>
        <w:t>Can include a list of additional resources (e.g., citations and links) for readers who would like to learn more.</w:t>
      </w:r>
    </w:p>
    <w:p w14:paraId="7551B151" w14:textId="77777777" w:rsidR="00597683" w:rsidRDefault="00597683" w:rsidP="00597683">
      <w:pPr>
        <w:pStyle w:val="CommentText"/>
      </w:pPr>
    </w:p>
    <w:p w14:paraId="5A0C555A" w14:textId="77777777" w:rsidR="00597683" w:rsidRDefault="00597683" w:rsidP="00597683">
      <w:pPr>
        <w:pStyle w:val="CommentText"/>
      </w:pPr>
      <w:r>
        <w:t>Formatting: APA</w:t>
      </w:r>
    </w:p>
    <w:p w14:paraId="5BFA75F8" w14:textId="77777777" w:rsidR="00597683" w:rsidRDefault="00597683" w:rsidP="00597683">
      <w:pPr>
        <w:pStyle w:val="CommentText"/>
        <w:numPr>
          <w:ilvl w:val="0"/>
          <w:numId w:val="23"/>
        </w:numPr>
      </w:pPr>
      <w:r>
        <w:t>Tables &amp; Figures in-text</w:t>
      </w:r>
    </w:p>
  </w:comment>
  <w:comment w:id="1" w:author="Thomas Olino" w:date="2024-06-24T11:53:00Z" w:initials="TO">
    <w:p w14:paraId="18E62A54" w14:textId="77777777" w:rsidR="009913C4" w:rsidRDefault="00C50975" w:rsidP="009913C4">
      <w:pPr>
        <w:pStyle w:val="CommentText"/>
      </w:pPr>
      <w:r>
        <w:rPr>
          <w:rStyle w:val="CommentReference"/>
        </w:rPr>
        <w:annotationRef/>
      </w:r>
      <w:r w:rsidR="009913C4">
        <w:t>AMPPS is definitely one option. Psych Methods is another. I think we should make sure we explain what we’re thinking and make sure that we have an outlet that fits what we’re trying to do.</w:t>
      </w:r>
    </w:p>
    <w:p w14:paraId="50F2A04C" w14:textId="77777777" w:rsidR="009913C4" w:rsidRDefault="009913C4" w:rsidP="009913C4">
      <w:pPr>
        <w:pStyle w:val="CommentText"/>
      </w:pPr>
    </w:p>
    <w:p w14:paraId="282E2BA1" w14:textId="77777777" w:rsidR="009913C4" w:rsidRDefault="009913C4" w:rsidP="009913C4">
      <w:pPr>
        <w:pStyle w:val="CommentText"/>
      </w:pPr>
      <w:r>
        <w:t>Psych Methods ~12,000 words</w:t>
      </w:r>
    </w:p>
  </w:comment>
  <w:comment w:id="95" w:author="Jeremy Haynes" w:date="2024-06-19T14:19:00Z" w:initials="JH">
    <w:p w14:paraId="4B16737F" w14:textId="5BEF8EC5" w:rsidR="000E527D" w:rsidRDefault="000E527D" w:rsidP="000E527D">
      <w:pPr>
        <w:pStyle w:val="CommentText"/>
        <w:numPr>
          <w:ilvl w:val="0"/>
          <w:numId w:val="15"/>
        </w:numPr>
      </w:pPr>
      <w:r>
        <w:rPr>
          <w:rStyle w:val="CommentReference"/>
        </w:rPr>
        <w:annotationRef/>
      </w:r>
      <w:r>
        <w:t>Model-building process</w:t>
      </w:r>
    </w:p>
    <w:p w14:paraId="3759B710" w14:textId="77777777" w:rsidR="000E527D" w:rsidRDefault="000E527D" w:rsidP="000E527D">
      <w:pPr>
        <w:pStyle w:val="CommentText"/>
        <w:numPr>
          <w:ilvl w:val="1"/>
          <w:numId w:val="15"/>
        </w:numPr>
      </w:pPr>
      <w:r>
        <w:t>How it would be fit to a single person</w:t>
      </w:r>
    </w:p>
    <w:p w14:paraId="07D0B82F" w14:textId="77777777" w:rsidR="000E527D" w:rsidRDefault="000E527D" w:rsidP="000E527D">
      <w:pPr>
        <w:pStyle w:val="CommentText"/>
        <w:numPr>
          <w:ilvl w:val="1"/>
          <w:numId w:val="15"/>
        </w:numPr>
      </w:pPr>
      <w:r>
        <w:t>How it would be fit to multiple people (single timepoint hierarchical model)</w:t>
      </w:r>
    </w:p>
    <w:p w14:paraId="6D368E9B" w14:textId="77777777" w:rsidR="000E527D" w:rsidRDefault="000E527D" w:rsidP="000E527D">
      <w:pPr>
        <w:pStyle w:val="CommentText"/>
        <w:numPr>
          <w:ilvl w:val="1"/>
          <w:numId w:val="15"/>
        </w:numPr>
      </w:pPr>
      <w:r>
        <w:t>How it would be fit to multiple people across time (growth model)</w:t>
      </w:r>
    </w:p>
    <w:p w14:paraId="6109BE9A" w14:textId="77777777" w:rsidR="000E527D" w:rsidRDefault="000E527D" w:rsidP="000E527D">
      <w:pPr>
        <w:pStyle w:val="CommentText"/>
        <w:numPr>
          <w:ilvl w:val="0"/>
          <w:numId w:val="15"/>
        </w:numPr>
      </w:pPr>
      <w:r>
        <w:t>Simulations:</w:t>
      </w:r>
    </w:p>
    <w:p w14:paraId="4DE2022C" w14:textId="77777777" w:rsidR="000E527D" w:rsidRDefault="000E527D" w:rsidP="000E527D">
      <w:pPr>
        <w:pStyle w:val="CommentText"/>
        <w:numPr>
          <w:ilvl w:val="1"/>
          <w:numId w:val="15"/>
        </w:numPr>
      </w:pPr>
      <w:r>
        <w:t>Simulate data based on growth model across multiple conditions</w:t>
      </w:r>
    </w:p>
    <w:p w14:paraId="727A1EDC" w14:textId="77777777" w:rsidR="000E527D" w:rsidRDefault="000E527D" w:rsidP="000E527D">
      <w:pPr>
        <w:pStyle w:val="CommentText"/>
        <w:numPr>
          <w:ilvl w:val="1"/>
          <w:numId w:val="15"/>
        </w:numPr>
      </w:pPr>
      <w:r>
        <w:t>Fit single timepoint and growth RL model to each timepoint</w:t>
      </w:r>
    </w:p>
    <w:p w14:paraId="4E8BB823" w14:textId="77777777" w:rsidR="000E527D" w:rsidRDefault="000E527D" w:rsidP="000E527D">
      <w:pPr>
        <w:pStyle w:val="CommentText"/>
        <w:numPr>
          <w:ilvl w:val="0"/>
          <w:numId w:val="15"/>
        </w:numPr>
      </w:pPr>
      <w:r>
        <w:t>Results</w:t>
      </w:r>
    </w:p>
  </w:comment>
  <w:comment w:id="100" w:author="Jeremy Haynes" w:date="2024-07-11T14:06:00Z" w:initials="JH">
    <w:p w14:paraId="5B141901" w14:textId="77777777" w:rsidR="00907F76" w:rsidRDefault="00907F76" w:rsidP="00907F76">
      <w:pPr>
        <w:pStyle w:val="CommentText"/>
      </w:pPr>
      <w:r>
        <w:rPr>
          <w:rStyle w:val="CommentReference"/>
        </w:rPr>
        <w:annotationRef/>
      </w:r>
      <w:r>
        <w:t>This is largely where I’ve ended. I have not edited beyond this.</w:t>
      </w:r>
    </w:p>
  </w:comment>
  <w:comment w:id="101" w:author="Jeremy Haynes" w:date="2024-06-19T14:19:00Z" w:initials="JH">
    <w:p w14:paraId="7E416E32" w14:textId="622A5042" w:rsidR="00114517" w:rsidRDefault="00114517" w:rsidP="00114517">
      <w:pPr>
        <w:pStyle w:val="CommentText"/>
        <w:numPr>
          <w:ilvl w:val="0"/>
          <w:numId w:val="17"/>
        </w:numPr>
      </w:pPr>
      <w:r>
        <w:rPr>
          <w:rStyle w:val="CommentReference"/>
        </w:rPr>
        <w:annotationRef/>
      </w:r>
      <w:r>
        <w:t>Show single timepoint model</w:t>
      </w:r>
    </w:p>
    <w:p w14:paraId="2F2D648F" w14:textId="77777777" w:rsidR="00114517" w:rsidRDefault="00114517" w:rsidP="00114517">
      <w:pPr>
        <w:pStyle w:val="CommentText"/>
        <w:numPr>
          <w:ilvl w:val="0"/>
          <w:numId w:val="17"/>
        </w:numPr>
      </w:pPr>
      <w:r>
        <w:t>Show growth model</w:t>
      </w:r>
    </w:p>
    <w:p w14:paraId="7B77871B" w14:textId="77777777" w:rsidR="00114517" w:rsidRDefault="00114517" w:rsidP="00114517">
      <w:pPr>
        <w:pStyle w:val="CommentText"/>
        <w:numPr>
          <w:ilvl w:val="0"/>
          <w:numId w:val="17"/>
        </w:numPr>
      </w:pPr>
      <w:r>
        <w:t>Introduce TADS data</w:t>
      </w:r>
    </w:p>
    <w:p w14:paraId="338709C0" w14:textId="77777777" w:rsidR="00114517" w:rsidRDefault="00114517" w:rsidP="00114517">
      <w:pPr>
        <w:pStyle w:val="CommentText"/>
        <w:numPr>
          <w:ilvl w:val="1"/>
          <w:numId w:val="17"/>
        </w:numPr>
      </w:pPr>
      <w:r>
        <w:t>T1-5 PP-IGT data from parents only</w:t>
      </w:r>
    </w:p>
    <w:p w14:paraId="5E8DD6CD" w14:textId="77777777" w:rsidR="00114517" w:rsidRDefault="00114517" w:rsidP="00114517">
      <w:pPr>
        <w:pStyle w:val="CommentText"/>
        <w:numPr>
          <w:ilvl w:val="0"/>
          <w:numId w:val="17"/>
        </w:numPr>
      </w:pPr>
      <w:r>
        <w:t>Fit both models to data</w:t>
      </w:r>
    </w:p>
    <w:p w14:paraId="16F3CE12" w14:textId="77777777" w:rsidR="00114517" w:rsidRDefault="00114517" w:rsidP="00114517">
      <w:pPr>
        <w:pStyle w:val="CommentText"/>
        <w:numPr>
          <w:ilvl w:val="0"/>
          <w:numId w:val="17"/>
        </w:numPr>
      </w:pPr>
      <w:r>
        <w:t>Results</w:t>
      </w:r>
    </w:p>
  </w:comment>
  <w:comment w:id="102" w:author="Jeremy Haynes" w:date="2024-06-19T14:20:00Z" w:initials="JH">
    <w:p w14:paraId="6652B976" w14:textId="77777777" w:rsidR="00BF45AC" w:rsidRDefault="00BF45AC" w:rsidP="00BF45AC">
      <w:pPr>
        <w:pStyle w:val="CommentText"/>
        <w:numPr>
          <w:ilvl w:val="0"/>
          <w:numId w:val="19"/>
        </w:numPr>
      </w:pPr>
      <w:r>
        <w:rPr>
          <w:rStyle w:val="CommentReference"/>
        </w:rPr>
        <w:annotationRef/>
      </w:r>
      <w:r>
        <w:t>Propagate uncertainty across levels of data</w:t>
      </w:r>
    </w:p>
    <w:p w14:paraId="0EA1D802" w14:textId="77777777" w:rsidR="00BF45AC" w:rsidRDefault="00BF45AC" w:rsidP="00BF45AC">
      <w:pPr>
        <w:pStyle w:val="CommentText"/>
        <w:numPr>
          <w:ilvl w:val="0"/>
          <w:numId w:val="19"/>
        </w:numPr>
      </w:pPr>
      <w:r>
        <w:t>(Hopefully) note how data were better characterized with growth model</w:t>
      </w:r>
    </w:p>
    <w:p w14:paraId="36A96504" w14:textId="77777777" w:rsidR="00BF45AC" w:rsidRDefault="00BF45AC" w:rsidP="00BF45AC">
      <w:pPr>
        <w:pStyle w:val="CommentText"/>
        <w:numPr>
          <w:ilvl w:val="0"/>
          <w:numId w:val="19"/>
        </w:numPr>
      </w:pPr>
      <w:r>
        <w:t>Could include other covariates</w:t>
      </w:r>
    </w:p>
  </w:comment>
  <w:comment w:id="103" w:author="Jeremy Haynes" w:date="2024-06-19T14:21:00Z" w:initials="JH">
    <w:p w14:paraId="69976AED" w14:textId="77777777" w:rsidR="00CC12DF" w:rsidRDefault="00CC12DF" w:rsidP="00CC12DF">
      <w:pPr>
        <w:pStyle w:val="CommentText"/>
        <w:numPr>
          <w:ilvl w:val="0"/>
          <w:numId w:val="21"/>
        </w:numPr>
      </w:pPr>
      <w:r>
        <w:rPr>
          <w:rStyle w:val="CommentReference"/>
        </w:rPr>
        <w:annotationRef/>
      </w:r>
      <w:r>
        <w:t>Note any issues we found</w:t>
      </w:r>
    </w:p>
    <w:p w14:paraId="3794A6CE" w14:textId="77777777" w:rsidR="00CC12DF" w:rsidRDefault="00CC12DF" w:rsidP="00CC12DF">
      <w:pPr>
        <w:pStyle w:val="CommentText"/>
        <w:numPr>
          <w:ilvl w:val="0"/>
          <w:numId w:val="21"/>
        </w:numPr>
      </w:pPr>
      <w:r>
        <w:t>Computationally intensive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BFA75F8" w15:done="0"/>
  <w15:commentEx w15:paraId="282E2BA1" w15:paraIdParent="5BFA75F8" w15:done="0"/>
  <w15:commentEx w15:paraId="4E8BB823" w15:done="0"/>
  <w15:commentEx w15:paraId="5B141901" w15:done="0"/>
  <w15:commentEx w15:paraId="16F3CE12" w15:done="0"/>
  <w15:commentEx w15:paraId="36A96504" w15:done="0"/>
  <w15:commentEx w15:paraId="3794A6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87ADE5A" w16cex:dateUtc="2024-06-19T18:21:00Z"/>
  <w16cex:commentExtensible w16cex:durableId="40AC03BF" w16cex:dateUtc="2024-06-24T15:53:00Z"/>
  <w16cex:commentExtensible w16cex:durableId="6433459D" w16cex:dateUtc="2024-06-19T18:19:00Z"/>
  <w16cex:commentExtensible w16cex:durableId="6887B68A" w16cex:dateUtc="2024-07-11T18:06:00Z"/>
  <w16cex:commentExtensible w16cex:durableId="2C907BC8" w16cex:dateUtc="2024-06-19T18:19:00Z"/>
  <w16cex:commentExtensible w16cex:durableId="4AC44D1C" w16cex:dateUtc="2024-06-19T18:20:00Z"/>
  <w16cex:commentExtensible w16cex:durableId="3C441C35" w16cex:dateUtc="2024-06-19T1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BFA75F8" w16cid:durableId="687ADE5A"/>
  <w16cid:commentId w16cid:paraId="282E2BA1" w16cid:durableId="40AC03BF"/>
  <w16cid:commentId w16cid:paraId="4E8BB823" w16cid:durableId="6433459D"/>
  <w16cid:commentId w16cid:paraId="5B141901" w16cid:durableId="6887B68A"/>
  <w16cid:commentId w16cid:paraId="16F3CE12" w16cid:durableId="2C907BC8"/>
  <w16cid:commentId w16cid:paraId="36A96504" w16cid:durableId="4AC44D1C"/>
  <w16cid:commentId w16cid:paraId="3794A6CE" w16cid:durableId="3C441C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49552E" w14:textId="77777777" w:rsidR="007102FA" w:rsidRDefault="007102FA" w:rsidP="0037655C">
      <w:r>
        <w:separator/>
      </w:r>
    </w:p>
  </w:endnote>
  <w:endnote w:type="continuationSeparator" w:id="0">
    <w:p w14:paraId="686748FA" w14:textId="77777777" w:rsidR="007102FA" w:rsidRDefault="007102FA" w:rsidP="00376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DDDA7" w14:textId="77777777" w:rsidR="007102FA" w:rsidRDefault="007102FA" w:rsidP="0037655C">
      <w:r>
        <w:separator/>
      </w:r>
    </w:p>
  </w:footnote>
  <w:footnote w:type="continuationSeparator" w:id="0">
    <w:p w14:paraId="0B71F606" w14:textId="77777777" w:rsidR="007102FA" w:rsidRDefault="007102FA" w:rsidP="00376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F00CE" w14:textId="5858166E" w:rsidR="00783871" w:rsidRDefault="00904EA5">
    <w:pPr>
      <w:pStyle w:val="Header"/>
    </w:pPr>
    <w:r>
      <w:t>LONGITUDINAL COMPUTATIO</w:t>
    </w:r>
    <w:r w:rsidR="004A2325">
      <w:t>N</w:t>
    </w:r>
    <w:r>
      <w:t>AL MODELING</w:t>
    </w:r>
    <w:r w:rsidR="00783871">
      <w:tab/>
    </w:r>
    <w:r w:rsidR="00783871">
      <w:fldChar w:fldCharType="begin"/>
    </w:r>
    <w:r w:rsidR="00783871">
      <w:instrText xml:space="preserve"> PAGE   \* MERGEFORMAT </w:instrText>
    </w:r>
    <w:r w:rsidR="00783871">
      <w:fldChar w:fldCharType="separate"/>
    </w:r>
    <w:r w:rsidR="00783871">
      <w:rPr>
        <w:noProof/>
      </w:rPr>
      <w:t>1</w:t>
    </w:r>
    <w:r w:rsidR="0078387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5BD1"/>
    <w:multiLevelType w:val="multilevel"/>
    <w:tmpl w:val="5AFE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90518"/>
    <w:multiLevelType w:val="hybridMultilevel"/>
    <w:tmpl w:val="14626878"/>
    <w:lvl w:ilvl="0" w:tplc="5B124FF0">
      <w:start w:val="1"/>
      <w:numFmt w:val="bullet"/>
      <w:lvlText w:val=""/>
      <w:lvlJc w:val="left"/>
      <w:pPr>
        <w:ind w:left="720" w:hanging="360"/>
      </w:pPr>
      <w:rPr>
        <w:rFonts w:ascii="Symbol" w:hAnsi="Symbol"/>
      </w:rPr>
    </w:lvl>
    <w:lvl w:ilvl="1" w:tplc="F8E85DF2">
      <w:start w:val="1"/>
      <w:numFmt w:val="bullet"/>
      <w:lvlText w:val=""/>
      <w:lvlJc w:val="left"/>
      <w:pPr>
        <w:ind w:left="720" w:hanging="360"/>
      </w:pPr>
      <w:rPr>
        <w:rFonts w:ascii="Symbol" w:hAnsi="Symbol"/>
      </w:rPr>
    </w:lvl>
    <w:lvl w:ilvl="2" w:tplc="6D583574">
      <w:start w:val="1"/>
      <w:numFmt w:val="bullet"/>
      <w:lvlText w:val=""/>
      <w:lvlJc w:val="left"/>
      <w:pPr>
        <w:ind w:left="720" w:hanging="360"/>
      </w:pPr>
      <w:rPr>
        <w:rFonts w:ascii="Symbol" w:hAnsi="Symbol"/>
      </w:rPr>
    </w:lvl>
    <w:lvl w:ilvl="3" w:tplc="21E00D66">
      <w:start w:val="1"/>
      <w:numFmt w:val="bullet"/>
      <w:lvlText w:val=""/>
      <w:lvlJc w:val="left"/>
      <w:pPr>
        <w:ind w:left="720" w:hanging="360"/>
      </w:pPr>
      <w:rPr>
        <w:rFonts w:ascii="Symbol" w:hAnsi="Symbol"/>
      </w:rPr>
    </w:lvl>
    <w:lvl w:ilvl="4" w:tplc="43346EEE">
      <w:start w:val="1"/>
      <w:numFmt w:val="bullet"/>
      <w:lvlText w:val=""/>
      <w:lvlJc w:val="left"/>
      <w:pPr>
        <w:ind w:left="720" w:hanging="360"/>
      </w:pPr>
      <w:rPr>
        <w:rFonts w:ascii="Symbol" w:hAnsi="Symbol"/>
      </w:rPr>
    </w:lvl>
    <w:lvl w:ilvl="5" w:tplc="264ED4CA">
      <w:start w:val="1"/>
      <w:numFmt w:val="bullet"/>
      <w:lvlText w:val=""/>
      <w:lvlJc w:val="left"/>
      <w:pPr>
        <w:ind w:left="720" w:hanging="360"/>
      </w:pPr>
      <w:rPr>
        <w:rFonts w:ascii="Symbol" w:hAnsi="Symbol"/>
      </w:rPr>
    </w:lvl>
    <w:lvl w:ilvl="6" w:tplc="C4965E52">
      <w:start w:val="1"/>
      <w:numFmt w:val="bullet"/>
      <w:lvlText w:val=""/>
      <w:lvlJc w:val="left"/>
      <w:pPr>
        <w:ind w:left="720" w:hanging="360"/>
      </w:pPr>
      <w:rPr>
        <w:rFonts w:ascii="Symbol" w:hAnsi="Symbol"/>
      </w:rPr>
    </w:lvl>
    <w:lvl w:ilvl="7" w:tplc="C818FBF0">
      <w:start w:val="1"/>
      <w:numFmt w:val="bullet"/>
      <w:lvlText w:val=""/>
      <w:lvlJc w:val="left"/>
      <w:pPr>
        <w:ind w:left="720" w:hanging="360"/>
      </w:pPr>
      <w:rPr>
        <w:rFonts w:ascii="Symbol" w:hAnsi="Symbol"/>
      </w:rPr>
    </w:lvl>
    <w:lvl w:ilvl="8" w:tplc="F2B48296">
      <w:start w:val="1"/>
      <w:numFmt w:val="bullet"/>
      <w:lvlText w:val=""/>
      <w:lvlJc w:val="left"/>
      <w:pPr>
        <w:ind w:left="720" w:hanging="360"/>
      </w:pPr>
      <w:rPr>
        <w:rFonts w:ascii="Symbol" w:hAnsi="Symbol"/>
      </w:rPr>
    </w:lvl>
  </w:abstractNum>
  <w:abstractNum w:abstractNumId="2" w15:restartNumberingAfterBreak="0">
    <w:nsid w:val="0F573FAC"/>
    <w:multiLevelType w:val="hybridMultilevel"/>
    <w:tmpl w:val="45846896"/>
    <w:lvl w:ilvl="0" w:tplc="0EA074D6">
      <w:start w:val="1"/>
      <w:numFmt w:val="bullet"/>
      <w:lvlText w:val=""/>
      <w:lvlJc w:val="left"/>
      <w:pPr>
        <w:ind w:left="1080" w:hanging="360"/>
      </w:pPr>
      <w:rPr>
        <w:rFonts w:ascii="Symbol" w:hAnsi="Symbol"/>
      </w:rPr>
    </w:lvl>
    <w:lvl w:ilvl="1" w:tplc="C2FA895C">
      <w:start w:val="1"/>
      <w:numFmt w:val="bullet"/>
      <w:lvlText w:val=""/>
      <w:lvlJc w:val="left"/>
      <w:pPr>
        <w:ind w:left="1800" w:hanging="360"/>
      </w:pPr>
      <w:rPr>
        <w:rFonts w:ascii="Symbol" w:hAnsi="Symbol"/>
      </w:rPr>
    </w:lvl>
    <w:lvl w:ilvl="2" w:tplc="BAE0BD80">
      <w:start w:val="1"/>
      <w:numFmt w:val="bullet"/>
      <w:lvlText w:val=""/>
      <w:lvlJc w:val="left"/>
      <w:pPr>
        <w:ind w:left="1080" w:hanging="360"/>
      </w:pPr>
      <w:rPr>
        <w:rFonts w:ascii="Symbol" w:hAnsi="Symbol"/>
      </w:rPr>
    </w:lvl>
    <w:lvl w:ilvl="3" w:tplc="5DEA2DE2">
      <w:start w:val="1"/>
      <w:numFmt w:val="bullet"/>
      <w:lvlText w:val=""/>
      <w:lvlJc w:val="left"/>
      <w:pPr>
        <w:ind w:left="1080" w:hanging="360"/>
      </w:pPr>
      <w:rPr>
        <w:rFonts w:ascii="Symbol" w:hAnsi="Symbol"/>
      </w:rPr>
    </w:lvl>
    <w:lvl w:ilvl="4" w:tplc="AD58BDC8">
      <w:start w:val="1"/>
      <w:numFmt w:val="bullet"/>
      <w:lvlText w:val=""/>
      <w:lvlJc w:val="left"/>
      <w:pPr>
        <w:ind w:left="1080" w:hanging="360"/>
      </w:pPr>
      <w:rPr>
        <w:rFonts w:ascii="Symbol" w:hAnsi="Symbol"/>
      </w:rPr>
    </w:lvl>
    <w:lvl w:ilvl="5" w:tplc="3508D7C4">
      <w:start w:val="1"/>
      <w:numFmt w:val="bullet"/>
      <w:lvlText w:val=""/>
      <w:lvlJc w:val="left"/>
      <w:pPr>
        <w:ind w:left="1080" w:hanging="360"/>
      </w:pPr>
      <w:rPr>
        <w:rFonts w:ascii="Symbol" w:hAnsi="Symbol"/>
      </w:rPr>
    </w:lvl>
    <w:lvl w:ilvl="6" w:tplc="273ED47C">
      <w:start w:val="1"/>
      <w:numFmt w:val="bullet"/>
      <w:lvlText w:val=""/>
      <w:lvlJc w:val="left"/>
      <w:pPr>
        <w:ind w:left="1080" w:hanging="360"/>
      </w:pPr>
      <w:rPr>
        <w:rFonts w:ascii="Symbol" w:hAnsi="Symbol"/>
      </w:rPr>
    </w:lvl>
    <w:lvl w:ilvl="7" w:tplc="4372CC06">
      <w:start w:val="1"/>
      <w:numFmt w:val="bullet"/>
      <w:lvlText w:val=""/>
      <w:lvlJc w:val="left"/>
      <w:pPr>
        <w:ind w:left="1080" w:hanging="360"/>
      </w:pPr>
      <w:rPr>
        <w:rFonts w:ascii="Symbol" w:hAnsi="Symbol"/>
      </w:rPr>
    </w:lvl>
    <w:lvl w:ilvl="8" w:tplc="B5EC9400">
      <w:start w:val="1"/>
      <w:numFmt w:val="bullet"/>
      <w:lvlText w:val=""/>
      <w:lvlJc w:val="left"/>
      <w:pPr>
        <w:ind w:left="1080" w:hanging="360"/>
      </w:pPr>
      <w:rPr>
        <w:rFonts w:ascii="Symbol" w:hAnsi="Symbol"/>
      </w:rPr>
    </w:lvl>
  </w:abstractNum>
  <w:abstractNum w:abstractNumId="3" w15:restartNumberingAfterBreak="0">
    <w:nsid w:val="13C476F3"/>
    <w:multiLevelType w:val="hybridMultilevel"/>
    <w:tmpl w:val="1194A400"/>
    <w:lvl w:ilvl="0" w:tplc="17CEB528">
      <w:start w:val="1"/>
      <w:numFmt w:val="bullet"/>
      <w:lvlText w:val=""/>
      <w:lvlJc w:val="left"/>
      <w:pPr>
        <w:ind w:left="720" w:hanging="360"/>
      </w:pPr>
      <w:rPr>
        <w:rFonts w:ascii="Symbol" w:hAnsi="Symbol"/>
      </w:rPr>
    </w:lvl>
    <w:lvl w:ilvl="1" w:tplc="3D147FE6">
      <w:start w:val="1"/>
      <w:numFmt w:val="bullet"/>
      <w:lvlText w:val=""/>
      <w:lvlJc w:val="left"/>
      <w:pPr>
        <w:ind w:left="720" w:hanging="360"/>
      </w:pPr>
      <w:rPr>
        <w:rFonts w:ascii="Symbol" w:hAnsi="Symbol"/>
      </w:rPr>
    </w:lvl>
    <w:lvl w:ilvl="2" w:tplc="1DDCD606">
      <w:start w:val="1"/>
      <w:numFmt w:val="bullet"/>
      <w:lvlText w:val=""/>
      <w:lvlJc w:val="left"/>
      <w:pPr>
        <w:ind w:left="720" w:hanging="360"/>
      </w:pPr>
      <w:rPr>
        <w:rFonts w:ascii="Symbol" w:hAnsi="Symbol"/>
      </w:rPr>
    </w:lvl>
    <w:lvl w:ilvl="3" w:tplc="60E49430">
      <w:start w:val="1"/>
      <w:numFmt w:val="bullet"/>
      <w:lvlText w:val=""/>
      <w:lvlJc w:val="left"/>
      <w:pPr>
        <w:ind w:left="720" w:hanging="360"/>
      </w:pPr>
      <w:rPr>
        <w:rFonts w:ascii="Symbol" w:hAnsi="Symbol"/>
      </w:rPr>
    </w:lvl>
    <w:lvl w:ilvl="4" w:tplc="6270BAFC">
      <w:start w:val="1"/>
      <w:numFmt w:val="bullet"/>
      <w:lvlText w:val=""/>
      <w:lvlJc w:val="left"/>
      <w:pPr>
        <w:ind w:left="720" w:hanging="360"/>
      </w:pPr>
      <w:rPr>
        <w:rFonts w:ascii="Symbol" w:hAnsi="Symbol"/>
      </w:rPr>
    </w:lvl>
    <w:lvl w:ilvl="5" w:tplc="D0A6FD06">
      <w:start w:val="1"/>
      <w:numFmt w:val="bullet"/>
      <w:lvlText w:val=""/>
      <w:lvlJc w:val="left"/>
      <w:pPr>
        <w:ind w:left="720" w:hanging="360"/>
      </w:pPr>
      <w:rPr>
        <w:rFonts w:ascii="Symbol" w:hAnsi="Symbol"/>
      </w:rPr>
    </w:lvl>
    <w:lvl w:ilvl="6" w:tplc="55BA5232">
      <w:start w:val="1"/>
      <w:numFmt w:val="bullet"/>
      <w:lvlText w:val=""/>
      <w:lvlJc w:val="left"/>
      <w:pPr>
        <w:ind w:left="720" w:hanging="360"/>
      </w:pPr>
      <w:rPr>
        <w:rFonts w:ascii="Symbol" w:hAnsi="Symbol"/>
      </w:rPr>
    </w:lvl>
    <w:lvl w:ilvl="7" w:tplc="D316A92C">
      <w:start w:val="1"/>
      <w:numFmt w:val="bullet"/>
      <w:lvlText w:val=""/>
      <w:lvlJc w:val="left"/>
      <w:pPr>
        <w:ind w:left="720" w:hanging="360"/>
      </w:pPr>
      <w:rPr>
        <w:rFonts w:ascii="Symbol" w:hAnsi="Symbol"/>
      </w:rPr>
    </w:lvl>
    <w:lvl w:ilvl="8" w:tplc="9118DE14">
      <w:start w:val="1"/>
      <w:numFmt w:val="bullet"/>
      <w:lvlText w:val=""/>
      <w:lvlJc w:val="left"/>
      <w:pPr>
        <w:ind w:left="720" w:hanging="360"/>
      </w:pPr>
      <w:rPr>
        <w:rFonts w:ascii="Symbol" w:hAnsi="Symbol"/>
      </w:rPr>
    </w:lvl>
  </w:abstractNum>
  <w:abstractNum w:abstractNumId="4" w15:restartNumberingAfterBreak="0">
    <w:nsid w:val="35BB147A"/>
    <w:multiLevelType w:val="hybridMultilevel"/>
    <w:tmpl w:val="950A15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D43505"/>
    <w:multiLevelType w:val="hybridMultilevel"/>
    <w:tmpl w:val="6A4E95C8"/>
    <w:lvl w:ilvl="0" w:tplc="B754894A">
      <w:start w:val="1"/>
      <w:numFmt w:val="bullet"/>
      <w:lvlText w:val=""/>
      <w:lvlJc w:val="left"/>
      <w:pPr>
        <w:ind w:left="1080" w:hanging="360"/>
      </w:pPr>
      <w:rPr>
        <w:rFonts w:ascii="Symbol" w:hAnsi="Symbol"/>
      </w:rPr>
    </w:lvl>
    <w:lvl w:ilvl="1" w:tplc="84542630">
      <w:start w:val="1"/>
      <w:numFmt w:val="bullet"/>
      <w:lvlText w:val=""/>
      <w:lvlJc w:val="left"/>
      <w:pPr>
        <w:ind w:left="1080" w:hanging="360"/>
      </w:pPr>
      <w:rPr>
        <w:rFonts w:ascii="Symbol" w:hAnsi="Symbol"/>
      </w:rPr>
    </w:lvl>
    <w:lvl w:ilvl="2" w:tplc="4B709A3C">
      <w:start w:val="1"/>
      <w:numFmt w:val="bullet"/>
      <w:lvlText w:val=""/>
      <w:lvlJc w:val="left"/>
      <w:pPr>
        <w:ind w:left="1080" w:hanging="360"/>
      </w:pPr>
      <w:rPr>
        <w:rFonts w:ascii="Symbol" w:hAnsi="Symbol"/>
      </w:rPr>
    </w:lvl>
    <w:lvl w:ilvl="3" w:tplc="6E4498D0">
      <w:start w:val="1"/>
      <w:numFmt w:val="bullet"/>
      <w:lvlText w:val=""/>
      <w:lvlJc w:val="left"/>
      <w:pPr>
        <w:ind w:left="1080" w:hanging="360"/>
      </w:pPr>
      <w:rPr>
        <w:rFonts w:ascii="Symbol" w:hAnsi="Symbol"/>
      </w:rPr>
    </w:lvl>
    <w:lvl w:ilvl="4" w:tplc="0C383CB4">
      <w:start w:val="1"/>
      <w:numFmt w:val="bullet"/>
      <w:lvlText w:val=""/>
      <w:lvlJc w:val="left"/>
      <w:pPr>
        <w:ind w:left="1080" w:hanging="360"/>
      </w:pPr>
      <w:rPr>
        <w:rFonts w:ascii="Symbol" w:hAnsi="Symbol"/>
      </w:rPr>
    </w:lvl>
    <w:lvl w:ilvl="5" w:tplc="2C702B92">
      <w:start w:val="1"/>
      <w:numFmt w:val="bullet"/>
      <w:lvlText w:val=""/>
      <w:lvlJc w:val="left"/>
      <w:pPr>
        <w:ind w:left="1080" w:hanging="360"/>
      </w:pPr>
      <w:rPr>
        <w:rFonts w:ascii="Symbol" w:hAnsi="Symbol"/>
      </w:rPr>
    </w:lvl>
    <w:lvl w:ilvl="6" w:tplc="F1F4E5B0">
      <w:start w:val="1"/>
      <w:numFmt w:val="bullet"/>
      <w:lvlText w:val=""/>
      <w:lvlJc w:val="left"/>
      <w:pPr>
        <w:ind w:left="1080" w:hanging="360"/>
      </w:pPr>
      <w:rPr>
        <w:rFonts w:ascii="Symbol" w:hAnsi="Symbol"/>
      </w:rPr>
    </w:lvl>
    <w:lvl w:ilvl="7" w:tplc="38EE4A68">
      <w:start w:val="1"/>
      <w:numFmt w:val="bullet"/>
      <w:lvlText w:val=""/>
      <w:lvlJc w:val="left"/>
      <w:pPr>
        <w:ind w:left="1080" w:hanging="360"/>
      </w:pPr>
      <w:rPr>
        <w:rFonts w:ascii="Symbol" w:hAnsi="Symbol"/>
      </w:rPr>
    </w:lvl>
    <w:lvl w:ilvl="8" w:tplc="DFE4EF20">
      <w:start w:val="1"/>
      <w:numFmt w:val="bullet"/>
      <w:lvlText w:val=""/>
      <w:lvlJc w:val="left"/>
      <w:pPr>
        <w:ind w:left="1080" w:hanging="360"/>
      </w:pPr>
      <w:rPr>
        <w:rFonts w:ascii="Symbol" w:hAnsi="Symbol"/>
      </w:rPr>
    </w:lvl>
  </w:abstractNum>
  <w:abstractNum w:abstractNumId="6" w15:restartNumberingAfterBreak="0">
    <w:nsid w:val="36D53D2C"/>
    <w:multiLevelType w:val="hybridMultilevel"/>
    <w:tmpl w:val="B2C2622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EC71BC1"/>
    <w:multiLevelType w:val="hybridMultilevel"/>
    <w:tmpl w:val="F7B09D72"/>
    <w:lvl w:ilvl="0" w:tplc="A6766F3A">
      <w:start w:val="1"/>
      <w:numFmt w:val="decimal"/>
      <w:lvlText w:val="%1)"/>
      <w:lvlJc w:val="left"/>
      <w:pPr>
        <w:ind w:left="1020" w:hanging="360"/>
      </w:pPr>
    </w:lvl>
    <w:lvl w:ilvl="1" w:tplc="8A24EA34">
      <w:start w:val="1"/>
      <w:numFmt w:val="decimal"/>
      <w:lvlText w:val="%2)"/>
      <w:lvlJc w:val="left"/>
      <w:pPr>
        <w:ind w:left="1020" w:hanging="360"/>
      </w:pPr>
    </w:lvl>
    <w:lvl w:ilvl="2" w:tplc="8DFEB512">
      <w:start w:val="1"/>
      <w:numFmt w:val="decimal"/>
      <w:lvlText w:val="%3)"/>
      <w:lvlJc w:val="left"/>
      <w:pPr>
        <w:ind w:left="1020" w:hanging="360"/>
      </w:pPr>
    </w:lvl>
    <w:lvl w:ilvl="3" w:tplc="E2E878C8">
      <w:start w:val="1"/>
      <w:numFmt w:val="decimal"/>
      <w:lvlText w:val="%4)"/>
      <w:lvlJc w:val="left"/>
      <w:pPr>
        <w:ind w:left="1020" w:hanging="360"/>
      </w:pPr>
    </w:lvl>
    <w:lvl w:ilvl="4" w:tplc="2190DEC6">
      <w:start w:val="1"/>
      <w:numFmt w:val="decimal"/>
      <w:lvlText w:val="%5)"/>
      <w:lvlJc w:val="left"/>
      <w:pPr>
        <w:ind w:left="1020" w:hanging="360"/>
      </w:pPr>
    </w:lvl>
    <w:lvl w:ilvl="5" w:tplc="157A38BC">
      <w:start w:val="1"/>
      <w:numFmt w:val="decimal"/>
      <w:lvlText w:val="%6)"/>
      <w:lvlJc w:val="left"/>
      <w:pPr>
        <w:ind w:left="1020" w:hanging="360"/>
      </w:pPr>
    </w:lvl>
    <w:lvl w:ilvl="6" w:tplc="EC24CBB4">
      <w:start w:val="1"/>
      <w:numFmt w:val="decimal"/>
      <w:lvlText w:val="%7)"/>
      <w:lvlJc w:val="left"/>
      <w:pPr>
        <w:ind w:left="1020" w:hanging="360"/>
      </w:pPr>
    </w:lvl>
    <w:lvl w:ilvl="7" w:tplc="5E1005AA">
      <w:start w:val="1"/>
      <w:numFmt w:val="decimal"/>
      <w:lvlText w:val="%8)"/>
      <w:lvlJc w:val="left"/>
      <w:pPr>
        <w:ind w:left="1020" w:hanging="360"/>
      </w:pPr>
    </w:lvl>
    <w:lvl w:ilvl="8" w:tplc="B2B2C902">
      <w:start w:val="1"/>
      <w:numFmt w:val="decimal"/>
      <w:lvlText w:val="%9)"/>
      <w:lvlJc w:val="left"/>
      <w:pPr>
        <w:ind w:left="1020" w:hanging="360"/>
      </w:pPr>
    </w:lvl>
  </w:abstractNum>
  <w:abstractNum w:abstractNumId="8" w15:restartNumberingAfterBreak="0">
    <w:nsid w:val="451922E1"/>
    <w:multiLevelType w:val="hybridMultilevel"/>
    <w:tmpl w:val="7074B5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593395"/>
    <w:multiLevelType w:val="hybridMultilevel"/>
    <w:tmpl w:val="23DAC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80F2A3C"/>
    <w:multiLevelType w:val="hybridMultilevel"/>
    <w:tmpl w:val="E7F687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12778BF"/>
    <w:multiLevelType w:val="hybridMultilevel"/>
    <w:tmpl w:val="1C30B28C"/>
    <w:lvl w:ilvl="0" w:tplc="3272A8DE">
      <w:start w:val="1"/>
      <w:numFmt w:val="bullet"/>
      <w:lvlText w:val=""/>
      <w:lvlJc w:val="left"/>
      <w:pPr>
        <w:ind w:left="1080" w:hanging="360"/>
      </w:pPr>
      <w:rPr>
        <w:rFonts w:ascii="Symbol" w:hAnsi="Symbol"/>
      </w:rPr>
    </w:lvl>
    <w:lvl w:ilvl="1" w:tplc="C6CC1EEA">
      <w:start w:val="1"/>
      <w:numFmt w:val="bullet"/>
      <w:lvlText w:val=""/>
      <w:lvlJc w:val="left"/>
      <w:pPr>
        <w:ind w:left="1080" w:hanging="360"/>
      </w:pPr>
      <w:rPr>
        <w:rFonts w:ascii="Symbol" w:hAnsi="Symbol"/>
      </w:rPr>
    </w:lvl>
    <w:lvl w:ilvl="2" w:tplc="63D41F96">
      <w:start w:val="1"/>
      <w:numFmt w:val="bullet"/>
      <w:lvlText w:val=""/>
      <w:lvlJc w:val="left"/>
      <w:pPr>
        <w:ind w:left="1080" w:hanging="360"/>
      </w:pPr>
      <w:rPr>
        <w:rFonts w:ascii="Symbol" w:hAnsi="Symbol"/>
      </w:rPr>
    </w:lvl>
    <w:lvl w:ilvl="3" w:tplc="0DF83DC4">
      <w:start w:val="1"/>
      <w:numFmt w:val="bullet"/>
      <w:lvlText w:val=""/>
      <w:lvlJc w:val="left"/>
      <w:pPr>
        <w:ind w:left="1080" w:hanging="360"/>
      </w:pPr>
      <w:rPr>
        <w:rFonts w:ascii="Symbol" w:hAnsi="Symbol"/>
      </w:rPr>
    </w:lvl>
    <w:lvl w:ilvl="4" w:tplc="1ABE52F0">
      <w:start w:val="1"/>
      <w:numFmt w:val="bullet"/>
      <w:lvlText w:val=""/>
      <w:lvlJc w:val="left"/>
      <w:pPr>
        <w:ind w:left="1080" w:hanging="360"/>
      </w:pPr>
      <w:rPr>
        <w:rFonts w:ascii="Symbol" w:hAnsi="Symbol"/>
      </w:rPr>
    </w:lvl>
    <w:lvl w:ilvl="5" w:tplc="2870C502">
      <w:start w:val="1"/>
      <w:numFmt w:val="bullet"/>
      <w:lvlText w:val=""/>
      <w:lvlJc w:val="left"/>
      <w:pPr>
        <w:ind w:left="1080" w:hanging="360"/>
      </w:pPr>
      <w:rPr>
        <w:rFonts w:ascii="Symbol" w:hAnsi="Symbol"/>
      </w:rPr>
    </w:lvl>
    <w:lvl w:ilvl="6" w:tplc="55287AA0">
      <w:start w:val="1"/>
      <w:numFmt w:val="bullet"/>
      <w:lvlText w:val=""/>
      <w:lvlJc w:val="left"/>
      <w:pPr>
        <w:ind w:left="1080" w:hanging="360"/>
      </w:pPr>
      <w:rPr>
        <w:rFonts w:ascii="Symbol" w:hAnsi="Symbol"/>
      </w:rPr>
    </w:lvl>
    <w:lvl w:ilvl="7" w:tplc="DDC0AD5E">
      <w:start w:val="1"/>
      <w:numFmt w:val="bullet"/>
      <w:lvlText w:val=""/>
      <w:lvlJc w:val="left"/>
      <w:pPr>
        <w:ind w:left="1080" w:hanging="360"/>
      </w:pPr>
      <w:rPr>
        <w:rFonts w:ascii="Symbol" w:hAnsi="Symbol"/>
      </w:rPr>
    </w:lvl>
    <w:lvl w:ilvl="8" w:tplc="A01CD3C2">
      <w:start w:val="1"/>
      <w:numFmt w:val="bullet"/>
      <w:lvlText w:val=""/>
      <w:lvlJc w:val="left"/>
      <w:pPr>
        <w:ind w:left="1080" w:hanging="360"/>
      </w:pPr>
      <w:rPr>
        <w:rFonts w:ascii="Symbol" w:hAnsi="Symbol"/>
      </w:rPr>
    </w:lvl>
  </w:abstractNum>
  <w:abstractNum w:abstractNumId="12" w15:restartNumberingAfterBreak="0">
    <w:nsid w:val="52FC62ED"/>
    <w:multiLevelType w:val="hybridMultilevel"/>
    <w:tmpl w:val="EB780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47D7768"/>
    <w:multiLevelType w:val="hybridMultilevel"/>
    <w:tmpl w:val="2146F05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7D2553A"/>
    <w:multiLevelType w:val="hybridMultilevel"/>
    <w:tmpl w:val="2146F05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C625366"/>
    <w:multiLevelType w:val="hybridMultilevel"/>
    <w:tmpl w:val="7B527ABE"/>
    <w:lvl w:ilvl="0" w:tplc="4A02C762">
      <w:start w:val="1"/>
      <w:numFmt w:val="bullet"/>
      <w:lvlText w:val=""/>
      <w:lvlJc w:val="left"/>
      <w:pPr>
        <w:ind w:left="720" w:hanging="360"/>
      </w:pPr>
      <w:rPr>
        <w:rFonts w:ascii="Symbol" w:hAnsi="Symbol"/>
      </w:rPr>
    </w:lvl>
    <w:lvl w:ilvl="1" w:tplc="8D904416">
      <w:start w:val="1"/>
      <w:numFmt w:val="bullet"/>
      <w:lvlText w:val=""/>
      <w:lvlJc w:val="left"/>
      <w:pPr>
        <w:ind w:left="720" w:hanging="360"/>
      </w:pPr>
      <w:rPr>
        <w:rFonts w:ascii="Symbol" w:hAnsi="Symbol"/>
      </w:rPr>
    </w:lvl>
    <w:lvl w:ilvl="2" w:tplc="51268BC0">
      <w:start w:val="1"/>
      <w:numFmt w:val="bullet"/>
      <w:lvlText w:val=""/>
      <w:lvlJc w:val="left"/>
      <w:pPr>
        <w:ind w:left="720" w:hanging="360"/>
      </w:pPr>
      <w:rPr>
        <w:rFonts w:ascii="Symbol" w:hAnsi="Symbol"/>
      </w:rPr>
    </w:lvl>
    <w:lvl w:ilvl="3" w:tplc="E4E480E6">
      <w:start w:val="1"/>
      <w:numFmt w:val="bullet"/>
      <w:lvlText w:val=""/>
      <w:lvlJc w:val="left"/>
      <w:pPr>
        <w:ind w:left="720" w:hanging="360"/>
      </w:pPr>
      <w:rPr>
        <w:rFonts w:ascii="Symbol" w:hAnsi="Symbol"/>
      </w:rPr>
    </w:lvl>
    <w:lvl w:ilvl="4" w:tplc="6E702116">
      <w:start w:val="1"/>
      <w:numFmt w:val="bullet"/>
      <w:lvlText w:val=""/>
      <w:lvlJc w:val="left"/>
      <w:pPr>
        <w:ind w:left="720" w:hanging="360"/>
      </w:pPr>
      <w:rPr>
        <w:rFonts w:ascii="Symbol" w:hAnsi="Symbol"/>
      </w:rPr>
    </w:lvl>
    <w:lvl w:ilvl="5" w:tplc="8B9C674E">
      <w:start w:val="1"/>
      <w:numFmt w:val="bullet"/>
      <w:lvlText w:val=""/>
      <w:lvlJc w:val="left"/>
      <w:pPr>
        <w:ind w:left="720" w:hanging="360"/>
      </w:pPr>
      <w:rPr>
        <w:rFonts w:ascii="Symbol" w:hAnsi="Symbol"/>
      </w:rPr>
    </w:lvl>
    <w:lvl w:ilvl="6" w:tplc="9CF03D32">
      <w:start w:val="1"/>
      <w:numFmt w:val="bullet"/>
      <w:lvlText w:val=""/>
      <w:lvlJc w:val="left"/>
      <w:pPr>
        <w:ind w:left="720" w:hanging="360"/>
      </w:pPr>
      <w:rPr>
        <w:rFonts w:ascii="Symbol" w:hAnsi="Symbol"/>
      </w:rPr>
    </w:lvl>
    <w:lvl w:ilvl="7" w:tplc="F7DA17EE">
      <w:start w:val="1"/>
      <w:numFmt w:val="bullet"/>
      <w:lvlText w:val=""/>
      <w:lvlJc w:val="left"/>
      <w:pPr>
        <w:ind w:left="720" w:hanging="360"/>
      </w:pPr>
      <w:rPr>
        <w:rFonts w:ascii="Symbol" w:hAnsi="Symbol"/>
      </w:rPr>
    </w:lvl>
    <w:lvl w:ilvl="8" w:tplc="89C60ECA">
      <w:start w:val="1"/>
      <w:numFmt w:val="bullet"/>
      <w:lvlText w:val=""/>
      <w:lvlJc w:val="left"/>
      <w:pPr>
        <w:ind w:left="720" w:hanging="360"/>
      </w:pPr>
      <w:rPr>
        <w:rFonts w:ascii="Symbol" w:hAnsi="Symbol"/>
      </w:rPr>
    </w:lvl>
  </w:abstractNum>
  <w:abstractNum w:abstractNumId="16" w15:restartNumberingAfterBreak="0">
    <w:nsid w:val="66C71BBD"/>
    <w:multiLevelType w:val="hybridMultilevel"/>
    <w:tmpl w:val="39A82C62"/>
    <w:lvl w:ilvl="0" w:tplc="89D07484">
      <w:start w:val="1"/>
      <w:numFmt w:val="bullet"/>
      <w:lvlText w:val=""/>
      <w:lvlJc w:val="left"/>
      <w:pPr>
        <w:ind w:left="1080" w:hanging="360"/>
      </w:pPr>
      <w:rPr>
        <w:rFonts w:ascii="Symbol" w:hAnsi="Symbol"/>
      </w:rPr>
    </w:lvl>
    <w:lvl w:ilvl="1" w:tplc="0B924752">
      <w:start w:val="1"/>
      <w:numFmt w:val="bullet"/>
      <w:lvlText w:val=""/>
      <w:lvlJc w:val="left"/>
      <w:pPr>
        <w:ind w:left="1800" w:hanging="360"/>
      </w:pPr>
      <w:rPr>
        <w:rFonts w:ascii="Symbol" w:hAnsi="Symbol"/>
      </w:rPr>
    </w:lvl>
    <w:lvl w:ilvl="2" w:tplc="A490A0A8">
      <w:start w:val="1"/>
      <w:numFmt w:val="bullet"/>
      <w:lvlText w:val=""/>
      <w:lvlJc w:val="left"/>
      <w:pPr>
        <w:ind w:left="1080" w:hanging="360"/>
      </w:pPr>
      <w:rPr>
        <w:rFonts w:ascii="Symbol" w:hAnsi="Symbol"/>
      </w:rPr>
    </w:lvl>
    <w:lvl w:ilvl="3" w:tplc="DD9085A8">
      <w:start w:val="1"/>
      <w:numFmt w:val="bullet"/>
      <w:lvlText w:val=""/>
      <w:lvlJc w:val="left"/>
      <w:pPr>
        <w:ind w:left="1080" w:hanging="360"/>
      </w:pPr>
      <w:rPr>
        <w:rFonts w:ascii="Symbol" w:hAnsi="Symbol"/>
      </w:rPr>
    </w:lvl>
    <w:lvl w:ilvl="4" w:tplc="1F5090CE">
      <w:start w:val="1"/>
      <w:numFmt w:val="bullet"/>
      <w:lvlText w:val=""/>
      <w:lvlJc w:val="left"/>
      <w:pPr>
        <w:ind w:left="1080" w:hanging="360"/>
      </w:pPr>
      <w:rPr>
        <w:rFonts w:ascii="Symbol" w:hAnsi="Symbol"/>
      </w:rPr>
    </w:lvl>
    <w:lvl w:ilvl="5" w:tplc="91B8C948">
      <w:start w:val="1"/>
      <w:numFmt w:val="bullet"/>
      <w:lvlText w:val=""/>
      <w:lvlJc w:val="left"/>
      <w:pPr>
        <w:ind w:left="1080" w:hanging="360"/>
      </w:pPr>
      <w:rPr>
        <w:rFonts w:ascii="Symbol" w:hAnsi="Symbol"/>
      </w:rPr>
    </w:lvl>
    <w:lvl w:ilvl="6" w:tplc="7EB2D406">
      <w:start w:val="1"/>
      <w:numFmt w:val="bullet"/>
      <w:lvlText w:val=""/>
      <w:lvlJc w:val="left"/>
      <w:pPr>
        <w:ind w:left="1080" w:hanging="360"/>
      </w:pPr>
      <w:rPr>
        <w:rFonts w:ascii="Symbol" w:hAnsi="Symbol"/>
      </w:rPr>
    </w:lvl>
    <w:lvl w:ilvl="7" w:tplc="A7F28C92">
      <w:start w:val="1"/>
      <w:numFmt w:val="bullet"/>
      <w:lvlText w:val=""/>
      <w:lvlJc w:val="left"/>
      <w:pPr>
        <w:ind w:left="1080" w:hanging="360"/>
      </w:pPr>
      <w:rPr>
        <w:rFonts w:ascii="Symbol" w:hAnsi="Symbol"/>
      </w:rPr>
    </w:lvl>
    <w:lvl w:ilvl="8" w:tplc="496AE8B8">
      <w:start w:val="1"/>
      <w:numFmt w:val="bullet"/>
      <w:lvlText w:val=""/>
      <w:lvlJc w:val="left"/>
      <w:pPr>
        <w:ind w:left="1080" w:hanging="360"/>
      </w:pPr>
      <w:rPr>
        <w:rFonts w:ascii="Symbol" w:hAnsi="Symbol"/>
      </w:rPr>
    </w:lvl>
  </w:abstractNum>
  <w:abstractNum w:abstractNumId="17" w15:restartNumberingAfterBreak="0">
    <w:nsid w:val="6A42430A"/>
    <w:multiLevelType w:val="hybridMultilevel"/>
    <w:tmpl w:val="502C3032"/>
    <w:lvl w:ilvl="0" w:tplc="6D7231AE">
      <w:start w:val="1"/>
      <w:numFmt w:val="bullet"/>
      <w:lvlText w:val=""/>
      <w:lvlJc w:val="left"/>
      <w:pPr>
        <w:ind w:left="720" w:hanging="360"/>
      </w:pPr>
      <w:rPr>
        <w:rFonts w:ascii="Symbol" w:hAnsi="Symbol"/>
      </w:rPr>
    </w:lvl>
    <w:lvl w:ilvl="1" w:tplc="3176CC8A">
      <w:start w:val="1"/>
      <w:numFmt w:val="bullet"/>
      <w:lvlText w:val=""/>
      <w:lvlJc w:val="left"/>
      <w:pPr>
        <w:ind w:left="720" w:hanging="360"/>
      </w:pPr>
      <w:rPr>
        <w:rFonts w:ascii="Symbol" w:hAnsi="Symbol"/>
      </w:rPr>
    </w:lvl>
    <w:lvl w:ilvl="2" w:tplc="3E1896E2">
      <w:start w:val="1"/>
      <w:numFmt w:val="bullet"/>
      <w:lvlText w:val=""/>
      <w:lvlJc w:val="left"/>
      <w:pPr>
        <w:ind w:left="720" w:hanging="360"/>
      </w:pPr>
      <w:rPr>
        <w:rFonts w:ascii="Symbol" w:hAnsi="Symbol"/>
      </w:rPr>
    </w:lvl>
    <w:lvl w:ilvl="3" w:tplc="E45899DA">
      <w:start w:val="1"/>
      <w:numFmt w:val="bullet"/>
      <w:lvlText w:val=""/>
      <w:lvlJc w:val="left"/>
      <w:pPr>
        <w:ind w:left="720" w:hanging="360"/>
      </w:pPr>
      <w:rPr>
        <w:rFonts w:ascii="Symbol" w:hAnsi="Symbol"/>
      </w:rPr>
    </w:lvl>
    <w:lvl w:ilvl="4" w:tplc="E6F03812">
      <w:start w:val="1"/>
      <w:numFmt w:val="bullet"/>
      <w:lvlText w:val=""/>
      <w:lvlJc w:val="left"/>
      <w:pPr>
        <w:ind w:left="720" w:hanging="360"/>
      </w:pPr>
      <w:rPr>
        <w:rFonts w:ascii="Symbol" w:hAnsi="Symbol"/>
      </w:rPr>
    </w:lvl>
    <w:lvl w:ilvl="5" w:tplc="994466F8">
      <w:start w:val="1"/>
      <w:numFmt w:val="bullet"/>
      <w:lvlText w:val=""/>
      <w:lvlJc w:val="left"/>
      <w:pPr>
        <w:ind w:left="720" w:hanging="360"/>
      </w:pPr>
      <w:rPr>
        <w:rFonts w:ascii="Symbol" w:hAnsi="Symbol"/>
      </w:rPr>
    </w:lvl>
    <w:lvl w:ilvl="6" w:tplc="BBC4F886">
      <w:start w:val="1"/>
      <w:numFmt w:val="bullet"/>
      <w:lvlText w:val=""/>
      <w:lvlJc w:val="left"/>
      <w:pPr>
        <w:ind w:left="720" w:hanging="360"/>
      </w:pPr>
      <w:rPr>
        <w:rFonts w:ascii="Symbol" w:hAnsi="Symbol"/>
      </w:rPr>
    </w:lvl>
    <w:lvl w:ilvl="7" w:tplc="F000D1DC">
      <w:start w:val="1"/>
      <w:numFmt w:val="bullet"/>
      <w:lvlText w:val=""/>
      <w:lvlJc w:val="left"/>
      <w:pPr>
        <w:ind w:left="720" w:hanging="360"/>
      </w:pPr>
      <w:rPr>
        <w:rFonts w:ascii="Symbol" w:hAnsi="Symbol"/>
      </w:rPr>
    </w:lvl>
    <w:lvl w:ilvl="8" w:tplc="6F3CB244">
      <w:start w:val="1"/>
      <w:numFmt w:val="bullet"/>
      <w:lvlText w:val=""/>
      <w:lvlJc w:val="left"/>
      <w:pPr>
        <w:ind w:left="720" w:hanging="360"/>
      </w:pPr>
      <w:rPr>
        <w:rFonts w:ascii="Symbol" w:hAnsi="Symbol"/>
      </w:rPr>
    </w:lvl>
  </w:abstractNum>
  <w:abstractNum w:abstractNumId="18" w15:restartNumberingAfterBreak="0">
    <w:nsid w:val="6A604305"/>
    <w:multiLevelType w:val="hybridMultilevel"/>
    <w:tmpl w:val="C8D40466"/>
    <w:lvl w:ilvl="0" w:tplc="30267FF4">
      <w:start w:val="1"/>
      <w:numFmt w:val="bullet"/>
      <w:lvlText w:val=""/>
      <w:lvlJc w:val="left"/>
      <w:pPr>
        <w:ind w:left="720" w:hanging="360"/>
      </w:pPr>
      <w:rPr>
        <w:rFonts w:ascii="Symbol" w:hAnsi="Symbol"/>
      </w:rPr>
    </w:lvl>
    <w:lvl w:ilvl="1" w:tplc="52922F34">
      <w:start w:val="1"/>
      <w:numFmt w:val="bullet"/>
      <w:lvlText w:val=""/>
      <w:lvlJc w:val="left"/>
      <w:pPr>
        <w:ind w:left="720" w:hanging="360"/>
      </w:pPr>
      <w:rPr>
        <w:rFonts w:ascii="Symbol" w:hAnsi="Symbol"/>
      </w:rPr>
    </w:lvl>
    <w:lvl w:ilvl="2" w:tplc="2D0CA0CE">
      <w:start w:val="1"/>
      <w:numFmt w:val="bullet"/>
      <w:lvlText w:val=""/>
      <w:lvlJc w:val="left"/>
      <w:pPr>
        <w:ind w:left="720" w:hanging="360"/>
      </w:pPr>
      <w:rPr>
        <w:rFonts w:ascii="Symbol" w:hAnsi="Symbol"/>
      </w:rPr>
    </w:lvl>
    <w:lvl w:ilvl="3" w:tplc="A12C974E">
      <w:start w:val="1"/>
      <w:numFmt w:val="bullet"/>
      <w:lvlText w:val=""/>
      <w:lvlJc w:val="left"/>
      <w:pPr>
        <w:ind w:left="720" w:hanging="360"/>
      </w:pPr>
      <w:rPr>
        <w:rFonts w:ascii="Symbol" w:hAnsi="Symbol"/>
      </w:rPr>
    </w:lvl>
    <w:lvl w:ilvl="4" w:tplc="27C8A67C">
      <w:start w:val="1"/>
      <w:numFmt w:val="bullet"/>
      <w:lvlText w:val=""/>
      <w:lvlJc w:val="left"/>
      <w:pPr>
        <w:ind w:left="720" w:hanging="360"/>
      </w:pPr>
      <w:rPr>
        <w:rFonts w:ascii="Symbol" w:hAnsi="Symbol"/>
      </w:rPr>
    </w:lvl>
    <w:lvl w:ilvl="5" w:tplc="8A28BBF0">
      <w:start w:val="1"/>
      <w:numFmt w:val="bullet"/>
      <w:lvlText w:val=""/>
      <w:lvlJc w:val="left"/>
      <w:pPr>
        <w:ind w:left="720" w:hanging="360"/>
      </w:pPr>
      <w:rPr>
        <w:rFonts w:ascii="Symbol" w:hAnsi="Symbol"/>
      </w:rPr>
    </w:lvl>
    <w:lvl w:ilvl="6" w:tplc="9DAE899C">
      <w:start w:val="1"/>
      <w:numFmt w:val="bullet"/>
      <w:lvlText w:val=""/>
      <w:lvlJc w:val="left"/>
      <w:pPr>
        <w:ind w:left="720" w:hanging="360"/>
      </w:pPr>
      <w:rPr>
        <w:rFonts w:ascii="Symbol" w:hAnsi="Symbol"/>
      </w:rPr>
    </w:lvl>
    <w:lvl w:ilvl="7" w:tplc="AD0C238C">
      <w:start w:val="1"/>
      <w:numFmt w:val="bullet"/>
      <w:lvlText w:val=""/>
      <w:lvlJc w:val="left"/>
      <w:pPr>
        <w:ind w:left="720" w:hanging="360"/>
      </w:pPr>
      <w:rPr>
        <w:rFonts w:ascii="Symbol" w:hAnsi="Symbol"/>
      </w:rPr>
    </w:lvl>
    <w:lvl w:ilvl="8" w:tplc="282A4F26">
      <w:start w:val="1"/>
      <w:numFmt w:val="bullet"/>
      <w:lvlText w:val=""/>
      <w:lvlJc w:val="left"/>
      <w:pPr>
        <w:ind w:left="720" w:hanging="360"/>
      </w:pPr>
      <w:rPr>
        <w:rFonts w:ascii="Symbol" w:hAnsi="Symbol"/>
      </w:rPr>
    </w:lvl>
  </w:abstractNum>
  <w:abstractNum w:abstractNumId="19" w15:restartNumberingAfterBreak="0">
    <w:nsid w:val="72A86F7A"/>
    <w:multiLevelType w:val="multilevel"/>
    <w:tmpl w:val="CC3243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8AE70E6"/>
    <w:multiLevelType w:val="hybridMultilevel"/>
    <w:tmpl w:val="D85CBA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46639314">
    <w:abstractNumId w:val="12"/>
  </w:num>
  <w:num w:numId="2" w16cid:durableId="137573869">
    <w:abstractNumId w:val="12"/>
  </w:num>
  <w:num w:numId="3" w16cid:durableId="1696879303">
    <w:abstractNumId w:val="17"/>
  </w:num>
  <w:num w:numId="4" w16cid:durableId="1394963548">
    <w:abstractNumId w:val="17"/>
  </w:num>
  <w:num w:numId="5" w16cid:durableId="646470026">
    <w:abstractNumId w:val="10"/>
  </w:num>
  <w:num w:numId="6" w16cid:durableId="2029746210">
    <w:abstractNumId w:val="7"/>
  </w:num>
  <w:num w:numId="7" w16cid:durableId="1760713359">
    <w:abstractNumId w:val="15"/>
  </w:num>
  <w:num w:numId="8" w16cid:durableId="567688639">
    <w:abstractNumId w:val="1"/>
  </w:num>
  <w:num w:numId="9" w16cid:durableId="1315111001">
    <w:abstractNumId w:val="0"/>
  </w:num>
  <w:num w:numId="10" w16cid:durableId="410586763">
    <w:abstractNumId w:val="19"/>
  </w:num>
  <w:num w:numId="11" w16cid:durableId="116488388">
    <w:abstractNumId w:val="13"/>
  </w:num>
  <w:num w:numId="12" w16cid:durableId="1710760482">
    <w:abstractNumId w:val="14"/>
  </w:num>
  <w:num w:numId="13" w16cid:durableId="620457478">
    <w:abstractNumId w:val="4"/>
  </w:num>
  <w:num w:numId="14" w16cid:durableId="1298492508">
    <w:abstractNumId w:val="8"/>
  </w:num>
  <w:num w:numId="15" w16cid:durableId="343214490">
    <w:abstractNumId w:val="2"/>
  </w:num>
  <w:num w:numId="16" w16cid:durableId="1765147954">
    <w:abstractNumId w:val="20"/>
  </w:num>
  <w:num w:numId="17" w16cid:durableId="951012664">
    <w:abstractNumId w:val="16"/>
  </w:num>
  <w:num w:numId="18" w16cid:durableId="862329335">
    <w:abstractNumId w:val="9"/>
  </w:num>
  <w:num w:numId="19" w16cid:durableId="609052408">
    <w:abstractNumId w:val="5"/>
  </w:num>
  <w:num w:numId="20" w16cid:durableId="135294548">
    <w:abstractNumId w:val="6"/>
  </w:num>
  <w:num w:numId="21" w16cid:durableId="449402401">
    <w:abstractNumId w:val="11"/>
  </w:num>
  <w:num w:numId="22" w16cid:durableId="256331502">
    <w:abstractNumId w:val="3"/>
  </w:num>
  <w:num w:numId="23" w16cid:durableId="190332135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remy Haynes">
    <w15:presenceInfo w15:providerId="AD" w15:userId="S::tur77904@temple.edu::5c445b61-c210-4bee-bdce-9a7ba83406eb"/>
  </w15:person>
  <w15:person w15:author="Thomas Olino">
    <w15:presenceInfo w15:providerId="AD" w15:userId="S::tuf22063@temple.edu::4a02a083-8e85-4339-8007-7fc68ecc75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5C"/>
    <w:rsid w:val="000013AD"/>
    <w:rsid w:val="00003457"/>
    <w:rsid w:val="00003635"/>
    <w:rsid w:val="0000436C"/>
    <w:rsid w:val="00004702"/>
    <w:rsid w:val="00004FBA"/>
    <w:rsid w:val="00010EB7"/>
    <w:rsid w:val="00011425"/>
    <w:rsid w:val="00011C74"/>
    <w:rsid w:val="000131EC"/>
    <w:rsid w:val="00014A62"/>
    <w:rsid w:val="00014FCC"/>
    <w:rsid w:val="000212BE"/>
    <w:rsid w:val="0002243C"/>
    <w:rsid w:val="00022C3E"/>
    <w:rsid w:val="000260D0"/>
    <w:rsid w:val="00026DE4"/>
    <w:rsid w:val="00027D4D"/>
    <w:rsid w:val="00027F88"/>
    <w:rsid w:val="00032B08"/>
    <w:rsid w:val="00032BFF"/>
    <w:rsid w:val="00037299"/>
    <w:rsid w:val="0003739B"/>
    <w:rsid w:val="00040AAE"/>
    <w:rsid w:val="000428A6"/>
    <w:rsid w:val="000435C5"/>
    <w:rsid w:val="000452E0"/>
    <w:rsid w:val="0004666A"/>
    <w:rsid w:val="00047203"/>
    <w:rsid w:val="00047B68"/>
    <w:rsid w:val="00050B3D"/>
    <w:rsid w:val="00052F13"/>
    <w:rsid w:val="000539FB"/>
    <w:rsid w:val="00054492"/>
    <w:rsid w:val="00056DBD"/>
    <w:rsid w:val="0006076D"/>
    <w:rsid w:val="00061480"/>
    <w:rsid w:val="000614EB"/>
    <w:rsid w:val="0006216D"/>
    <w:rsid w:val="0006372E"/>
    <w:rsid w:val="000639F5"/>
    <w:rsid w:val="00065CA0"/>
    <w:rsid w:val="00066E16"/>
    <w:rsid w:val="00070003"/>
    <w:rsid w:val="00070330"/>
    <w:rsid w:val="000704CB"/>
    <w:rsid w:val="0007058E"/>
    <w:rsid w:val="000706EC"/>
    <w:rsid w:val="0007071C"/>
    <w:rsid w:val="0007164F"/>
    <w:rsid w:val="00072B19"/>
    <w:rsid w:val="00076685"/>
    <w:rsid w:val="00076D4F"/>
    <w:rsid w:val="00076F90"/>
    <w:rsid w:val="00082D6F"/>
    <w:rsid w:val="00083044"/>
    <w:rsid w:val="00084A98"/>
    <w:rsid w:val="0008532F"/>
    <w:rsid w:val="000869C4"/>
    <w:rsid w:val="00086B54"/>
    <w:rsid w:val="00086BDC"/>
    <w:rsid w:val="00087423"/>
    <w:rsid w:val="0009052C"/>
    <w:rsid w:val="00090778"/>
    <w:rsid w:val="00091092"/>
    <w:rsid w:val="0009220C"/>
    <w:rsid w:val="0009347C"/>
    <w:rsid w:val="0009361C"/>
    <w:rsid w:val="000954BB"/>
    <w:rsid w:val="00096459"/>
    <w:rsid w:val="0009649A"/>
    <w:rsid w:val="0009757D"/>
    <w:rsid w:val="00097FA7"/>
    <w:rsid w:val="000A0302"/>
    <w:rsid w:val="000A060C"/>
    <w:rsid w:val="000A1D60"/>
    <w:rsid w:val="000A46A8"/>
    <w:rsid w:val="000A5314"/>
    <w:rsid w:val="000A67E1"/>
    <w:rsid w:val="000A706C"/>
    <w:rsid w:val="000B043A"/>
    <w:rsid w:val="000B15EB"/>
    <w:rsid w:val="000B2700"/>
    <w:rsid w:val="000B377A"/>
    <w:rsid w:val="000B4963"/>
    <w:rsid w:val="000B4F3C"/>
    <w:rsid w:val="000B50B9"/>
    <w:rsid w:val="000B5D1C"/>
    <w:rsid w:val="000B6906"/>
    <w:rsid w:val="000B73E2"/>
    <w:rsid w:val="000B7B66"/>
    <w:rsid w:val="000C0F0E"/>
    <w:rsid w:val="000C2286"/>
    <w:rsid w:val="000C2846"/>
    <w:rsid w:val="000C402B"/>
    <w:rsid w:val="000C4D02"/>
    <w:rsid w:val="000C5CAF"/>
    <w:rsid w:val="000C6871"/>
    <w:rsid w:val="000C6A30"/>
    <w:rsid w:val="000C7760"/>
    <w:rsid w:val="000C7779"/>
    <w:rsid w:val="000C7C67"/>
    <w:rsid w:val="000D10B2"/>
    <w:rsid w:val="000D3C23"/>
    <w:rsid w:val="000D474C"/>
    <w:rsid w:val="000D7248"/>
    <w:rsid w:val="000D7AFF"/>
    <w:rsid w:val="000E1610"/>
    <w:rsid w:val="000E190C"/>
    <w:rsid w:val="000E207B"/>
    <w:rsid w:val="000E3177"/>
    <w:rsid w:val="000E3EA6"/>
    <w:rsid w:val="000E527D"/>
    <w:rsid w:val="000E7483"/>
    <w:rsid w:val="000E7676"/>
    <w:rsid w:val="000F0C26"/>
    <w:rsid w:val="000F1365"/>
    <w:rsid w:val="000F2204"/>
    <w:rsid w:val="000F3745"/>
    <w:rsid w:val="000F3960"/>
    <w:rsid w:val="000F3D45"/>
    <w:rsid w:val="000F4613"/>
    <w:rsid w:val="000F4ADA"/>
    <w:rsid w:val="000F51D8"/>
    <w:rsid w:val="000F5FD0"/>
    <w:rsid w:val="000F61A2"/>
    <w:rsid w:val="0010091E"/>
    <w:rsid w:val="00100AE0"/>
    <w:rsid w:val="00102D1F"/>
    <w:rsid w:val="001034D1"/>
    <w:rsid w:val="00103EA8"/>
    <w:rsid w:val="00103EAB"/>
    <w:rsid w:val="0010435B"/>
    <w:rsid w:val="00105A58"/>
    <w:rsid w:val="001066E4"/>
    <w:rsid w:val="00107162"/>
    <w:rsid w:val="00107890"/>
    <w:rsid w:val="00107DDF"/>
    <w:rsid w:val="00110C6F"/>
    <w:rsid w:val="00111B90"/>
    <w:rsid w:val="00113B66"/>
    <w:rsid w:val="00114517"/>
    <w:rsid w:val="001148A8"/>
    <w:rsid w:val="00115860"/>
    <w:rsid w:val="00115F7A"/>
    <w:rsid w:val="00116299"/>
    <w:rsid w:val="00117C00"/>
    <w:rsid w:val="00122C40"/>
    <w:rsid w:val="00122DB2"/>
    <w:rsid w:val="00122F3C"/>
    <w:rsid w:val="00124340"/>
    <w:rsid w:val="00126A96"/>
    <w:rsid w:val="00127EAA"/>
    <w:rsid w:val="00130F7C"/>
    <w:rsid w:val="00131C7B"/>
    <w:rsid w:val="001341D8"/>
    <w:rsid w:val="001344A5"/>
    <w:rsid w:val="0013482D"/>
    <w:rsid w:val="00134876"/>
    <w:rsid w:val="00134A52"/>
    <w:rsid w:val="0013551D"/>
    <w:rsid w:val="00137FA6"/>
    <w:rsid w:val="0014267D"/>
    <w:rsid w:val="0014301A"/>
    <w:rsid w:val="00143047"/>
    <w:rsid w:val="0014327C"/>
    <w:rsid w:val="00143CF2"/>
    <w:rsid w:val="00144689"/>
    <w:rsid w:val="00144A32"/>
    <w:rsid w:val="00144D4B"/>
    <w:rsid w:val="00145BED"/>
    <w:rsid w:val="00146458"/>
    <w:rsid w:val="00150011"/>
    <w:rsid w:val="00150BB3"/>
    <w:rsid w:val="00151330"/>
    <w:rsid w:val="00151360"/>
    <w:rsid w:val="00151D1F"/>
    <w:rsid w:val="00153959"/>
    <w:rsid w:val="00153C4F"/>
    <w:rsid w:val="001553CE"/>
    <w:rsid w:val="00160BBC"/>
    <w:rsid w:val="001612F1"/>
    <w:rsid w:val="00162B59"/>
    <w:rsid w:val="0016435D"/>
    <w:rsid w:val="0016533F"/>
    <w:rsid w:val="00165394"/>
    <w:rsid w:val="0017291E"/>
    <w:rsid w:val="00173F02"/>
    <w:rsid w:val="00174460"/>
    <w:rsid w:val="00174977"/>
    <w:rsid w:val="0017543B"/>
    <w:rsid w:val="00175F49"/>
    <w:rsid w:val="0017732D"/>
    <w:rsid w:val="001809DC"/>
    <w:rsid w:val="00180F5C"/>
    <w:rsid w:val="0018180D"/>
    <w:rsid w:val="00182987"/>
    <w:rsid w:val="001836BF"/>
    <w:rsid w:val="00183E0B"/>
    <w:rsid w:val="0018544D"/>
    <w:rsid w:val="00185FD5"/>
    <w:rsid w:val="00187570"/>
    <w:rsid w:val="00190686"/>
    <w:rsid w:val="001906D5"/>
    <w:rsid w:val="00190BE7"/>
    <w:rsid w:val="001916E3"/>
    <w:rsid w:val="001919F7"/>
    <w:rsid w:val="00191B01"/>
    <w:rsid w:val="00193564"/>
    <w:rsid w:val="001935C0"/>
    <w:rsid w:val="00194393"/>
    <w:rsid w:val="00196111"/>
    <w:rsid w:val="0019614A"/>
    <w:rsid w:val="00196A3D"/>
    <w:rsid w:val="00197491"/>
    <w:rsid w:val="001A02B0"/>
    <w:rsid w:val="001A0ABF"/>
    <w:rsid w:val="001A0D58"/>
    <w:rsid w:val="001A2D21"/>
    <w:rsid w:val="001A42B0"/>
    <w:rsid w:val="001A42CC"/>
    <w:rsid w:val="001A46B3"/>
    <w:rsid w:val="001A58DA"/>
    <w:rsid w:val="001A6764"/>
    <w:rsid w:val="001B034A"/>
    <w:rsid w:val="001B1C1A"/>
    <w:rsid w:val="001B1F14"/>
    <w:rsid w:val="001B2C45"/>
    <w:rsid w:val="001B49DA"/>
    <w:rsid w:val="001B59AC"/>
    <w:rsid w:val="001B7B01"/>
    <w:rsid w:val="001C0412"/>
    <w:rsid w:val="001C300F"/>
    <w:rsid w:val="001C416F"/>
    <w:rsid w:val="001C418C"/>
    <w:rsid w:val="001C49AF"/>
    <w:rsid w:val="001D0394"/>
    <w:rsid w:val="001D0639"/>
    <w:rsid w:val="001D1A11"/>
    <w:rsid w:val="001D28DF"/>
    <w:rsid w:val="001D4B9E"/>
    <w:rsid w:val="001D55D2"/>
    <w:rsid w:val="001D62DB"/>
    <w:rsid w:val="001D7A15"/>
    <w:rsid w:val="001E01E8"/>
    <w:rsid w:val="001E0258"/>
    <w:rsid w:val="001E0A2E"/>
    <w:rsid w:val="001E13BB"/>
    <w:rsid w:val="001E14E1"/>
    <w:rsid w:val="001E2B93"/>
    <w:rsid w:val="001E32FB"/>
    <w:rsid w:val="001E4C6E"/>
    <w:rsid w:val="001E4E63"/>
    <w:rsid w:val="001E53CD"/>
    <w:rsid w:val="001E5F16"/>
    <w:rsid w:val="001E7BCA"/>
    <w:rsid w:val="001F235B"/>
    <w:rsid w:val="001F2CFF"/>
    <w:rsid w:val="001F4B18"/>
    <w:rsid w:val="001F4FF6"/>
    <w:rsid w:val="001F5477"/>
    <w:rsid w:val="001F666F"/>
    <w:rsid w:val="0020011D"/>
    <w:rsid w:val="00200841"/>
    <w:rsid w:val="00201F33"/>
    <w:rsid w:val="002028F7"/>
    <w:rsid w:val="0020360E"/>
    <w:rsid w:val="002038C5"/>
    <w:rsid w:val="0020394E"/>
    <w:rsid w:val="002050CC"/>
    <w:rsid w:val="0020542B"/>
    <w:rsid w:val="00206958"/>
    <w:rsid w:val="00207FA2"/>
    <w:rsid w:val="002105CA"/>
    <w:rsid w:val="00210933"/>
    <w:rsid w:val="002127B9"/>
    <w:rsid w:val="002138BB"/>
    <w:rsid w:val="002141ED"/>
    <w:rsid w:val="002163BA"/>
    <w:rsid w:val="0021757B"/>
    <w:rsid w:val="00217F3B"/>
    <w:rsid w:val="002205D5"/>
    <w:rsid w:val="00220A23"/>
    <w:rsid w:val="00220F5C"/>
    <w:rsid w:val="00225048"/>
    <w:rsid w:val="0022592A"/>
    <w:rsid w:val="002266C6"/>
    <w:rsid w:val="00226A49"/>
    <w:rsid w:val="002273B4"/>
    <w:rsid w:val="0022767C"/>
    <w:rsid w:val="00232CB9"/>
    <w:rsid w:val="002343BB"/>
    <w:rsid w:val="002347BA"/>
    <w:rsid w:val="0023564E"/>
    <w:rsid w:val="002361A9"/>
    <w:rsid w:val="002375B6"/>
    <w:rsid w:val="0024079E"/>
    <w:rsid w:val="00240ABE"/>
    <w:rsid w:val="00240D16"/>
    <w:rsid w:val="00241E76"/>
    <w:rsid w:val="00242019"/>
    <w:rsid w:val="00243546"/>
    <w:rsid w:val="00244B79"/>
    <w:rsid w:val="00244EFC"/>
    <w:rsid w:val="002452AE"/>
    <w:rsid w:val="0024753E"/>
    <w:rsid w:val="002475A1"/>
    <w:rsid w:val="00247D87"/>
    <w:rsid w:val="002522B9"/>
    <w:rsid w:val="002534EB"/>
    <w:rsid w:val="00254839"/>
    <w:rsid w:val="00254A3F"/>
    <w:rsid w:val="00257B49"/>
    <w:rsid w:val="0026066D"/>
    <w:rsid w:val="00260797"/>
    <w:rsid w:val="00260BEA"/>
    <w:rsid w:val="00262C1D"/>
    <w:rsid w:val="00263E6B"/>
    <w:rsid w:val="00265004"/>
    <w:rsid w:val="00265859"/>
    <w:rsid w:val="002658B7"/>
    <w:rsid w:val="00265C2C"/>
    <w:rsid w:val="0027078E"/>
    <w:rsid w:val="00271187"/>
    <w:rsid w:val="002712AD"/>
    <w:rsid w:val="00272636"/>
    <w:rsid w:val="00273219"/>
    <w:rsid w:val="00274C55"/>
    <w:rsid w:val="0027578E"/>
    <w:rsid w:val="00277AD0"/>
    <w:rsid w:val="00280822"/>
    <w:rsid w:val="0028118A"/>
    <w:rsid w:val="002817D7"/>
    <w:rsid w:val="002820B5"/>
    <w:rsid w:val="00283886"/>
    <w:rsid w:val="00283F88"/>
    <w:rsid w:val="00285917"/>
    <w:rsid w:val="00285A31"/>
    <w:rsid w:val="00287AEC"/>
    <w:rsid w:val="00290CD5"/>
    <w:rsid w:val="00291173"/>
    <w:rsid w:val="00295630"/>
    <w:rsid w:val="00296162"/>
    <w:rsid w:val="00296869"/>
    <w:rsid w:val="00297162"/>
    <w:rsid w:val="002A08F3"/>
    <w:rsid w:val="002A2986"/>
    <w:rsid w:val="002A2B00"/>
    <w:rsid w:val="002A4710"/>
    <w:rsid w:val="002A7DE5"/>
    <w:rsid w:val="002B2E92"/>
    <w:rsid w:val="002B2FDC"/>
    <w:rsid w:val="002B3737"/>
    <w:rsid w:val="002B539C"/>
    <w:rsid w:val="002B62E0"/>
    <w:rsid w:val="002C00DE"/>
    <w:rsid w:val="002C0700"/>
    <w:rsid w:val="002C3F94"/>
    <w:rsid w:val="002C475C"/>
    <w:rsid w:val="002C4BF7"/>
    <w:rsid w:val="002C5757"/>
    <w:rsid w:val="002C7657"/>
    <w:rsid w:val="002D0CC5"/>
    <w:rsid w:val="002D18D9"/>
    <w:rsid w:val="002D27D0"/>
    <w:rsid w:val="002D5DBE"/>
    <w:rsid w:val="002D6062"/>
    <w:rsid w:val="002D7255"/>
    <w:rsid w:val="002E2463"/>
    <w:rsid w:val="002E4742"/>
    <w:rsid w:val="002E4A12"/>
    <w:rsid w:val="002E4B6F"/>
    <w:rsid w:val="002E4CF0"/>
    <w:rsid w:val="002E5829"/>
    <w:rsid w:val="002E78B1"/>
    <w:rsid w:val="002F03C5"/>
    <w:rsid w:val="002F172A"/>
    <w:rsid w:val="002F294F"/>
    <w:rsid w:val="002F30A3"/>
    <w:rsid w:val="002F37C7"/>
    <w:rsid w:val="002F3CFC"/>
    <w:rsid w:val="002F4968"/>
    <w:rsid w:val="002F4CD0"/>
    <w:rsid w:val="002F5A34"/>
    <w:rsid w:val="003023FB"/>
    <w:rsid w:val="003040F5"/>
    <w:rsid w:val="00306671"/>
    <w:rsid w:val="00306691"/>
    <w:rsid w:val="003076E2"/>
    <w:rsid w:val="00307C2F"/>
    <w:rsid w:val="0031081E"/>
    <w:rsid w:val="0031248C"/>
    <w:rsid w:val="00315751"/>
    <w:rsid w:val="00316847"/>
    <w:rsid w:val="00321285"/>
    <w:rsid w:val="00321E0F"/>
    <w:rsid w:val="003232B7"/>
    <w:rsid w:val="00324419"/>
    <w:rsid w:val="003249BB"/>
    <w:rsid w:val="00324A69"/>
    <w:rsid w:val="00327172"/>
    <w:rsid w:val="003332AD"/>
    <w:rsid w:val="00334ABB"/>
    <w:rsid w:val="00335910"/>
    <w:rsid w:val="003406BE"/>
    <w:rsid w:val="003410D4"/>
    <w:rsid w:val="00342E6C"/>
    <w:rsid w:val="00342EE3"/>
    <w:rsid w:val="00344C4C"/>
    <w:rsid w:val="00344EDA"/>
    <w:rsid w:val="00345BCC"/>
    <w:rsid w:val="003470CA"/>
    <w:rsid w:val="003503B4"/>
    <w:rsid w:val="00350487"/>
    <w:rsid w:val="00351417"/>
    <w:rsid w:val="00351B92"/>
    <w:rsid w:val="00352194"/>
    <w:rsid w:val="003522EE"/>
    <w:rsid w:val="00352DF8"/>
    <w:rsid w:val="003545A9"/>
    <w:rsid w:val="00355804"/>
    <w:rsid w:val="00357993"/>
    <w:rsid w:val="003618D4"/>
    <w:rsid w:val="00362069"/>
    <w:rsid w:val="00365A69"/>
    <w:rsid w:val="00366D05"/>
    <w:rsid w:val="003723ED"/>
    <w:rsid w:val="00372838"/>
    <w:rsid w:val="00373067"/>
    <w:rsid w:val="0037389E"/>
    <w:rsid w:val="00375444"/>
    <w:rsid w:val="0037655C"/>
    <w:rsid w:val="00376E0C"/>
    <w:rsid w:val="00380705"/>
    <w:rsid w:val="00381242"/>
    <w:rsid w:val="00383A53"/>
    <w:rsid w:val="003842F1"/>
    <w:rsid w:val="0038673A"/>
    <w:rsid w:val="00387060"/>
    <w:rsid w:val="00391BFA"/>
    <w:rsid w:val="00392264"/>
    <w:rsid w:val="00392A7D"/>
    <w:rsid w:val="00392F24"/>
    <w:rsid w:val="0039477D"/>
    <w:rsid w:val="00395354"/>
    <w:rsid w:val="00396523"/>
    <w:rsid w:val="00396A34"/>
    <w:rsid w:val="00396AAD"/>
    <w:rsid w:val="00397826"/>
    <w:rsid w:val="003A0CB9"/>
    <w:rsid w:val="003A1676"/>
    <w:rsid w:val="003A29F5"/>
    <w:rsid w:val="003A37DD"/>
    <w:rsid w:val="003A399B"/>
    <w:rsid w:val="003A627A"/>
    <w:rsid w:val="003A7A6E"/>
    <w:rsid w:val="003B15B8"/>
    <w:rsid w:val="003B2446"/>
    <w:rsid w:val="003B2792"/>
    <w:rsid w:val="003B57F3"/>
    <w:rsid w:val="003B6E37"/>
    <w:rsid w:val="003B73CA"/>
    <w:rsid w:val="003B7760"/>
    <w:rsid w:val="003B7890"/>
    <w:rsid w:val="003C0058"/>
    <w:rsid w:val="003C0176"/>
    <w:rsid w:val="003C0425"/>
    <w:rsid w:val="003C0653"/>
    <w:rsid w:val="003C18F1"/>
    <w:rsid w:val="003C3958"/>
    <w:rsid w:val="003C4333"/>
    <w:rsid w:val="003C7004"/>
    <w:rsid w:val="003C7740"/>
    <w:rsid w:val="003C7779"/>
    <w:rsid w:val="003C78C3"/>
    <w:rsid w:val="003D401D"/>
    <w:rsid w:val="003D47A2"/>
    <w:rsid w:val="003D4871"/>
    <w:rsid w:val="003D51AB"/>
    <w:rsid w:val="003D6ED9"/>
    <w:rsid w:val="003E0783"/>
    <w:rsid w:val="003E07BD"/>
    <w:rsid w:val="003E092D"/>
    <w:rsid w:val="003E0C1A"/>
    <w:rsid w:val="003E101A"/>
    <w:rsid w:val="003E16FB"/>
    <w:rsid w:val="003E1B33"/>
    <w:rsid w:val="003E1D97"/>
    <w:rsid w:val="003E1F55"/>
    <w:rsid w:val="003E1FF9"/>
    <w:rsid w:val="003E2C67"/>
    <w:rsid w:val="003E3DB7"/>
    <w:rsid w:val="003E431F"/>
    <w:rsid w:val="003E4951"/>
    <w:rsid w:val="003E4DA2"/>
    <w:rsid w:val="003F11CD"/>
    <w:rsid w:val="003F1EAD"/>
    <w:rsid w:val="003F1FF6"/>
    <w:rsid w:val="003F2A2B"/>
    <w:rsid w:val="003F378E"/>
    <w:rsid w:val="003F4361"/>
    <w:rsid w:val="003F61D7"/>
    <w:rsid w:val="003F6CA0"/>
    <w:rsid w:val="003F738D"/>
    <w:rsid w:val="00401DED"/>
    <w:rsid w:val="00402822"/>
    <w:rsid w:val="004043FB"/>
    <w:rsid w:val="00404FEF"/>
    <w:rsid w:val="00405AE7"/>
    <w:rsid w:val="00406B0B"/>
    <w:rsid w:val="00407493"/>
    <w:rsid w:val="00407B17"/>
    <w:rsid w:val="0041061C"/>
    <w:rsid w:val="004124EC"/>
    <w:rsid w:val="00412515"/>
    <w:rsid w:val="00412852"/>
    <w:rsid w:val="00413F06"/>
    <w:rsid w:val="00415609"/>
    <w:rsid w:val="00417B19"/>
    <w:rsid w:val="00421758"/>
    <w:rsid w:val="00422F17"/>
    <w:rsid w:val="00425F96"/>
    <w:rsid w:val="004265EE"/>
    <w:rsid w:val="00430153"/>
    <w:rsid w:val="00433BC8"/>
    <w:rsid w:val="00433ED4"/>
    <w:rsid w:val="004341D5"/>
    <w:rsid w:val="00434A74"/>
    <w:rsid w:val="00437E4D"/>
    <w:rsid w:val="00442BB2"/>
    <w:rsid w:val="00442F98"/>
    <w:rsid w:val="00443BD8"/>
    <w:rsid w:val="004449BE"/>
    <w:rsid w:val="004449FC"/>
    <w:rsid w:val="00445562"/>
    <w:rsid w:val="00453A58"/>
    <w:rsid w:val="004543D2"/>
    <w:rsid w:val="00455081"/>
    <w:rsid w:val="00456ACE"/>
    <w:rsid w:val="00456E3A"/>
    <w:rsid w:val="0045727E"/>
    <w:rsid w:val="004608C3"/>
    <w:rsid w:val="00462A46"/>
    <w:rsid w:val="00466250"/>
    <w:rsid w:val="004667ED"/>
    <w:rsid w:val="00466E63"/>
    <w:rsid w:val="00470529"/>
    <w:rsid w:val="00471B1D"/>
    <w:rsid w:val="004721EE"/>
    <w:rsid w:val="0047364C"/>
    <w:rsid w:val="00476B22"/>
    <w:rsid w:val="00477388"/>
    <w:rsid w:val="00480E62"/>
    <w:rsid w:val="004829C5"/>
    <w:rsid w:val="0048666B"/>
    <w:rsid w:val="00487E12"/>
    <w:rsid w:val="00487EF3"/>
    <w:rsid w:val="00490220"/>
    <w:rsid w:val="004902D2"/>
    <w:rsid w:val="004923C7"/>
    <w:rsid w:val="0049297C"/>
    <w:rsid w:val="00492BE6"/>
    <w:rsid w:val="00492E56"/>
    <w:rsid w:val="00493B70"/>
    <w:rsid w:val="004A02AF"/>
    <w:rsid w:val="004A0481"/>
    <w:rsid w:val="004A1634"/>
    <w:rsid w:val="004A1C66"/>
    <w:rsid w:val="004A2325"/>
    <w:rsid w:val="004A3E46"/>
    <w:rsid w:val="004A50FE"/>
    <w:rsid w:val="004A6B96"/>
    <w:rsid w:val="004A6FB2"/>
    <w:rsid w:val="004A7F78"/>
    <w:rsid w:val="004B0C9D"/>
    <w:rsid w:val="004B12A5"/>
    <w:rsid w:val="004B1C5B"/>
    <w:rsid w:val="004B1C9F"/>
    <w:rsid w:val="004B1E1A"/>
    <w:rsid w:val="004B3449"/>
    <w:rsid w:val="004B4857"/>
    <w:rsid w:val="004B6332"/>
    <w:rsid w:val="004B7B38"/>
    <w:rsid w:val="004C1A72"/>
    <w:rsid w:val="004C1B45"/>
    <w:rsid w:val="004C5637"/>
    <w:rsid w:val="004C5BED"/>
    <w:rsid w:val="004C6430"/>
    <w:rsid w:val="004C68C3"/>
    <w:rsid w:val="004D31E9"/>
    <w:rsid w:val="004D4B16"/>
    <w:rsid w:val="004D4F34"/>
    <w:rsid w:val="004D7FFB"/>
    <w:rsid w:val="004E1679"/>
    <w:rsid w:val="004E1E3E"/>
    <w:rsid w:val="004E557E"/>
    <w:rsid w:val="004E7792"/>
    <w:rsid w:val="004F00FC"/>
    <w:rsid w:val="004F010A"/>
    <w:rsid w:val="004F042C"/>
    <w:rsid w:val="004F1048"/>
    <w:rsid w:val="004F1D59"/>
    <w:rsid w:val="004F261E"/>
    <w:rsid w:val="004F3D78"/>
    <w:rsid w:val="004F432E"/>
    <w:rsid w:val="004F5F26"/>
    <w:rsid w:val="005024B2"/>
    <w:rsid w:val="00503A0A"/>
    <w:rsid w:val="00504045"/>
    <w:rsid w:val="0050549F"/>
    <w:rsid w:val="005101FB"/>
    <w:rsid w:val="00510A2F"/>
    <w:rsid w:val="00510E3B"/>
    <w:rsid w:val="00512703"/>
    <w:rsid w:val="00512A22"/>
    <w:rsid w:val="00515BAB"/>
    <w:rsid w:val="00515D3D"/>
    <w:rsid w:val="0051700B"/>
    <w:rsid w:val="0052113B"/>
    <w:rsid w:val="00521401"/>
    <w:rsid w:val="0052156C"/>
    <w:rsid w:val="005235FF"/>
    <w:rsid w:val="00525554"/>
    <w:rsid w:val="0052715B"/>
    <w:rsid w:val="00527757"/>
    <w:rsid w:val="00527C9F"/>
    <w:rsid w:val="005310E9"/>
    <w:rsid w:val="00531935"/>
    <w:rsid w:val="00533E32"/>
    <w:rsid w:val="005340CA"/>
    <w:rsid w:val="00535588"/>
    <w:rsid w:val="005356AE"/>
    <w:rsid w:val="005356E0"/>
    <w:rsid w:val="00536212"/>
    <w:rsid w:val="00536DF7"/>
    <w:rsid w:val="005378C7"/>
    <w:rsid w:val="00541399"/>
    <w:rsid w:val="00541C3F"/>
    <w:rsid w:val="00543421"/>
    <w:rsid w:val="00543E05"/>
    <w:rsid w:val="00543F08"/>
    <w:rsid w:val="005444FA"/>
    <w:rsid w:val="005449F5"/>
    <w:rsid w:val="005459CA"/>
    <w:rsid w:val="00545FD2"/>
    <w:rsid w:val="00546A4D"/>
    <w:rsid w:val="00546E83"/>
    <w:rsid w:val="005513AE"/>
    <w:rsid w:val="0055265A"/>
    <w:rsid w:val="00557163"/>
    <w:rsid w:val="00557B37"/>
    <w:rsid w:val="00560FEA"/>
    <w:rsid w:val="00561200"/>
    <w:rsid w:val="00562FFB"/>
    <w:rsid w:val="00563013"/>
    <w:rsid w:val="00563229"/>
    <w:rsid w:val="00564C8A"/>
    <w:rsid w:val="00565321"/>
    <w:rsid w:val="005673C2"/>
    <w:rsid w:val="00567FE5"/>
    <w:rsid w:val="00572802"/>
    <w:rsid w:val="0057290A"/>
    <w:rsid w:val="00572F46"/>
    <w:rsid w:val="005734E3"/>
    <w:rsid w:val="00573D6B"/>
    <w:rsid w:val="0057424F"/>
    <w:rsid w:val="005756E8"/>
    <w:rsid w:val="00576F5B"/>
    <w:rsid w:val="00577CBB"/>
    <w:rsid w:val="0058366D"/>
    <w:rsid w:val="00585DB2"/>
    <w:rsid w:val="00585DFD"/>
    <w:rsid w:val="00587C72"/>
    <w:rsid w:val="00590236"/>
    <w:rsid w:val="00590E2B"/>
    <w:rsid w:val="00591B3D"/>
    <w:rsid w:val="005922B1"/>
    <w:rsid w:val="00593838"/>
    <w:rsid w:val="00594740"/>
    <w:rsid w:val="005951CF"/>
    <w:rsid w:val="00596429"/>
    <w:rsid w:val="00597683"/>
    <w:rsid w:val="005A2C67"/>
    <w:rsid w:val="005A4038"/>
    <w:rsid w:val="005A4571"/>
    <w:rsid w:val="005A5A48"/>
    <w:rsid w:val="005A5F87"/>
    <w:rsid w:val="005B09B6"/>
    <w:rsid w:val="005B14F4"/>
    <w:rsid w:val="005B292A"/>
    <w:rsid w:val="005B3653"/>
    <w:rsid w:val="005B3B3D"/>
    <w:rsid w:val="005B48B0"/>
    <w:rsid w:val="005C3F31"/>
    <w:rsid w:val="005D1DCD"/>
    <w:rsid w:val="005D3AEA"/>
    <w:rsid w:val="005D4BE6"/>
    <w:rsid w:val="005E0781"/>
    <w:rsid w:val="005E1154"/>
    <w:rsid w:val="005E2350"/>
    <w:rsid w:val="005E2809"/>
    <w:rsid w:val="005E61AE"/>
    <w:rsid w:val="005E7B6C"/>
    <w:rsid w:val="005F169F"/>
    <w:rsid w:val="005F1955"/>
    <w:rsid w:val="005F2455"/>
    <w:rsid w:val="005F2ACE"/>
    <w:rsid w:val="005F2CAA"/>
    <w:rsid w:val="005F3F7A"/>
    <w:rsid w:val="005F4240"/>
    <w:rsid w:val="005F49C0"/>
    <w:rsid w:val="005F53B8"/>
    <w:rsid w:val="005F5E57"/>
    <w:rsid w:val="005F6F85"/>
    <w:rsid w:val="00600030"/>
    <w:rsid w:val="00601266"/>
    <w:rsid w:val="00601358"/>
    <w:rsid w:val="0060269A"/>
    <w:rsid w:val="0060326A"/>
    <w:rsid w:val="006032E1"/>
    <w:rsid w:val="00603338"/>
    <w:rsid w:val="006041F5"/>
    <w:rsid w:val="00604859"/>
    <w:rsid w:val="006049C6"/>
    <w:rsid w:val="00605859"/>
    <w:rsid w:val="00607F37"/>
    <w:rsid w:val="00610FC2"/>
    <w:rsid w:val="006118D9"/>
    <w:rsid w:val="006118ED"/>
    <w:rsid w:val="00612043"/>
    <w:rsid w:val="00613BB4"/>
    <w:rsid w:val="00615391"/>
    <w:rsid w:val="006158EE"/>
    <w:rsid w:val="00615A4C"/>
    <w:rsid w:val="00615BBD"/>
    <w:rsid w:val="00616FEA"/>
    <w:rsid w:val="006172F8"/>
    <w:rsid w:val="0062180D"/>
    <w:rsid w:val="00621F7A"/>
    <w:rsid w:val="00623E8E"/>
    <w:rsid w:val="00623F19"/>
    <w:rsid w:val="00626447"/>
    <w:rsid w:val="00626BC0"/>
    <w:rsid w:val="00626C89"/>
    <w:rsid w:val="00636418"/>
    <w:rsid w:val="006371DF"/>
    <w:rsid w:val="0064061B"/>
    <w:rsid w:val="006415EE"/>
    <w:rsid w:val="00642B1C"/>
    <w:rsid w:val="0064303C"/>
    <w:rsid w:val="00644B5E"/>
    <w:rsid w:val="0064534B"/>
    <w:rsid w:val="00646877"/>
    <w:rsid w:val="00646C40"/>
    <w:rsid w:val="006516C3"/>
    <w:rsid w:val="006517CA"/>
    <w:rsid w:val="00652805"/>
    <w:rsid w:val="00655245"/>
    <w:rsid w:val="006559FC"/>
    <w:rsid w:val="00655AE2"/>
    <w:rsid w:val="00655E32"/>
    <w:rsid w:val="00660EB9"/>
    <w:rsid w:val="00662AA9"/>
    <w:rsid w:val="00662F92"/>
    <w:rsid w:val="00663C5E"/>
    <w:rsid w:val="00663D84"/>
    <w:rsid w:val="00663DDF"/>
    <w:rsid w:val="00663F40"/>
    <w:rsid w:val="00664D7D"/>
    <w:rsid w:val="006650B0"/>
    <w:rsid w:val="006677DA"/>
    <w:rsid w:val="00667E90"/>
    <w:rsid w:val="00670C15"/>
    <w:rsid w:val="00672EFE"/>
    <w:rsid w:val="006736B0"/>
    <w:rsid w:val="00673825"/>
    <w:rsid w:val="00675B09"/>
    <w:rsid w:val="006772A3"/>
    <w:rsid w:val="00677724"/>
    <w:rsid w:val="00680453"/>
    <w:rsid w:val="00680F1F"/>
    <w:rsid w:val="00681330"/>
    <w:rsid w:val="00682387"/>
    <w:rsid w:val="00683A87"/>
    <w:rsid w:val="00683E53"/>
    <w:rsid w:val="00684140"/>
    <w:rsid w:val="00684727"/>
    <w:rsid w:val="00684BB0"/>
    <w:rsid w:val="00692CD4"/>
    <w:rsid w:val="00693336"/>
    <w:rsid w:val="006939B5"/>
    <w:rsid w:val="006954E0"/>
    <w:rsid w:val="00695584"/>
    <w:rsid w:val="00696A8C"/>
    <w:rsid w:val="0069746C"/>
    <w:rsid w:val="006A12FE"/>
    <w:rsid w:val="006A333C"/>
    <w:rsid w:val="006A3756"/>
    <w:rsid w:val="006A428E"/>
    <w:rsid w:val="006A4C15"/>
    <w:rsid w:val="006A4D5E"/>
    <w:rsid w:val="006A5598"/>
    <w:rsid w:val="006A65EF"/>
    <w:rsid w:val="006A6B9B"/>
    <w:rsid w:val="006A7C1B"/>
    <w:rsid w:val="006A7CBE"/>
    <w:rsid w:val="006B0434"/>
    <w:rsid w:val="006B12BA"/>
    <w:rsid w:val="006B1AE2"/>
    <w:rsid w:val="006B2536"/>
    <w:rsid w:val="006B274B"/>
    <w:rsid w:val="006B310C"/>
    <w:rsid w:val="006B3E8E"/>
    <w:rsid w:val="006B4D62"/>
    <w:rsid w:val="006B572B"/>
    <w:rsid w:val="006B62D6"/>
    <w:rsid w:val="006B7A36"/>
    <w:rsid w:val="006C0FCE"/>
    <w:rsid w:val="006C45DE"/>
    <w:rsid w:val="006C576D"/>
    <w:rsid w:val="006C57AC"/>
    <w:rsid w:val="006C6823"/>
    <w:rsid w:val="006D1087"/>
    <w:rsid w:val="006D1941"/>
    <w:rsid w:val="006D47E7"/>
    <w:rsid w:val="006D4F2B"/>
    <w:rsid w:val="006D5F2B"/>
    <w:rsid w:val="006D62C2"/>
    <w:rsid w:val="006D6707"/>
    <w:rsid w:val="006D6D65"/>
    <w:rsid w:val="006D77D2"/>
    <w:rsid w:val="006E018D"/>
    <w:rsid w:val="006E1A70"/>
    <w:rsid w:val="006E20E5"/>
    <w:rsid w:val="006E27B4"/>
    <w:rsid w:val="006E2A68"/>
    <w:rsid w:val="006E2F66"/>
    <w:rsid w:val="006E4702"/>
    <w:rsid w:val="006E502C"/>
    <w:rsid w:val="006E5E00"/>
    <w:rsid w:val="006F23DD"/>
    <w:rsid w:val="006F244D"/>
    <w:rsid w:val="006F4562"/>
    <w:rsid w:val="006F7481"/>
    <w:rsid w:val="006F78A9"/>
    <w:rsid w:val="006F7A11"/>
    <w:rsid w:val="007010A3"/>
    <w:rsid w:val="007065A1"/>
    <w:rsid w:val="007102A3"/>
    <w:rsid w:val="007102FA"/>
    <w:rsid w:val="007104A3"/>
    <w:rsid w:val="00714A41"/>
    <w:rsid w:val="00716617"/>
    <w:rsid w:val="00716E36"/>
    <w:rsid w:val="007201F7"/>
    <w:rsid w:val="00720276"/>
    <w:rsid w:val="007229FF"/>
    <w:rsid w:val="00722C2D"/>
    <w:rsid w:val="00724A9E"/>
    <w:rsid w:val="00726025"/>
    <w:rsid w:val="00726550"/>
    <w:rsid w:val="00727828"/>
    <w:rsid w:val="0072795C"/>
    <w:rsid w:val="0073531D"/>
    <w:rsid w:val="00736FC6"/>
    <w:rsid w:val="007415D7"/>
    <w:rsid w:val="00741AA9"/>
    <w:rsid w:val="00743522"/>
    <w:rsid w:val="007436B6"/>
    <w:rsid w:val="007451F9"/>
    <w:rsid w:val="00745375"/>
    <w:rsid w:val="00746B6B"/>
    <w:rsid w:val="007471C0"/>
    <w:rsid w:val="00747D24"/>
    <w:rsid w:val="0075027E"/>
    <w:rsid w:val="00750B29"/>
    <w:rsid w:val="00751879"/>
    <w:rsid w:val="007522B1"/>
    <w:rsid w:val="00752796"/>
    <w:rsid w:val="00754F7D"/>
    <w:rsid w:val="00756C06"/>
    <w:rsid w:val="0075725D"/>
    <w:rsid w:val="00760E36"/>
    <w:rsid w:val="00761CA9"/>
    <w:rsid w:val="0076293C"/>
    <w:rsid w:val="0076357A"/>
    <w:rsid w:val="007644AB"/>
    <w:rsid w:val="00764E95"/>
    <w:rsid w:val="007667F6"/>
    <w:rsid w:val="0076680E"/>
    <w:rsid w:val="00766A4F"/>
    <w:rsid w:val="00766F20"/>
    <w:rsid w:val="00767BCA"/>
    <w:rsid w:val="007709A1"/>
    <w:rsid w:val="00770A03"/>
    <w:rsid w:val="00771EBF"/>
    <w:rsid w:val="007725D2"/>
    <w:rsid w:val="00773068"/>
    <w:rsid w:val="00773582"/>
    <w:rsid w:val="00774CE6"/>
    <w:rsid w:val="007751E4"/>
    <w:rsid w:val="00775F02"/>
    <w:rsid w:val="00777AD7"/>
    <w:rsid w:val="007804DA"/>
    <w:rsid w:val="00780E98"/>
    <w:rsid w:val="00783871"/>
    <w:rsid w:val="007840D8"/>
    <w:rsid w:val="007864C3"/>
    <w:rsid w:val="00786718"/>
    <w:rsid w:val="007872A8"/>
    <w:rsid w:val="00787312"/>
    <w:rsid w:val="00787C44"/>
    <w:rsid w:val="007913EC"/>
    <w:rsid w:val="007916E6"/>
    <w:rsid w:val="00792061"/>
    <w:rsid w:val="0079247E"/>
    <w:rsid w:val="00793149"/>
    <w:rsid w:val="0079526D"/>
    <w:rsid w:val="00795E26"/>
    <w:rsid w:val="0079624D"/>
    <w:rsid w:val="00797C40"/>
    <w:rsid w:val="007A0E14"/>
    <w:rsid w:val="007A1E91"/>
    <w:rsid w:val="007A3034"/>
    <w:rsid w:val="007A4838"/>
    <w:rsid w:val="007A63AE"/>
    <w:rsid w:val="007A6A32"/>
    <w:rsid w:val="007A7208"/>
    <w:rsid w:val="007A7659"/>
    <w:rsid w:val="007A7A5B"/>
    <w:rsid w:val="007A7F58"/>
    <w:rsid w:val="007B126A"/>
    <w:rsid w:val="007B1913"/>
    <w:rsid w:val="007B1D1B"/>
    <w:rsid w:val="007B2108"/>
    <w:rsid w:val="007B290D"/>
    <w:rsid w:val="007B2A73"/>
    <w:rsid w:val="007B3B1C"/>
    <w:rsid w:val="007B48F1"/>
    <w:rsid w:val="007B647B"/>
    <w:rsid w:val="007B655D"/>
    <w:rsid w:val="007B70A4"/>
    <w:rsid w:val="007B7C45"/>
    <w:rsid w:val="007C0CE0"/>
    <w:rsid w:val="007C39D9"/>
    <w:rsid w:val="007C52E8"/>
    <w:rsid w:val="007C5F07"/>
    <w:rsid w:val="007C78A2"/>
    <w:rsid w:val="007D0527"/>
    <w:rsid w:val="007D0E4F"/>
    <w:rsid w:val="007D1A1E"/>
    <w:rsid w:val="007D2217"/>
    <w:rsid w:val="007D6022"/>
    <w:rsid w:val="007D6124"/>
    <w:rsid w:val="007D7900"/>
    <w:rsid w:val="007E1A52"/>
    <w:rsid w:val="007E2C30"/>
    <w:rsid w:val="007E3335"/>
    <w:rsid w:val="007E339D"/>
    <w:rsid w:val="007E41EE"/>
    <w:rsid w:val="007E79BD"/>
    <w:rsid w:val="007E7BEE"/>
    <w:rsid w:val="007E7FF1"/>
    <w:rsid w:val="007F0F50"/>
    <w:rsid w:val="007F2442"/>
    <w:rsid w:val="007F2882"/>
    <w:rsid w:val="007F2FA9"/>
    <w:rsid w:val="007F4FB5"/>
    <w:rsid w:val="007F55A5"/>
    <w:rsid w:val="007F5FF6"/>
    <w:rsid w:val="008000AD"/>
    <w:rsid w:val="00803BEB"/>
    <w:rsid w:val="00803CF7"/>
    <w:rsid w:val="00804387"/>
    <w:rsid w:val="0080451D"/>
    <w:rsid w:val="008049A2"/>
    <w:rsid w:val="008066D7"/>
    <w:rsid w:val="00806E0B"/>
    <w:rsid w:val="00807196"/>
    <w:rsid w:val="008113F4"/>
    <w:rsid w:val="008154B6"/>
    <w:rsid w:val="00816732"/>
    <w:rsid w:val="00816CBA"/>
    <w:rsid w:val="00816FFE"/>
    <w:rsid w:val="00821343"/>
    <w:rsid w:val="00822352"/>
    <w:rsid w:val="00822A3C"/>
    <w:rsid w:val="00824099"/>
    <w:rsid w:val="00827649"/>
    <w:rsid w:val="00832A83"/>
    <w:rsid w:val="00833280"/>
    <w:rsid w:val="00833396"/>
    <w:rsid w:val="00833BFC"/>
    <w:rsid w:val="00833C08"/>
    <w:rsid w:val="0083510C"/>
    <w:rsid w:val="00842187"/>
    <w:rsid w:val="00842CFC"/>
    <w:rsid w:val="00843241"/>
    <w:rsid w:val="00843664"/>
    <w:rsid w:val="00843B0F"/>
    <w:rsid w:val="00844474"/>
    <w:rsid w:val="00846B70"/>
    <w:rsid w:val="00847557"/>
    <w:rsid w:val="00847D14"/>
    <w:rsid w:val="0085197C"/>
    <w:rsid w:val="00851FB0"/>
    <w:rsid w:val="00852068"/>
    <w:rsid w:val="008532EA"/>
    <w:rsid w:val="008533B9"/>
    <w:rsid w:val="00857790"/>
    <w:rsid w:val="00860AAB"/>
    <w:rsid w:val="0086282D"/>
    <w:rsid w:val="00863092"/>
    <w:rsid w:val="00863EB6"/>
    <w:rsid w:val="008666DF"/>
    <w:rsid w:val="00866F8A"/>
    <w:rsid w:val="00867114"/>
    <w:rsid w:val="00867723"/>
    <w:rsid w:val="0087051E"/>
    <w:rsid w:val="00871000"/>
    <w:rsid w:val="0087140B"/>
    <w:rsid w:val="00871740"/>
    <w:rsid w:val="00871B34"/>
    <w:rsid w:val="008746AD"/>
    <w:rsid w:val="00874853"/>
    <w:rsid w:val="00874F6B"/>
    <w:rsid w:val="0087583D"/>
    <w:rsid w:val="00876411"/>
    <w:rsid w:val="008820DA"/>
    <w:rsid w:val="00882C41"/>
    <w:rsid w:val="0088592B"/>
    <w:rsid w:val="00885CBF"/>
    <w:rsid w:val="008914F4"/>
    <w:rsid w:val="008935FB"/>
    <w:rsid w:val="00896921"/>
    <w:rsid w:val="008A0D6A"/>
    <w:rsid w:val="008A275A"/>
    <w:rsid w:val="008A2D71"/>
    <w:rsid w:val="008A2E9B"/>
    <w:rsid w:val="008A5EC8"/>
    <w:rsid w:val="008A5EDF"/>
    <w:rsid w:val="008A604E"/>
    <w:rsid w:val="008A7BF0"/>
    <w:rsid w:val="008B03C2"/>
    <w:rsid w:val="008B1C30"/>
    <w:rsid w:val="008B4496"/>
    <w:rsid w:val="008B4A4E"/>
    <w:rsid w:val="008B4F37"/>
    <w:rsid w:val="008B52C7"/>
    <w:rsid w:val="008B5812"/>
    <w:rsid w:val="008B783D"/>
    <w:rsid w:val="008B7AD3"/>
    <w:rsid w:val="008C1164"/>
    <w:rsid w:val="008C1662"/>
    <w:rsid w:val="008C1DE6"/>
    <w:rsid w:val="008C29AA"/>
    <w:rsid w:val="008C2A88"/>
    <w:rsid w:val="008C2C92"/>
    <w:rsid w:val="008C3410"/>
    <w:rsid w:val="008C3D97"/>
    <w:rsid w:val="008C4435"/>
    <w:rsid w:val="008C5B08"/>
    <w:rsid w:val="008C6D32"/>
    <w:rsid w:val="008D06BB"/>
    <w:rsid w:val="008D165C"/>
    <w:rsid w:val="008D1A6A"/>
    <w:rsid w:val="008D2062"/>
    <w:rsid w:val="008D3E93"/>
    <w:rsid w:val="008D4506"/>
    <w:rsid w:val="008D56A6"/>
    <w:rsid w:val="008D6AC0"/>
    <w:rsid w:val="008D6F26"/>
    <w:rsid w:val="008E3EF2"/>
    <w:rsid w:val="008E5951"/>
    <w:rsid w:val="008E6331"/>
    <w:rsid w:val="008E6AE8"/>
    <w:rsid w:val="008F1388"/>
    <w:rsid w:val="008F165D"/>
    <w:rsid w:val="008F180C"/>
    <w:rsid w:val="008F1975"/>
    <w:rsid w:val="008F1CC4"/>
    <w:rsid w:val="008F460D"/>
    <w:rsid w:val="008F4D94"/>
    <w:rsid w:val="008F6D05"/>
    <w:rsid w:val="008F7C68"/>
    <w:rsid w:val="008F7EB8"/>
    <w:rsid w:val="00904EA5"/>
    <w:rsid w:val="00905102"/>
    <w:rsid w:val="009055CF"/>
    <w:rsid w:val="00907D57"/>
    <w:rsid w:val="00907F76"/>
    <w:rsid w:val="00910559"/>
    <w:rsid w:val="009109B0"/>
    <w:rsid w:val="00912A59"/>
    <w:rsid w:val="009130C7"/>
    <w:rsid w:val="0091416F"/>
    <w:rsid w:val="0091427F"/>
    <w:rsid w:val="00914C6C"/>
    <w:rsid w:val="009169C9"/>
    <w:rsid w:val="00916B1C"/>
    <w:rsid w:val="009173C6"/>
    <w:rsid w:val="009176A9"/>
    <w:rsid w:val="009218AE"/>
    <w:rsid w:val="00922A8A"/>
    <w:rsid w:val="00922ECB"/>
    <w:rsid w:val="009233E8"/>
    <w:rsid w:val="009276FB"/>
    <w:rsid w:val="009300B4"/>
    <w:rsid w:val="00931283"/>
    <w:rsid w:val="009319AA"/>
    <w:rsid w:val="00931B19"/>
    <w:rsid w:val="00933C3F"/>
    <w:rsid w:val="00934193"/>
    <w:rsid w:val="00935C86"/>
    <w:rsid w:val="00936F90"/>
    <w:rsid w:val="0093736C"/>
    <w:rsid w:val="00941250"/>
    <w:rsid w:val="00941973"/>
    <w:rsid w:val="00942EA2"/>
    <w:rsid w:val="00942EA6"/>
    <w:rsid w:val="00944712"/>
    <w:rsid w:val="009457AF"/>
    <w:rsid w:val="00947D2A"/>
    <w:rsid w:val="00950D8E"/>
    <w:rsid w:val="00951FF3"/>
    <w:rsid w:val="00952BA1"/>
    <w:rsid w:val="00952F6F"/>
    <w:rsid w:val="009533DF"/>
    <w:rsid w:val="009548BE"/>
    <w:rsid w:val="00955374"/>
    <w:rsid w:val="00956925"/>
    <w:rsid w:val="009569C8"/>
    <w:rsid w:val="009603B2"/>
    <w:rsid w:val="00960A5A"/>
    <w:rsid w:val="009616D0"/>
    <w:rsid w:val="0096251F"/>
    <w:rsid w:val="00964701"/>
    <w:rsid w:val="009653DB"/>
    <w:rsid w:val="00966537"/>
    <w:rsid w:val="009665C5"/>
    <w:rsid w:val="00967FA5"/>
    <w:rsid w:val="009702B0"/>
    <w:rsid w:val="00971433"/>
    <w:rsid w:val="00971E43"/>
    <w:rsid w:val="00971F99"/>
    <w:rsid w:val="00972E62"/>
    <w:rsid w:val="009731A9"/>
    <w:rsid w:val="00973743"/>
    <w:rsid w:val="009738B5"/>
    <w:rsid w:val="00973CA7"/>
    <w:rsid w:val="00973F3D"/>
    <w:rsid w:val="00975809"/>
    <w:rsid w:val="00977AED"/>
    <w:rsid w:val="00981A14"/>
    <w:rsid w:val="00982702"/>
    <w:rsid w:val="009838EE"/>
    <w:rsid w:val="00984B3C"/>
    <w:rsid w:val="0098571F"/>
    <w:rsid w:val="0098573C"/>
    <w:rsid w:val="009913C4"/>
    <w:rsid w:val="0099174C"/>
    <w:rsid w:val="0099543F"/>
    <w:rsid w:val="00995667"/>
    <w:rsid w:val="00995AD3"/>
    <w:rsid w:val="00995DA9"/>
    <w:rsid w:val="00996316"/>
    <w:rsid w:val="00996BF0"/>
    <w:rsid w:val="00996D9D"/>
    <w:rsid w:val="009A2591"/>
    <w:rsid w:val="009A268E"/>
    <w:rsid w:val="009A2F72"/>
    <w:rsid w:val="009A360F"/>
    <w:rsid w:val="009A39CD"/>
    <w:rsid w:val="009A417B"/>
    <w:rsid w:val="009A4823"/>
    <w:rsid w:val="009A6EDF"/>
    <w:rsid w:val="009B0730"/>
    <w:rsid w:val="009B2F16"/>
    <w:rsid w:val="009B37F0"/>
    <w:rsid w:val="009B41C1"/>
    <w:rsid w:val="009B4462"/>
    <w:rsid w:val="009B5D75"/>
    <w:rsid w:val="009C1104"/>
    <w:rsid w:val="009C12F7"/>
    <w:rsid w:val="009C1D66"/>
    <w:rsid w:val="009C3EEF"/>
    <w:rsid w:val="009C4631"/>
    <w:rsid w:val="009C67EE"/>
    <w:rsid w:val="009C7249"/>
    <w:rsid w:val="009C7FF0"/>
    <w:rsid w:val="009D0D04"/>
    <w:rsid w:val="009D7892"/>
    <w:rsid w:val="009E03DD"/>
    <w:rsid w:val="009E10C6"/>
    <w:rsid w:val="009E1680"/>
    <w:rsid w:val="009E30BF"/>
    <w:rsid w:val="009E487F"/>
    <w:rsid w:val="009E5F79"/>
    <w:rsid w:val="009E760D"/>
    <w:rsid w:val="009E7FAC"/>
    <w:rsid w:val="009F0897"/>
    <w:rsid w:val="009F18BE"/>
    <w:rsid w:val="009F3881"/>
    <w:rsid w:val="009F5866"/>
    <w:rsid w:val="009F65BB"/>
    <w:rsid w:val="009F6CE8"/>
    <w:rsid w:val="009F721E"/>
    <w:rsid w:val="009F7CF0"/>
    <w:rsid w:val="00A00DC6"/>
    <w:rsid w:val="00A01546"/>
    <w:rsid w:val="00A0174B"/>
    <w:rsid w:val="00A02244"/>
    <w:rsid w:val="00A0269E"/>
    <w:rsid w:val="00A02F76"/>
    <w:rsid w:val="00A03493"/>
    <w:rsid w:val="00A03A98"/>
    <w:rsid w:val="00A040A0"/>
    <w:rsid w:val="00A10587"/>
    <w:rsid w:val="00A10A06"/>
    <w:rsid w:val="00A10BEA"/>
    <w:rsid w:val="00A12E6B"/>
    <w:rsid w:val="00A15155"/>
    <w:rsid w:val="00A206B2"/>
    <w:rsid w:val="00A20C90"/>
    <w:rsid w:val="00A21D72"/>
    <w:rsid w:val="00A220BF"/>
    <w:rsid w:val="00A22282"/>
    <w:rsid w:val="00A228D5"/>
    <w:rsid w:val="00A22C8C"/>
    <w:rsid w:val="00A25351"/>
    <w:rsid w:val="00A257B9"/>
    <w:rsid w:val="00A257E5"/>
    <w:rsid w:val="00A25FFE"/>
    <w:rsid w:val="00A32303"/>
    <w:rsid w:val="00A32A81"/>
    <w:rsid w:val="00A32C2A"/>
    <w:rsid w:val="00A33372"/>
    <w:rsid w:val="00A352C8"/>
    <w:rsid w:val="00A36385"/>
    <w:rsid w:val="00A40978"/>
    <w:rsid w:val="00A40A1B"/>
    <w:rsid w:val="00A41F73"/>
    <w:rsid w:val="00A41FEA"/>
    <w:rsid w:val="00A43761"/>
    <w:rsid w:val="00A44316"/>
    <w:rsid w:val="00A44394"/>
    <w:rsid w:val="00A44501"/>
    <w:rsid w:val="00A44DCB"/>
    <w:rsid w:val="00A45784"/>
    <w:rsid w:val="00A470A9"/>
    <w:rsid w:val="00A47539"/>
    <w:rsid w:val="00A51519"/>
    <w:rsid w:val="00A5786A"/>
    <w:rsid w:val="00A60C57"/>
    <w:rsid w:val="00A62D91"/>
    <w:rsid w:val="00A64FAE"/>
    <w:rsid w:val="00A7062C"/>
    <w:rsid w:val="00A70AFB"/>
    <w:rsid w:val="00A70E9E"/>
    <w:rsid w:val="00A7263B"/>
    <w:rsid w:val="00A749F3"/>
    <w:rsid w:val="00A7750D"/>
    <w:rsid w:val="00A77A69"/>
    <w:rsid w:val="00A77A89"/>
    <w:rsid w:val="00A81924"/>
    <w:rsid w:val="00A82AFB"/>
    <w:rsid w:val="00A82E47"/>
    <w:rsid w:val="00A82E88"/>
    <w:rsid w:val="00A84EA7"/>
    <w:rsid w:val="00A84F3D"/>
    <w:rsid w:val="00A85859"/>
    <w:rsid w:val="00A865B4"/>
    <w:rsid w:val="00A91235"/>
    <w:rsid w:val="00A91A43"/>
    <w:rsid w:val="00A926BB"/>
    <w:rsid w:val="00A940CC"/>
    <w:rsid w:val="00A94518"/>
    <w:rsid w:val="00A9511D"/>
    <w:rsid w:val="00A955F8"/>
    <w:rsid w:val="00A97944"/>
    <w:rsid w:val="00A97F93"/>
    <w:rsid w:val="00AA064C"/>
    <w:rsid w:val="00AA0880"/>
    <w:rsid w:val="00AA1EA7"/>
    <w:rsid w:val="00AA3D62"/>
    <w:rsid w:val="00AA41D0"/>
    <w:rsid w:val="00AA7AE5"/>
    <w:rsid w:val="00AB0570"/>
    <w:rsid w:val="00AB09CB"/>
    <w:rsid w:val="00AB0F02"/>
    <w:rsid w:val="00AB16FC"/>
    <w:rsid w:val="00AB17F5"/>
    <w:rsid w:val="00AB2AC1"/>
    <w:rsid w:val="00AB2AC2"/>
    <w:rsid w:val="00AB5536"/>
    <w:rsid w:val="00AC04B7"/>
    <w:rsid w:val="00AC076F"/>
    <w:rsid w:val="00AC2751"/>
    <w:rsid w:val="00AC2AC5"/>
    <w:rsid w:val="00AC2F0A"/>
    <w:rsid w:val="00AC30B3"/>
    <w:rsid w:val="00AC30FD"/>
    <w:rsid w:val="00AC4382"/>
    <w:rsid w:val="00AC5DEB"/>
    <w:rsid w:val="00AC6017"/>
    <w:rsid w:val="00AC6D81"/>
    <w:rsid w:val="00AD3E2F"/>
    <w:rsid w:val="00AD51E5"/>
    <w:rsid w:val="00AD5539"/>
    <w:rsid w:val="00AD587E"/>
    <w:rsid w:val="00AD75CA"/>
    <w:rsid w:val="00AE0D39"/>
    <w:rsid w:val="00AE2648"/>
    <w:rsid w:val="00AE2BD7"/>
    <w:rsid w:val="00AE3F99"/>
    <w:rsid w:val="00AE7803"/>
    <w:rsid w:val="00AF5D61"/>
    <w:rsid w:val="00AF62E1"/>
    <w:rsid w:val="00AF6DEC"/>
    <w:rsid w:val="00B01A79"/>
    <w:rsid w:val="00B04245"/>
    <w:rsid w:val="00B04F9A"/>
    <w:rsid w:val="00B057C3"/>
    <w:rsid w:val="00B05EA0"/>
    <w:rsid w:val="00B0606E"/>
    <w:rsid w:val="00B06A65"/>
    <w:rsid w:val="00B10AEA"/>
    <w:rsid w:val="00B10C18"/>
    <w:rsid w:val="00B12E14"/>
    <w:rsid w:val="00B14120"/>
    <w:rsid w:val="00B1454B"/>
    <w:rsid w:val="00B15379"/>
    <w:rsid w:val="00B153AF"/>
    <w:rsid w:val="00B15835"/>
    <w:rsid w:val="00B163E5"/>
    <w:rsid w:val="00B16E18"/>
    <w:rsid w:val="00B203B7"/>
    <w:rsid w:val="00B21CC2"/>
    <w:rsid w:val="00B22250"/>
    <w:rsid w:val="00B2232C"/>
    <w:rsid w:val="00B22900"/>
    <w:rsid w:val="00B2316B"/>
    <w:rsid w:val="00B234A7"/>
    <w:rsid w:val="00B24701"/>
    <w:rsid w:val="00B252F9"/>
    <w:rsid w:val="00B254D3"/>
    <w:rsid w:val="00B26047"/>
    <w:rsid w:val="00B26257"/>
    <w:rsid w:val="00B2649E"/>
    <w:rsid w:val="00B31C4B"/>
    <w:rsid w:val="00B32872"/>
    <w:rsid w:val="00B337C4"/>
    <w:rsid w:val="00B347A3"/>
    <w:rsid w:val="00B35A52"/>
    <w:rsid w:val="00B36BBB"/>
    <w:rsid w:val="00B37D01"/>
    <w:rsid w:val="00B40344"/>
    <w:rsid w:val="00B428C7"/>
    <w:rsid w:val="00B438CC"/>
    <w:rsid w:val="00B43E95"/>
    <w:rsid w:val="00B440B4"/>
    <w:rsid w:val="00B47906"/>
    <w:rsid w:val="00B50D3B"/>
    <w:rsid w:val="00B539CB"/>
    <w:rsid w:val="00B55169"/>
    <w:rsid w:val="00B62167"/>
    <w:rsid w:val="00B63318"/>
    <w:rsid w:val="00B65378"/>
    <w:rsid w:val="00B65F1C"/>
    <w:rsid w:val="00B66FB4"/>
    <w:rsid w:val="00B725CA"/>
    <w:rsid w:val="00B72A30"/>
    <w:rsid w:val="00B73953"/>
    <w:rsid w:val="00B765E3"/>
    <w:rsid w:val="00B7694E"/>
    <w:rsid w:val="00B76D09"/>
    <w:rsid w:val="00B7776B"/>
    <w:rsid w:val="00B778A9"/>
    <w:rsid w:val="00B813D6"/>
    <w:rsid w:val="00B81C07"/>
    <w:rsid w:val="00B832BA"/>
    <w:rsid w:val="00B83C6E"/>
    <w:rsid w:val="00B84AEE"/>
    <w:rsid w:val="00B85865"/>
    <w:rsid w:val="00B862C4"/>
    <w:rsid w:val="00B865D0"/>
    <w:rsid w:val="00B87729"/>
    <w:rsid w:val="00B87877"/>
    <w:rsid w:val="00B8792D"/>
    <w:rsid w:val="00B90EBB"/>
    <w:rsid w:val="00B91BAA"/>
    <w:rsid w:val="00B9297B"/>
    <w:rsid w:val="00B932ED"/>
    <w:rsid w:val="00B937C4"/>
    <w:rsid w:val="00B93AB3"/>
    <w:rsid w:val="00B954C3"/>
    <w:rsid w:val="00B95C2A"/>
    <w:rsid w:val="00B97D2A"/>
    <w:rsid w:val="00BA0BED"/>
    <w:rsid w:val="00BA268E"/>
    <w:rsid w:val="00BA3A39"/>
    <w:rsid w:val="00BA46A5"/>
    <w:rsid w:val="00BA5531"/>
    <w:rsid w:val="00BA5965"/>
    <w:rsid w:val="00BA660E"/>
    <w:rsid w:val="00BA6D25"/>
    <w:rsid w:val="00BA7124"/>
    <w:rsid w:val="00BB01FC"/>
    <w:rsid w:val="00BB0890"/>
    <w:rsid w:val="00BB123D"/>
    <w:rsid w:val="00BB1C3C"/>
    <w:rsid w:val="00BB3823"/>
    <w:rsid w:val="00BB4D16"/>
    <w:rsid w:val="00BB4F27"/>
    <w:rsid w:val="00BB551C"/>
    <w:rsid w:val="00BB565F"/>
    <w:rsid w:val="00BB5FFA"/>
    <w:rsid w:val="00BB613C"/>
    <w:rsid w:val="00BB642E"/>
    <w:rsid w:val="00BB6C18"/>
    <w:rsid w:val="00BB77B6"/>
    <w:rsid w:val="00BC1BE0"/>
    <w:rsid w:val="00BC2B37"/>
    <w:rsid w:val="00BC4B41"/>
    <w:rsid w:val="00BC505C"/>
    <w:rsid w:val="00BC54F1"/>
    <w:rsid w:val="00BC5714"/>
    <w:rsid w:val="00BC58DD"/>
    <w:rsid w:val="00BD0619"/>
    <w:rsid w:val="00BD0E61"/>
    <w:rsid w:val="00BD2655"/>
    <w:rsid w:val="00BD2BB1"/>
    <w:rsid w:val="00BD2C9C"/>
    <w:rsid w:val="00BD38CD"/>
    <w:rsid w:val="00BD3CFF"/>
    <w:rsid w:val="00BD4742"/>
    <w:rsid w:val="00BD5003"/>
    <w:rsid w:val="00BD5070"/>
    <w:rsid w:val="00BD5FDE"/>
    <w:rsid w:val="00BD6679"/>
    <w:rsid w:val="00BD753A"/>
    <w:rsid w:val="00BD7A41"/>
    <w:rsid w:val="00BE3911"/>
    <w:rsid w:val="00BE3C72"/>
    <w:rsid w:val="00BE459C"/>
    <w:rsid w:val="00BE46E2"/>
    <w:rsid w:val="00BE5569"/>
    <w:rsid w:val="00BE5AAD"/>
    <w:rsid w:val="00BE5AE8"/>
    <w:rsid w:val="00BE620D"/>
    <w:rsid w:val="00BE7547"/>
    <w:rsid w:val="00BF084B"/>
    <w:rsid w:val="00BF31A9"/>
    <w:rsid w:val="00BF4382"/>
    <w:rsid w:val="00BF45AC"/>
    <w:rsid w:val="00BF46A5"/>
    <w:rsid w:val="00BF617D"/>
    <w:rsid w:val="00BF627F"/>
    <w:rsid w:val="00C01632"/>
    <w:rsid w:val="00C01CFF"/>
    <w:rsid w:val="00C04AEE"/>
    <w:rsid w:val="00C05AEE"/>
    <w:rsid w:val="00C06655"/>
    <w:rsid w:val="00C0787E"/>
    <w:rsid w:val="00C12695"/>
    <w:rsid w:val="00C129A9"/>
    <w:rsid w:val="00C13CC7"/>
    <w:rsid w:val="00C14791"/>
    <w:rsid w:val="00C14DDC"/>
    <w:rsid w:val="00C17121"/>
    <w:rsid w:val="00C2024E"/>
    <w:rsid w:val="00C20589"/>
    <w:rsid w:val="00C2161E"/>
    <w:rsid w:val="00C24592"/>
    <w:rsid w:val="00C25040"/>
    <w:rsid w:val="00C257B0"/>
    <w:rsid w:val="00C25B4A"/>
    <w:rsid w:val="00C25CF9"/>
    <w:rsid w:val="00C25FD5"/>
    <w:rsid w:val="00C266BE"/>
    <w:rsid w:val="00C26B04"/>
    <w:rsid w:val="00C272F8"/>
    <w:rsid w:val="00C326D5"/>
    <w:rsid w:val="00C32D48"/>
    <w:rsid w:val="00C33802"/>
    <w:rsid w:val="00C33FFB"/>
    <w:rsid w:val="00C34995"/>
    <w:rsid w:val="00C36AF1"/>
    <w:rsid w:val="00C36B45"/>
    <w:rsid w:val="00C41F54"/>
    <w:rsid w:val="00C42D74"/>
    <w:rsid w:val="00C42EA3"/>
    <w:rsid w:val="00C434B6"/>
    <w:rsid w:val="00C4437F"/>
    <w:rsid w:val="00C44AC2"/>
    <w:rsid w:val="00C46DDD"/>
    <w:rsid w:val="00C50975"/>
    <w:rsid w:val="00C51C0D"/>
    <w:rsid w:val="00C52D59"/>
    <w:rsid w:val="00C533AC"/>
    <w:rsid w:val="00C533F6"/>
    <w:rsid w:val="00C53677"/>
    <w:rsid w:val="00C53831"/>
    <w:rsid w:val="00C5424B"/>
    <w:rsid w:val="00C54866"/>
    <w:rsid w:val="00C54D0E"/>
    <w:rsid w:val="00C5590E"/>
    <w:rsid w:val="00C568DB"/>
    <w:rsid w:val="00C600CC"/>
    <w:rsid w:val="00C615D5"/>
    <w:rsid w:val="00C6195F"/>
    <w:rsid w:val="00C64897"/>
    <w:rsid w:val="00C66C5D"/>
    <w:rsid w:val="00C71CEE"/>
    <w:rsid w:val="00C72168"/>
    <w:rsid w:val="00C7309E"/>
    <w:rsid w:val="00C730A6"/>
    <w:rsid w:val="00C74D78"/>
    <w:rsid w:val="00C75344"/>
    <w:rsid w:val="00C75AB6"/>
    <w:rsid w:val="00C762B8"/>
    <w:rsid w:val="00C8075B"/>
    <w:rsid w:val="00C80C0D"/>
    <w:rsid w:val="00C81523"/>
    <w:rsid w:val="00C81E2F"/>
    <w:rsid w:val="00C83C06"/>
    <w:rsid w:val="00C85C9F"/>
    <w:rsid w:val="00C86AA8"/>
    <w:rsid w:val="00C877B9"/>
    <w:rsid w:val="00C87B0B"/>
    <w:rsid w:val="00C87CE1"/>
    <w:rsid w:val="00C9004E"/>
    <w:rsid w:val="00C91203"/>
    <w:rsid w:val="00C913AA"/>
    <w:rsid w:val="00C93404"/>
    <w:rsid w:val="00C9474C"/>
    <w:rsid w:val="00C9746C"/>
    <w:rsid w:val="00C977EC"/>
    <w:rsid w:val="00CA00AD"/>
    <w:rsid w:val="00CA1648"/>
    <w:rsid w:val="00CA1B86"/>
    <w:rsid w:val="00CA2BBC"/>
    <w:rsid w:val="00CA3AC5"/>
    <w:rsid w:val="00CA43E0"/>
    <w:rsid w:val="00CA4AAD"/>
    <w:rsid w:val="00CA7DEC"/>
    <w:rsid w:val="00CB1DCD"/>
    <w:rsid w:val="00CB2307"/>
    <w:rsid w:val="00CB3C48"/>
    <w:rsid w:val="00CB5522"/>
    <w:rsid w:val="00CB6261"/>
    <w:rsid w:val="00CC117B"/>
    <w:rsid w:val="00CC12DF"/>
    <w:rsid w:val="00CC5B39"/>
    <w:rsid w:val="00CC5F23"/>
    <w:rsid w:val="00CC7041"/>
    <w:rsid w:val="00CD0FA9"/>
    <w:rsid w:val="00CD1E6A"/>
    <w:rsid w:val="00CD2327"/>
    <w:rsid w:val="00CD26ED"/>
    <w:rsid w:val="00CD27E8"/>
    <w:rsid w:val="00CD3B29"/>
    <w:rsid w:val="00CD3C89"/>
    <w:rsid w:val="00CD4B7B"/>
    <w:rsid w:val="00CD56E9"/>
    <w:rsid w:val="00CD5FA5"/>
    <w:rsid w:val="00CD6C15"/>
    <w:rsid w:val="00CD797E"/>
    <w:rsid w:val="00CD7A9E"/>
    <w:rsid w:val="00CE0493"/>
    <w:rsid w:val="00CE0BE5"/>
    <w:rsid w:val="00CE177B"/>
    <w:rsid w:val="00CE259A"/>
    <w:rsid w:val="00CE3C35"/>
    <w:rsid w:val="00CE3C38"/>
    <w:rsid w:val="00CE4E5C"/>
    <w:rsid w:val="00CE5036"/>
    <w:rsid w:val="00CE59FB"/>
    <w:rsid w:val="00CE5AB6"/>
    <w:rsid w:val="00CE62EC"/>
    <w:rsid w:val="00CE6906"/>
    <w:rsid w:val="00CE7702"/>
    <w:rsid w:val="00CF0E68"/>
    <w:rsid w:val="00CF1011"/>
    <w:rsid w:val="00CF1FF7"/>
    <w:rsid w:val="00CF245F"/>
    <w:rsid w:val="00CF47CB"/>
    <w:rsid w:val="00CF47E6"/>
    <w:rsid w:val="00CF48FE"/>
    <w:rsid w:val="00D002CA"/>
    <w:rsid w:val="00D00760"/>
    <w:rsid w:val="00D0111E"/>
    <w:rsid w:val="00D028BB"/>
    <w:rsid w:val="00D03DAB"/>
    <w:rsid w:val="00D050FD"/>
    <w:rsid w:val="00D0578A"/>
    <w:rsid w:val="00D07EBF"/>
    <w:rsid w:val="00D11A7B"/>
    <w:rsid w:val="00D126C3"/>
    <w:rsid w:val="00D13C6F"/>
    <w:rsid w:val="00D13D59"/>
    <w:rsid w:val="00D14BDD"/>
    <w:rsid w:val="00D16761"/>
    <w:rsid w:val="00D17751"/>
    <w:rsid w:val="00D212FB"/>
    <w:rsid w:val="00D26214"/>
    <w:rsid w:val="00D30006"/>
    <w:rsid w:val="00D30144"/>
    <w:rsid w:val="00D30423"/>
    <w:rsid w:val="00D310DA"/>
    <w:rsid w:val="00D3366F"/>
    <w:rsid w:val="00D3549B"/>
    <w:rsid w:val="00D36F6A"/>
    <w:rsid w:val="00D3776D"/>
    <w:rsid w:val="00D37830"/>
    <w:rsid w:val="00D429C2"/>
    <w:rsid w:val="00D43161"/>
    <w:rsid w:val="00D50970"/>
    <w:rsid w:val="00D510AC"/>
    <w:rsid w:val="00D51CDF"/>
    <w:rsid w:val="00D51FB6"/>
    <w:rsid w:val="00D53CA5"/>
    <w:rsid w:val="00D53FEE"/>
    <w:rsid w:val="00D5486C"/>
    <w:rsid w:val="00D55139"/>
    <w:rsid w:val="00D567B7"/>
    <w:rsid w:val="00D56854"/>
    <w:rsid w:val="00D56A14"/>
    <w:rsid w:val="00D6153E"/>
    <w:rsid w:val="00D61761"/>
    <w:rsid w:val="00D62C77"/>
    <w:rsid w:val="00D62CEC"/>
    <w:rsid w:val="00D6677B"/>
    <w:rsid w:val="00D66C6A"/>
    <w:rsid w:val="00D67E66"/>
    <w:rsid w:val="00D7110B"/>
    <w:rsid w:val="00D71312"/>
    <w:rsid w:val="00D71377"/>
    <w:rsid w:val="00D71482"/>
    <w:rsid w:val="00D72494"/>
    <w:rsid w:val="00D7281F"/>
    <w:rsid w:val="00D72B85"/>
    <w:rsid w:val="00D72EF8"/>
    <w:rsid w:val="00D73FAA"/>
    <w:rsid w:val="00D75B11"/>
    <w:rsid w:val="00D76298"/>
    <w:rsid w:val="00D7764A"/>
    <w:rsid w:val="00D776C0"/>
    <w:rsid w:val="00D77F35"/>
    <w:rsid w:val="00D80810"/>
    <w:rsid w:val="00D8340B"/>
    <w:rsid w:val="00D83B3E"/>
    <w:rsid w:val="00D84228"/>
    <w:rsid w:val="00D875C7"/>
    <w:rsid w:val="00D918B9"/>
    <w:rsid w:val="00D91970"/>
    <w:rsid w:val="00D91DAE"/>
    <w:rsid w:val="00D9251C"/>
    <w:rsid w:val="00D93170"/>
    <w:rsid w:val="00D95913"/>
    <w:rsid w:val="00DA0732"/>
    <w:rsid w:val="00DA0D5D"/>
    <w:rsid w:val="00DA151A"/>
    <w:rsid w:val="00DA2DE6"/>
    <w:rsid w:val="00DA329C"/>
    <w:rsid w:val="00DA3A00"/>
    <w:rsid w:val="00DA3D16"/>
    <w:rsid w:val="00DA548E"/>
    <w:rsid w:val="00DA6C8E"/>
    <w:rsid w:val="00DA7F2C"/>
    <w:rsid w:val="00DB21A1"/>
    <w:rsid w:val="00DB2E1A"/>
    <w:rsid w:val="00DB3957"/>
    <w:rsid w:val="00DB43C4"/>
    <w:rsid w:val="00DB4726"/>
    <w:rsid w:val="00DB542E"/>
    <w:rsid w:val="00DB5811"/>
    <w:rsid w:val="00DB67C9"/>
    <w:rsid w:val="00DB6CB1"/>
    <w:rsid w:val="00DB7F7D"/>
    <w:rsid w:val="00DC0A4E"/>
    <w:rsid w:val="00DC2F2F"/>
    <w:rsid w:val="00DC40E2"/>
    <w:rsid w:val="00DC43CC"/>
    <w:rsid w:val="00DC5BFD"/>
    <w:rsid w:val="00DD01C0"/>
    <w:rsid w:val="00DD0A45"/>
    <w:rsid w:val="00DD26E0"/>
    <w:rsid w:val="00DD305B"/>
    <w:rsid w:val="00DD42AF"/>
    <w:rsid w:val="00DD6CB0"/>
    <w:rsid w:val="00DE0777"/>
    <w:rsid w:val="00DE1B11"/>
    <w:rsid w:val="00DE1F20"/>
    <w:rsid w:val="00DE2A68"/>
    <w:rsid w:val="00DE46E6"/>
    <w:rsid w:val="00DE6F14"/>
    <w:rsid w:val="00DF1A69"/>
    <w:rsid w:val="00DF2859"/>
    <w:rsid w:val="00DF35A1"/>
    <w:rsid w:val="00DF36F3"/>
    <w:rsid w:val="00DF3B77"/>
    <w:rsid w:val="00DF5525"/>
    <w:rsid w:val="00DF60EF"/>
    <w:rsid w:val="00DF69AD"/>
    <w:rsid w:val="00DF6E00"/>
    <w:rsid w:val="00DF76C8"/>
    <w:rsid w:val="00E016EE"/>
    <w:rsid w:val="00E04559"/>
    <w:rsid w:val="00E10015"/>
    <w:rsid w:val="00E11D5F"/>
    <w:rsid w:val="00E1227B"/>
    <w:rsid w:val="00E12F9E"/>
    <w:rsid w:val="00E130AC"/>
    <w:rsid w:val="00E1423C"/>
    <w:rsid w:val="00E142EF"/>
    <w:rsid w:val="00E1477E"/>
    <w:rsid w:val="00E148A0"/>
    <w:rsid w:val="00E16C31"/>
    <w:rsid w:val="00E1772D"/>
    <w:rsid w:val="00E2002F"/>
    <w:rsid w:val="00E217F9"/>
    <w:rsid w:val="00E21BE7"/>
    <w:rsid w:val="00E21F66"/>
    <w:rsid w:val="00E22281"/>
    <w:rsid w:val="00E22E30"/>
    <w:rsid w:val="00E23219"/>
    <w:rsid w:val="00E23DC9"/>
    <w:rsid w:val="00E25E54"/>
    <w:rsid w:val="00E2657A"/>
    <w:rsid w:val="00E26E0C"/>
    <w:rsid w:val="00E272E2"/>
    <w:rsid w:val="00E30987"/>
    <w:rsid w:val="00E30A60"/>
    <w:rsid w:val="00E30B25"/>
    <w:rsid w:val="00E321D8"/>
    <w:rsid w:val="00E34CA1"/>
    <w:rsid w:val="00E360C3"/>
    <w:rsid w:val="00E36862"/>
    <w:rsid w:val="00E401DC"/>
    <w:rsid w:val="00E43BCE"/>
    <w:rsid w:val="00E43F69"/>
    <w:rsid w:val="00E44AEB"/>
    <w:rsid w:val="00E4767A"/>
    <w:rsid w:val="00E51A78"/>
    <w:rsid w:val="00E52458"/>
    <w:rsid w:val="00E52593"/>
    <w:rsid w:val="00E527A4"/>
    <w:rsid w:val="00E53447"/>
    <w:rsid w:val="00E53A42"/>
    <w:rsid w:val="00E55B9A"/>
    <w:rsid w:val="00E55C59"/>
    <w:rsid w:val="00E607FC"/>
    <w:rsid w:val="00E6186A"/>
    <w:rsid w:val="00E62325"/>
    <w:rsid w:val="00E62987"/>
    <w:rsid w:val="00E62A87"/>
    <w:rsid w:val="00E6305F"/>
    <w:rsid w:val="00E657C5"/>
    <w:rsid w:val="00E6786E"/>
    <w:rsid w:val="00E71150"/>
    <w:rsid w:val="00E71679"/>
    <w:rsid w:val="00E71DF9"/>
    <w:rsid w:val="00E76714"/>
    <w:rsid w:val="00E77900"/>
    <w:rsid w:val="00E82AC5"/>
    <w:rsid w:val="00E84D31"/>
    <w:rsid w:val="00E858A5"/>
    <w:rsid w:val="00E860C6"/>
    <w:rsid w:val="00E8634F"/>
    <w:rsid w:val="00E86362"/>
    <w:rsid w:val="00E87A70"/>
    <w:rsid w:val="00E90D16"/>
    <w:rsid w:val="00E92216"/>
    <w:rsid w:val="00E92854"/>
    <w:rsid w:val="00E932AB"/>
    <w:rsid w:val="00E9498C"/>
    <w:rsid w:val="00E94F04"/>
    <w:rsid w:val="00E95729"/>
    <w:rsid w:val="00E96E8A"/>
    <w:rsid w:val="00E9779D"/>
    <w:rsid w:val="00EA049F"/>
    <w:rsid w:val="00EA170A"/>
    <w:rsid w:val="00EA1B0A"/>
    <w:rsid w:val="00EA3742"/>
    <w:rsid w:val="00EA39B7"/>
    <w:rsid w:val="00EA4AF4"/>
    <w:rsid w:val="00EA5FD1"/>
    <w:rsid w:val="00EA67FA"/>
    <w:rsid w:val="00EA78F2"/>
    <w:rsid w:val="00EB0378"/>
    <w:rsid w:val="00EB0E58"/>
    <w:rsid w:val="00EB2988"/>
    <w:rsid w:val="00EB2C7B"/>
    <w:rsid w:val="00EB4B09"/>
    <w:rsid w:val="00EB79B5"/>
    <w:rsid w:val="00EB7FA8"/>
    <w:rsid w:val="00EC1CB8"/>
    <w:rsid w:val="00EC5D84"/>
    <w:rsid w:val="00EC6F98"/>
    <w:rsid w:val="00ED0F1C"/>
    <w:rsid w:val="00ED33B9"/>
    <w:rsid w:val="00ED3ED3"/>
    <w:rsid w:val="00ED4D53"/>
    <w:rsid w:val="00EE272B"/>
    <w:rsid w:val="00EE2CD8"/>
    <w:rsid w:val="00EE43C6"/>
    <w:rsid w:val="00EE4B3D"/>
    <w:rsid w:val="00EE528F"/>
    <w:rsid w:val="00EE62EC"/>
    <w:rsid w:val="00EF0EB5"/>
    <w:rsid w:val="00EF3A5C"/>
    <w:rsid w:val="00EF3EDB"/>
    <w:rsid w:val="00EF5156"/>
    <w:rsid w:val="00EF5DF5"/>
    <w:rsid w:val="00EF712F"/>
    <w:rsid w:val="00EF7D3A"/>
    <w:rsid w:val="00F00288"/>
    <w:rsid w:val="00F0242F"/>
    <w:rsid w:val="00F02532"/>
    <w:rsid w:val="00F04454"/>
    <w:rsid w:val="00F04BF0"/>
    <w:rsid w:val="00F060E5"/>
    <w:rsid w:val="00F06F4B"/>
    <w:rsid w:val="00F13ED2"/>
    <w:rsid w:val="00F14F7B"/>
    <w:rsid w:val="00F151A1"/>
    <w:rsid w:val="00F158F6"/>
    <w:rsid w:val="00F221C9"/>
    <w:rsid w:val="00F22D4B"/>
    <w:rsid w:val="00F244BE"/>
    <w:rsid w:val="00F25BCD"/>
    <w:rsid w:val="00F26088"/>
    <w:rsid w:val="00F27CBC"/>
    <w:rsid w:val="00F31BF0"/>
    <w:rsid w:val="00F32182"/>
    <w:rsid w:val="00F333D8"/>
    <w:rsid w:val="00F34968"/>
    <w:rsid w:val="00F34E75"/>
    <w:rsid w:val="00F35B86"/>
    <w:rsid w:val="00F36C79"/>
    <w:rsid w:val="00F3709F"/>
    <w:rsid w:val="00F37803"/>
    <w:rsid w:val="00F4176C"/>
    <w:rsid w:val="00F422CD"/>
    <w:rsid w:val="00F4243C"/>
    <w:rsid w:val="00F4317D"/>
    <w:rsid w:val="00F44EA9"/>
    <w:rsid w:val="00F45201"/>
    <w:rsid w:val="00F46DC8"/>
    <w:rsid w:val="00F505AC"/>
    <w:rsid w:val="00F505D3"/>
    <w:rsid w:val="00F50B6D"/>
    <w:rsid w:val="00F5141E"/>
    <w:rsid w:val="00F51909"/>
    <w:rsid w:val="00F51F83"/>
    <w:rsid w:val="00F524E1"/>
    <w:rsid w:val="00F52655"/>
    <w:rsid w:val="00F53054"/>
    <w:rsid w:val="00F5305D"/>
    <w:rsid w:val="00F53B45"/>
    <w:rsid w:val="00F53EB9"/>
    <w:rsid w:val="00F54504"/>
    <w:rsid w:val="00F551BB"/>
    <w:rsid w:val="00F55252"/>
    <w:rsid w:val="00F55F9D"/>
    <w:rsid w:val="00F56B53"/>
    <w:rsid w:val="00F57356"/>
    <w:rsid w:val="00F57B34"/>
    <w:rsid w:val="00F60D19"/>
    <w:rsid w:val="00F617DA"/>
    <w:rsid w:val="00F6413B"/>
    <w:rsid w:val="00F650B6"/>
    <w:rsid w:val="00F66699"/>
    <w:rsid w:val="00F670AE"/>
    <w:rsid w:val="00F70ABC"/>
    <w:rsid w:val="00F710E3"/>
    <w:rsid w:val="00F71CCA"/>
    <w:rsid w:val="00F7305A"/>
    <w:rsid w:val="00F7516E"/>
    <w:rsid w:val="00F77952"/>
    <w:rsid w:val="00F823A9"/>
    <w:rsid w:val="00F82FFA"/>
    <w:rsid w:val="00F839E3"/>
    <w:rsid w:val="00F84C13"/>
    <w:rsid w:val="00F84C78"/>
    <w:rsid w:val="00F857AC"/>
    <w:rsid w:val="00F857C8"/>
    <w:rsid w:val="00F85975"/>
    <w:rsid w:val="00F86D06"/>
    <w:rsid w:val="00F87C2E"/>
    <w:rsid w:val="00F87CDF"/>
    <w:rsid w:val="00F901E9"/>
    <w:rsid w:val="00F90771"/>
    <w:rsid w:val="00F90856"/>
    <w:rsid w:val="00F91CF8"/>
    <w:rsid w:val="00F92425"/>
    <w:rsid w:val="00F9261B"/>
    <w:rsid w:val="00F931FB"/>
    <w:rsid w:val="00F93BBB"/>
    <w:rsid w:val="00F95D7D"/>
    <w:rsid w:val="00F96401"/>
    <w:rsid w:val="00FA074B"/>
    <w:rsid w:val="00FA3457"/>
    <w:rsid w:val="00FA39B8"/>
    <w:rsid w:val="00FA5A43"/>
    <w:rsid w:val="00FB0C90"/>
    <w:rsid w:val="00FB1A63"/>
    <w:rsid w:val="00FB2AD1"/>
    <w:rsid w:val="00FB64DA"/>
    <w:rsid w:val="00FC0DC9"/>
    <w:rsid w:val="00FC1170"/>
    <w:rsid w:val="00FC4149"/>
    <w:rsid w:val="00FC5F94"/>
    <w:rsid w:val="00FC7602"/>
    <w:rsid w:val="00FD04E6"/>
    <w:rsid w:val="00FD14B8"/>
    <w:rsid w:val="00FD2BA2"/>
    <w:rsid w:val="00FD52D1"/>
    <w:rsid w:val="00FD62D2"/>
    <w:rsid w:val="00FD6A54"/>
    <w:rsid w:val="00FD70AA"/>
    <w:rsid w:val="00FD75BB"/>
    <w:rsid w:val="00FE08B7"/>
    <w:rsid w:val="00FE17E7"/>
    <w:rsid w:val="00FE1A47"/>
    <w:rsid w:val="00FE2AE9"/>
    <w:rsid w:val="00FE2D18"/>
    <w:rsid w:val="00FE5468"/>
    <w:rsid w:val="00FE63A8"/>
    <w:rsid w:val="00FE6BDC"/>
    <w:rsid w:val="00FF00E8"/>
    <w:rsid w:val="00FF3752"/>
    <w:rsid w:val="00FF3E8A"/>
    <w:rsid w:val="00FF5DBD"/>
    <w:rsid w:val="00FF6AED"/>
    <w:rsid w:val="00FF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FC2D"/>
  <w15:docId w15:val="{361CD257-009B-4EA0-A64F-989B19F46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55C"/>
    <w:pPr>
      <w:autoSpaceDE w:val="0"/>
      <w:autoSpaceDN w:val="0"/>
      <w:ind w:firstLine="0"/>
    </w:pPr>
    <w:rPr>
      <w:rFonts w:ascii="Times" w:eastAsia="Times New Roman" w:hAnsi="Times"/>
      <w:kern w:val="0"/>
      <w14:ligatures w14:val="none"/>
    </w:rPr>
  </w:style>
  <w:style w:type="paragraph" w:styleId="Heading1">
    <w:name w:val="heading 1"/>
    <w:basedOn w:val="Normal"/>
    <w:next w:val="Normal"/>
    <w:link w:val="Heading1Char"/>
    <w:uiPriority w:val="9"/>
    <w:qFormat/>
    <w:rsid w:val="001B034A"/>
    <w:pPr>
      <w:keepNext/>
      <w:keepLines/>
      <w:spacing w:line="48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B034A"/>
    <w:pPr>
      <w:keepNext/>
      <w:keepLines/>
      <w:spacing w:line="48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034A"/>
    <w:pPr>
      <w:keepNext/>
      <w:keepLines/>
      <w:spacing w:line="48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1B034A"/>
    <w:pPr>
      <w:keepNext/>
      <w:keepLines/>
      <w:spacing w:line="480" w:lineRule="auto"/>
      <w:outlineLvl w:val="3"/>
    </w:pPr>
    <w:rPr>
      <w:rFonts w:ascii="Times New Roman" w:eastAsiaTheme="majorEastAsia" w:hAnsi="Times New Roman" w:cstheme="majorBidi"/>
      <w:b/>
      <w:iCs/>
    </w:rPr>
  </w:style>
  <w:style w:type="paragraph" w:styleId="Heading5">
    <w:name w:val="heading 5"/>
    <w:basedOn w:val="Normal"/>
    <w:next w:val="Normal"/>
    <w:link w:val="Heading5Char"/>
    <w:uiPriority w:val="9"/>
    <w:semiHidden/>
    <w:unhideWhenUsed/>
    <w:qFormat/>
    <w:rsid w:val="0037655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7655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7655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7655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7655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034A"/>
    <w:rPr>
      <w:rFonts w:ascii="Times" w:eastAsiaTheme="majorEastAsia" w:hAnsi="Times" w:cstheme="majorBidi"/>
      <w:b/>
      <w:kern w:val="0"/>
      <w14:ligatures w14:val="none"/>
    </w:rPr>
  </w:style>
  <w:style w:type="character" w:customStyle="1" w:styleId="Heading1Char">
    <w:name w:val="Heading 1 Char"/>
    <w:basedOn w:val="DefaultParagraphFont"/>
    <w:link w:val="Heading1"/>
    <w:uiPriority w:val="9"/>
    <w:rsid w:val="001B034A"/>
    <w:rPr>
      <w:rFonts w:ascii="Times" w:eastAsiaTheme="majorEastAsia" w:hAnsi="Times" w:cstheme="majorBidi"/>
      <w:b/>
      <w:kern w:val="0"/>
      <w:szCs w:val="32"/>
      <w14:ligatures w14:val="none"/>
    </w:rPr>
  </w:style>
  <w:style w:type="character" w:customStyle="1" w:styleId="Heading2Char">
    <w:name w:val="Heading 2 Char"/>
    <w:basedOn w:val="DefaultParagraphFont"/>
    <w:link w:val="Heading2"/>
    <w:uiPriority w:val="9"/>
    <w:rsid w:val="001B034A"/>
    <w:rPr>
      <w:rFonts w:ascii="Times" w:eastAsiaTheme="majorEastAsia" w:hAnsi="Times" w:cstheme="majorBidi"/>
      <w:b/>
      <w:kern w:val="0"/>
      <w:szCs w:val="26"/>
      <w14:ligatures w14:val="none"/>
    </w:rPr>
  </w:style>
  <w:style w:type="character" w:customStyle="1" w:styleId="Heading4Char">
    <w:name w:val="Heading 4 Char"/>
    <w:basedOn w:val="DefaultParagraphFont"/>
    <w:link w:val="Heading4"/>
    <w:uiPriority w:val="9"/>
    <w:rsid w:val="001B034A"/>
    <w:rPr>
      <w:rFonts w:eastAsiaTheme="majorEastAsia" w:cstheme="majorBidi"/>
      <w:b/>
      <w:iCs/>
      <w:kern w:val="0"/>
      <w14:ligatures w14:val="none"/>
    </w:rPr>
  </w:style>
  <w:style w:type="character" w:customStyle="1" w:styleId="Heading5Char">
    <w:name w:val="Heading 5 Char"/>
    <w:basedOn w:val="DefaultParagraphFont"/>
    <w:link w:val="Heading5"/>
    <w:uiPriority w:val="9"/>
    <w:semiHidden/>
    <w:rsid w:val="0037655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7655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7655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7655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7655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765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55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55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765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655C"/>
    <w:rPr>
      <w:i/>
      <w:iCs/>
      <w:color w:val="404040" w:themeColor="text1" w:themeTint="BF"/>
    </w:rPr>
  </w:style>
  <w:style w:type="paragraph" w:styleId="ListParagraph">
    <w:name w:val="List Paragraph"/>
    <w:basedOn w:val="Normal"/>
    <w:uiPriority w:val="34"/>
    <w:qFormat/>
    <w:rsid w:val="0037655C"/>
    <w:pPr>
      <w:ind w:left="720"/>
      <w:contextualSpacing/>
    </w:pPr>
  </w:style>
  <w:style w:type="character" w:styleId="IntenseEmphasis">
    <w:name w:val="Intense Emphasis"/>
    <w:basedOn w:val="DefaultParagraphFont"/>
    <w:uiPriority w:val="21"/>
    <w:qFormat/>
    <w:rsid w:val="0037655C"/>
    <w:rPr>
      <w:i/>
      <w:iCs/>
      <w:color w:val="0F4761" w:themeColor="accent1" w:themeShade="BF"/>
    </w:rPr>
  </w:style>
  <w:style w:type="paragraph" w:styleId="IntenseQuote">
    <w:name w:val="Intense Quote"/>
    <w:basedOn w:val="Normal"/>
    <w:next w:val="Normal"/>
    <w:link w:val="IntenseQuoteChar"/>
    <w:uiPriority w:val="30"/>
    <w:qFormat/>
    <w:rsid w:val="00376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55C"/>
    <w:rPr>
      <w:i/>
      <w:iCs/>
      <w:color w:val="0F4761" w:themeColor="accent1" w:themeShade="BF"/>
    </w:rPr>
  </w:style>
  <w:style w:type="character" w:styleId="IntenseReference">
    <w:name w:val="Intense Reference"/>
    <w:basedOn w:val="DefaultParagraphFont"/>
    <w:uiPriority w:val="32"/>
    <w:qFormat/>
    <w:rsid w:val="0037655C"/>
    <w:rPr>
      <w:b/>
      <w:bCs/>
      <w:smallCaps/>
      <w:color w:val="0F4761" w:themeColor="accent1" w:themeShade="BF"/>
      <w:spacing w:val="5"/>
    </w:rPr>
  </w:style>
  <w:style w:type="character" w:styleId="Hyperlink">
    <w:name w:val="Hyperlink"/>
    <w:basedOn w:val="DefaultParagraphFont"/>
    <w:uiPriority w:val="99"/>
    <w:unhideWhenUsed/>
    <w:rsid w:val="0037655C"/>
    <w:rPr>
      <w:color w:val="0000FF"/>
      <w:u w:val="single"/>
    </w:rPr>
  </w:style>
  <w:style w:type="character" w:styleId="FollowedHyperlink">
    <w:name w:val="FollowedHyperlink"/>
    <w:basedOn w:val="DefaultParagraphFont"/>
    <w:uiPriority w:val="99"/>
    <w:semiHidden/>
    <w:unhideWhenUsed/>
    <w:rsid w:val="0037655C"/>
    <w:rPr>
      <w:color w:val="96607D" w:themeColor="followedHyperlink"/>
      <w:u w:val="single"/>
    </w:rPr>
  </w:style>
  <w:style w:type="paragraph" w:customStyle="1" w:styleId="msonormal0">
    <w:name w:val="msonormal"/>
    <w:basedOn w:val="Normal"/>
    <w:uiPriority w:val="99"/>
    <w:semiHidden/>
    <w:rsid w:val="0037655C"/>
    <w:pPr>
      <w:autoSpaceDE/>
      <w:autoSpaceDN/>
      <w:spacing w:before="100" w:beforeAutospacing="1" w:after="100" w:afterAutospacing="1"/>
    </w:pPr>
    <w:rPr>
      <w:rFonts w:ascii="Times New Roman" w:hAnsi="Times New Roman"/>
    </w:rPr>
  </w:style>
  <w:style w:type="paragraph" w:styleId="NormalWeb">
    <w:name w:val="Normal (Web)"/>
    <w:basedOn w:val="Normal"/>
    <w:uiPriority w:val="99"/>
    <w:semiHidden/>
    <w:unhideWhenUsed/>
    <w:rsid w:val="0037655C"/>
    <w:pPr>
      <w:autoSpaceDE/>
      <w:autoSpaceDN/>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37655C"/>
    <w:pPr>
      <w:autoSpaceDE/>
      <w:autoSpaceDN/>
      <w:ind w:firstLine="720"/>
    </w:pPr>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semiHidden/>
    <w:rsid w:val="0037655C"/>
    <w:rPr>
      <w:kern w:val="0"/>
      <w:sz w:val="20"/>
      <w:szCs w:val="20"/>
      <w14:ligatures w14:val="none"/>
    </w:rPr>
  </w:style>
  <w:style w:type="paragraph" w:styleId="CommentText">
    <w:name w:val="annotation text"/>
    <w:basedOn w:val="Normal"/>
    <w:link w:val="CommentTextChar"/>
    <w:uiPriority w:val="99"/>
    <w:unhideWhenUsed/>
    <w:rsid w:val="0037655C"/>
    <w:rPr>
      <w:sz w:val="20"/>
      <w:szCs w:val="20"/>
    </w:rPr>
  </w:style>
  <w:style w:type="character" w:customStyle="1" w:styleId="CommentTextChar">
    <w:name w:val="Comment Text Char"/>
    <w:basedOn w:val="DefaultParagraphFont"/>
    <w:link w:val="CommentText"/>
    <w:uiPriority w:val="99"/>
    <w:rsid w:val="0037655C"/>
    <w:rPr>
      <w:rFonts w:ascii="Times" w:eastAsia="Times New Roman" w:hAnsi="Times"/>
      <w:kern w:val="0"/>
      <w:sz w:val="20"/>
      <w:szCs w:val="20"/>
      <w14:ligatures w14:val="none"/>
    </w:rPr>
  </w:style>
  <w:style w:type="paragraph" w:styleId="Header">
    <w:name w:val="header"/>
    <w:basedOn w:val="Normal"/>
    <w:link w:val="HeaderChar"/>
    <w:uiPriority w:val="99"/>
    <w:unhideWhenUsed/>
    <w:rsid w:val="0037655C"/>
    <w:pPr>
      <w:tabs>
        <w:tab w:val="center" w:pos="4680"/>
        <w:tab w:val="right" w:pos="9360"/>
      </w:tabs>
    </w:pPr>
  </w:style>
  <w:style w:type="character" w:customStyle="1" w:styleId="HeaderChar">
    <w:name w:val="Header Char"/>
    <w:basedOn w:val="DefaultParagraphFont"/>
    <w:link w:val="Header"/>
    <w:uiPriority w:val="99"/>
    <w:rsid w:val="0037655C"/>
    <w:rPr>
      <w:rFonts w:ascii="Times" w:eastAsia="Times New Roman" w:hAnsi="Times"/>
      <w:kern w:val="0"/>
      <w14:ligatures w14:val="none"/>
    </w:rPr>
  </w:style>
  <w:style w:type="paragraph" w:styleId="Footer">
    <w:name w:val="footer"/>
    <w:basedOn w:val="Normal"/>
    <w:link w:val="FooterChar"/>
    <w:uiPriority w:val="99"/>
    <w:unhideWhenUsed/>
    <w:rsid w:val="0037655C"/>
    <w:pPr>
      <w:tabs>
        <w:tab w:val="center" w:pos="4680"/>
        <w:tab w:val="right" w:pos="9360"/>
      </w:tabs>
    </w:pPr>
  </w:style>
  <w:style w:type="character" w:customStyle="1" w:styleId="FooterChar">
    <w:name w:val="Footer Char"/>
    <w:basedOn w:val="DefaultParagraphFont"/>
    <w:link w:val="Footer"/>
    <w:uiPriority w:val="99"/>
    <w:rsid w:val="0037655C"/>
    <w:rPr>
      <w:rFonts w:ascii="Times" w:eastAsia="Times New Roman" w:hAnsi="Times"/>
      <w:kern w:val="0"/>
      <w14:ligatures w14:val="none"/>
    </w:rPr>
  </w:style>
  <w:style w:type="paragraph" w:styleId="BodyText">
    <w:name w:val="Body Text"/>
    <w:basedOn w:val="Normal"/>
    <w:link w:val="BodyTextChar"/>
    <w:unhideWhenUsed/>
    <w:rsid w:val="0037655C"/>
    <w:pPr>
      <w:spacing w:after="120"/>
    </w:pPr>
    <w:rPr>
      <w:rFonts w:cs="Times"/>
    </w:rPr>
  </w:style>
  <w:style w:type="character" w:customStyle="1" w:styleId="BodyTextChar">
    <w:name w:val="Body Text Char"/>
    <w:basedOn w:val="DefaultParagraphFont"/>
    <w:link w:val="BodyText"/>
    <w:rsid w:val="0037655C"/>
    <w:rPr>
      <w:rFonts w:ascii="Times" w:eastAsia="Times New Roman" w:hAnsi="Times" w:cs="Times"/>
      <w:kern w:val="0"/>
      <w14:ligatures w14:val="none"/>
    </w:rPr>
  </w:style>
  <w:style w:type="paragraph" w:styleId="CommentSubject">
    <w:name w:val="annotation subject"/>
    <w:basedOn w:val="CommentText"/>
    <w:next w:val="CommentText"/>
    <w:link w:val="CommentSubjectChar"/>
    <w:uiPriority w:val="99"/>
    <w:semiHidden/>
    <w:unhideWhenUsed/>
    <w:rsid w:val="0037655C"/>
    <w:rPr>
      <w:b/>
      <w:bCs/>
    </w:rPr>
  </w:style>
  <w:style w:type="character" w:customStyle="1" w:styleId="CommentSubjectChar">
    <w:name w:val="Comment Subject Char"/>
    <w:basedOn w:val="CommentTextChar"/>
    <w:link w:val="CommentSubject"/>
    <w:uiPriority w:val="99"/>
    <w:semiHidden/>
    <w:rsid w:val="0037655C"/>
    <w:rPr>
      <w:rFonts w:ascii="Times" w:eastAsia="Times New Roman" w:hAnsi="Times"/>
      <w:b/>
      <w:bCs/>
      <w:kern w:val="0"/>
      <w:sz w:val="20"/>
      <w:szCs w:val="20"/>
      <w14:ligatures w14:val="none"/>
    </w:rPr>
  </w:style>
  <w:style w:type="paragraph" w:styleId="Revision">
    <w:name w:val="Revision"/>
    <w:uiPriority w:val="99"/>
    <w:semiHidden/>
    <w:rsid w:val="0037655C"/>
    <w:pPr>
      <w:ind w:firstLine="0"/>
    </w:pPr>
    <w:rPr>
      <w:rFonts w:ascii="Times" w:eastAsia="Times New Roman" w:hAnsi="Times"/>
      <w:kern w:val="0"/>
      <w14:ligatures w14:val="none"/>
    </w:rPr>
  </w:style>
  <w:style w:type="paragraph" w:styleId="Bibliography">
    <w:name w:val="Bibliography"/>
    <w:basedOn w:val="Normal"/>
    <w:next w:val="Normal"/>
    <w:uiPriority w:val="37"/>
    <w:semiHidden/>
    <w:unhideWhenUsed/>
    <w:rsid w:val="0037655C"/>
    <w:pPr>
      <w:spacing w:line="480" w:lineRule="auto"/>
      <w:ind w:left="720" w:hanging="720"/>
    </w:pPr>
  </w:style>
  <w:style w:type="character" w:styleId="FootnoteReference">
    <w:name w:val="footnote reference"/>
    <w:basedOn w:val="DefaultParagraphFont"/>
    <w:uiPriority w:val="99"/>
    <w:semiHidden/>
    <w:unhideWhenUsed/>
    <w:rsid w:val="0037655C"/>
    <w:rPr>
      <w:vertAlign w:val="superscript"/>
    </w:rPr>
  </w:style>
  <w:style w:type="character" w:styleId="CommentReference">
    <w:name w:val="annotation reference"/>
    <w:basedOn w:val="DefaultParagraphFont"/>
    <w:uiPriority w:val="99"/>
    <w:semiHidden/>
    <w:unhideWhenUsed/>
    <w:rsid w:val="0037655C"/>
    <w:rPr>
      <w:sz w:val="16"/>
      <w:szCs w:val="16"/>
    </w:rPr>
  </w:style>
  <w:style w:type="character" w:styleId="EndnoteReference">
    <w:name w:val="endnote reference"/>
    <w:basedOn w:val="DefaultParagraphFont"/>
    <w:uiPriority w:val="99"/>
    <w:semiHidden/>
    <w:unhideWhenUsed/>
    <w:rsid w:val="0037655C"/>
    <w:rPr>
      <w:vertAlign w:val="superscript"/>
    </w:rPr>
  </w:style>
  <w:style w:type="character" w:styleId="PlaceholderText">
    <w:name w:val="Placeholder Text"/>
    <w:basedOn w:val="DefaultParagraphFont"/>
    <w:uiPriority w:val="99"/>
    <w:semiHidden/>
    <w:rsid w:val="0037655C"/>
    <w:rPr>
      <w:color w:val="808080"/>
    </w:rPr>
  </w:style>
  <w:style w:type="character" w:customStyle="1" w:styleId="mjx-char">
    <w:name w:val="mjx-char"/>
    <w:basedOn w:val="DefaultParagraphFont"/>
    <w:rsid w:val="0037655C"/>
  </w:style>
  <w:style w:type="character" w:customStyle="1" w:styleId="cf01">
    <w:name w:val="cf01"/>
    <w:basedOn w:val="DefaultParagraphFont"/>
    <w:rsid w:val="0037655C"/>
    <w:rPr>
      <w:rFonts w:ascii="Segoe UI" w:hAnsi="Segoe UI" w:cs="Segoe UI" w:hint="default"/>
      <w:color w:val="232323"/>
      <w:sz w:val="18"/>
      <w:szCs w:val="18"/>
      <w:shd w:val="clear" w:color="auto" w:fill="FFFFFF"/>
    </w:rPr>
  </w:style>
  <w:style w:type="character" w:customStyle="1" w:styleId="anchor-text">
    <w:name w:val="anchor-text"/>
    <w:basedOn w:val="DefaultParagraphFont"/>
    <w:rsid w:val="0037655C"/>
  </w:style>
  <w:style w:type="character" w:customStyle="1" w:styleId="cf11">
    <w:name w:val="cf11"/>
    <w:basedOn w:val="DefaultParagraphFont"/>
    <w:rsid w:val="0037655C"/>
    <w:rPr>
      <w:rFonts w:ascii="Segoe UI" w:hAnsi="Segoe UI" w:cs="Segoe UI" w:hint="default"/>
      <w:i/>
      <w:iCs/>
      <w:sz w:val="18"/>
      <w:szCs w:val="18"/>
    </w:rPr>
  </w:style>
  <w:style w:type="character" w:customStyle="1" w:styleId="cf21">
    <w:name w:val="cf21"/>
    <w:basedOn w:val="DefaultParagraphFont"/>
    <w:rsid w:val="0037655C"/>
    <w:rPr>
      <w:rFonts w:ascii="Segoe UI" w:hAnsi="Segoe UI" w:cs="Segoe UI" w:hint="default"/>
      <w:sz w:val="18"/>
      <w:szCs w:val="18"/>
    </w:rPr>
  </w:style>
  <w:style w:type="table" w:styleId="TableGrid">
    <w:name w:val="Table Grid"/>
    <w:basedOn w:val="TableNormal"/>
    <w:uiPriority w:val="39"/>
    <w:rsid w:val="0037655C"/>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7655C"/>
    <w:rPr>
      <w:i/>
      <w:iCs/>
    </w:rPr>
  </w:style>
  <w:style w:type="character" w:styleId="UnresolvedMention">
    <w:name w:val="Unresolved Mention"/>
    <w:basedOn w:val="DefaultParagraphFont"/>
    <w:uiPriority w:val="99"/>
    <w:semiHidden/>
    <w:unhideWhenUsed/>
    <w:rsid w:val="00DA0D5D"/>
    <w:rPr>
      <w:color w:val="605E5C"/>
      <w:shd w:val="clear" w:color="auto" w:fill="E1DFDD"/>
    </w:rPr>
  </w:style>
  <w:style w:type="character" w:styleId="Strong">
    <w:name w:val="Strong"/>
    <w:basedOn w:val="DefaultParagraphFont"/>
    <w:uiPriority w:val="22"/>
    <w:qFormat/>
    <w:rsid w:val="00F22D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61827">
      <w:bodyDiv w:val="1"/>
      <w:marLeft w:val="0"/>
      <w:marRight w:val="0"/>
      <w:marTop w:val="0"/>
      <w:marBottom w:val="0"/>
      <w:divBdr>
        <w:top w:val="none" w:sz="0" w:space="0" w:color="auto"/>
        <w:left w:val="none" w:sz="0" w:space="0" w:color="auto"/>
        <w:bottom w:val="none" w:sz="0" w:space="0" w:color="auto"/>
        <w:right w:val="none" w:sz="0" w:space="0" w:color="auto"/>
      </w:divBdr>
    </w:div>
    <w:div w:id="1591700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97F73-0248-4078-8525-A5FA83F80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3338</Words>
  <Characters>19028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Haynes</dc:creator>
  <cp:keywords/>
  <dc:description/>
  <cp:lastModifiedBy>Jeremy Haynes</cp:lastModifiedBy>
  <cp:revision>3</cp:revision>
  <dcterms:created xsi:type="dcterms:W3CDTF">2024-07-29T17:22:00Z</dcterms:created>
  <dcterms:modified xsi:type="dcterms:W3CDTF">2024-07-29T17:23:00Z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id="AY8J3hRs"/&gt;&lt;style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