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5CB9" w14:textId="6CC71005" w:rsidR="0037655C" w:rsidRPr="00DA6C8E" w:rsidRDefault="00FE5468" w:rsidP="001B034A">
      <w:pPr>
        <w:pStyle w:val="Heading1"/>
        <w:rPr>
          <w:rFonts w:ascii="Times New Roman" w:hAnsi="Times New Roman" w:cs="Times New Roman"/>
          <w:szCs w:val="24"/>
          <w:rPrChange w:id="0" w:author="Jeremy Haynes" w:date="2024-07-08T14:16:00Z" w16du:dateUtc="2024-07-08T18:16:00Z">
            <w:rPr/>
          </w:rPrChange>
        </w:rPr>
      </w:pPr>
      <w:commentRangeStart w:id="1"/>
      <w:commentRangeStart w:id="2"/>
      <w:r w:rsidRPr="00DA6C8E">
        <w:rPr>
          <w:rFonts w:ascii="Times New Roman" w:hAnsi="Times New Roman" w:cs="Times New Roman"/>
          <w:szCs w:val="24"/>
          <w:rPrChange w:id="3" w:author="Jeremy Haynes" w:date="2024-07-08T14:16:00Z" w16du:dateUtc="2024-07-08T18:16:00Z">
            <w:rPr/>
          </w:rPrChange>
        </w:rPr>
        <w:t>Longitudinal Computational Modeling</w:t>
      </w:r>
      <w:commentRangeEnd w:id="1"/>
      <w:r w:rsidR="00597683" w:rsidRPr="00DA6C8E">
        <w:rPr>
          <w:rStyle w:val="CommentReference"/>
          <w:rFonts w:ascii="Times New Roman" w:eastAsia="Times New Roman" w:hAnsi="Times New Roman" w:cs="Times New Roman"/>
          <w:b w:val="0"/>
          <w:sz w:val="24"/>
          <w:szCs w:val="24"/>
          <w:rPrChange w:id="4" w:author="Jeremy Haynes" w:date="2024-07-08T14:16:00Z" w16du:dateUtc="2024-07-08T18:16:00Z">
            <w:rPr>
              <w:rStyle w:val="CommentReference"/>
              <w:rFonts w:eastAsia="Times New Roman" w:cs="Times New Roman"/>
              <w:b w:val="0"/>
            </w:rPr>
          </w:rPrChange>
        </w:rPr>
        <w:commentReference w:id="1"/>
      </w:r>
      <w:commentRangeEnd w:id="2"/>
      <w:r w:rsidR="00C50975" w:rsidRPr="00DA6C8E">
        <w:rPr>
          <w:rStyle w:val="CommentReference"/>
          <w:rFonts w:ascii="Times New Roman" w:eastAsia="Times New Roman" w:hAnsi="Times New Roman" w:cs="Times New Roman"/>
          <w:b w:val="0"/>
          <w:sz w:val="24"/>
          <w:szCs w:val="24"/>
          <w:rPrChange w:id="5" w:author="Jeremy Haynes" w:date="2024-07-08T14:16:00Z" w16du:dateUtc="2024-07-08T18:16:00Z">
            <w:rPr>
              <w:rStyle w:val="CommentReference"/>
              <w:rFonts w:eastAsia="Times New Roman" w:cs="Times New Roman"/>
              <w:b w:val="0"/>
            </w:rPr>
          </w:rPrChange>
        </w:rPr>
        <w:commentReference w:id="2"/>
      </w:r>
    </w:p>
    <w:p w14:paraId="52D94BC9" w14:textId="7BB36CF6" w:rsidR="00EB4B09" w:rsidRPr="00DA6C8E" w:rsidRDefault="00D66C6A" w:rsidP="001B034A">
      <w:pPr>
        <w:pStyle w:val="Heading2"/>
        <w:rPr>
          <w:rFonts w:ascii="Times New Roman" w:hAnsi="Times New Roman" w:cs="Times New Roman"/>
          <w:b w:val="0"/>
          <w:szCs w:val="24"/>
          <w:rPrChange w:id="6" w:author="Jeremy Haynes" w:date="2024-07-08T14:16:00Z" w16du:dateUtc="2024-07-08T18:16:00Z">
            <w:rPr>
              <w:b w:val="0"/>
            </w:rPr>
          </w:rPrChange>
        </w:rPr>
      </w:pPr>
      <w:r w:rsidRPr="00DA6C8E">
        <w:rPr>
          <w:rFonts w:ascii="Times New Roman" w:hAnsi="Times New Roman" w:cs="Times New Roman"/>
          <w:szCs w:val="24"/>
          <w:rPrChange w:id="7" w:author="Jeremy Haynes" w:date="2024-07-08T14:16:00Z" w16du:dateUtc="2024-07-08T18:16:00Z">
            <w:rPr/>
          </w:rPrChange>
        </w:rPr>
        <w:t>1</w:t>
      </w:r>
      <w:r w:rsidR="00EB4B09" w:rsidRPr="00DA6C8E">
        <w:rPr>
          <w:rFonts w:ascii="Times New Roman" w:hAnsi="Times New Roman" w:cs="Times New Roman"/>
          <w:szCs w:val="24"/>
          <w:rPrChange w:id="8" w:author="Jeremy Haynes" w:date="2024-07-08T14:16:00Z" w16du:dateUtc="2024-07-08T18:16:00Z">
            <w:rPr/>
          </w:rPrChange>
        </w:rPr>
        <w:t xml:space="preserve"> Introduction</w:t>
      </w:r>
    </w:p>
    <w:p w14:paraId="19A87ED7" w14:textId="77777777" w:rsidR="009913C4" w:rsidRPr="00DA6C8E" w:rsidDel="00CE3C35" w:rsidRDefault="009913C4" w:rsidP="00FD2BA2">
      <w:pPr>
        <w:pStyle w:val="BodyText"/>
        <w:widowControl w:val="0"/>
        <w:spacing w:after="0" w:line="480" w:lineRule="auto"/>
        <w:ind w:firstLine="720"/>
        <w:rPr>
          <w:ins w:id="9" w:author="Thomas Olino" w:date="2024-06-24T12:29:00Z" w16du:dateUtc="2024-06-24T16:29:00Z"/>
          <w:del w:id="10" w:author="Jeremy Haynes" w:date="2024-07-08T11:14:00Z" w16du:dateUtc="2024-07-08T15:14:00Z"/>
          <w:rFonts w:ascii="Times New Roman" w:hAnsi="Times New Roman" w:cs="Times New Roman"/>
          <w:rPrChange w:id="11" w:author="Jeremy Haynes" w:date="2024-07-08T14:16:00Z" w16du:dateUtc="2024-07-08T18:16:00Z">
            <w:rPr>
              <w:ins w:id="12" w:author="Thomas Olino" w:date="2024-06-24T12:29:00Z" w16du:dateUtc="2024-06-24T16:29:00Z"/>
              <w:del w:id="13" w:author="Jeremy Haynes" w:date="2024-07-08T11:14:00Z" w16du:dateUtc="2024-07-08T15:14:00Z"/>
            </w:rPr>
          </w:rPrChange>
        </w:rPr>
      </w:pPr>
      <w:ins w:id="14" w:author="Thomas Olino" w:date="2024-06-24T12:29:00Z" w16du:dateUtc="2024-06-24T16:29:00Z">
        <w:r w:rsidRPr="00DA6C8E">
          <w:rPr>
            <w:rFonts w:ascii="Times New Roman" w:hAnsi="Times New Roman" w:cs="Times New Roman"/>
            <w:rPrChange w:id="15" w:author="Jeremy Haynes" w:date="2024-07-08T14:16:00Z" w16du:dateUtc="2024-07-08T18:16:00Z">
              <w:rPr/>
            </w:rPrChange>
          </w:rPr>
          <w:t xml:space="preserve">Across multiple assessment strategies, self-report measure scores, behavioral performance, or neural processes may be reflected by overall aggregate indices. For these measures, a critical challenge is that individual behavioral outputs are produced via multiple psychological processes </w:t>
        </w:r>
        <w:r w:rsidRPr="00DA6C8E">
          <w:rPr>
            <w:rFonts w:ascii="Times New Roman" w:hAnsi="Times New Roman" w:cs="Times New Roman"/>
            <w:rPrChange w:id="16" w:author="Jeremy Haynes" w:date="2024-07-08T14:16:00Z" w16du:dateUtc="2024-07-08T18:16:00Z">
              <w:rPr/>
            </w:rPrChange>
          </w:rPr>
          <w:fldChar w:fldCharType="begin"/>
        </w:r>
        <w:r w:rsidRPr="00DA6C8E">
          <w:rPr>
            <w:rFonts w:ascii="Times New Roman" w:hAnsi="Times New Roman" w:cs="Times New Roman"/>
            <w:rPrChange w:id="17" w:author="Jeremy Haynes" w:date="2024-07-08T14:16:00Z" w16du:dateUtc="2024-07-08T18:16:00Z">
              <w:rPr/>
            </w:rPrChange>
          </w:rPr>
          <w:instrText xml:space="preserve"> ADDIN ZOTERO_ITEM CSL_CITATION {"citationID":"lpAqQRiR","properties":{"formattedCitation":"(Wiecki et al., 2015)","plainCitation":"(Wiecki et al., 2015)","noteIndex":0},"citationItems":[{"id":9226,"uris":["http://zotero.org/users/5829423/items/G6XWS5ET",["http://zotero.org/users/5829423/items/G6XWS5ET"]],"itemData":{"id":9226,"type":"article-journal","abstract":"Psychiatric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DA6C8E">
          <w:rPr>
            <w:rFonts w:ascii="Times New Roman" w:hAnsi="Times New Roman" w:cs="Times New Roman"/>
            <w:rPrChange w:id="18" w:author="Jeremy Haynes" w:date="2024-07-08T14:16:00Z" w16du:dateUtc="2024-07-08T18:16:00Z">
              <w:rPr/>
            </w:rPrChange>
          </w:rPr>
          <w:fldChar w:fldCharType="separate"/>
        </w:r>
        <w:r w:rsidRPr="00DA6C8E">
          <w:rPr>
            <w:rFonts w:ascii="Times New Roman" w:hAnsi="Times New Roman" w:cs="Times New Roman"/>
            <w:rPrChange w:id="19" w:author="Jeremy Haynes" w:date="2024-07-08T14:16:00Z" w16du:dateUtc="2024-07-08T18:16:00Z">
              <w:rPr/>
            </w:rPrChange>
          </w:rPr>
          <w:t>(Wiecki et al., 2015)</w:t>
        </w:r>
        <w:r w:rsidRPr="00DA6C8E">
          <w:rPr>
            <w:rFonts w:ascii="Times New Roman" w:hAnsi="Times New Roman" w:cs="Times New Roman"/>
            <w:rPrChange w:id="20" w:author="Jeremy Haynes" w:date="2024-07-08T14:16:00Z" w16du:dateUtc="2024-07-08T18:16:00Z">
              <w:rPr/>
            </w:rPrChange>
          </w:rPr>
          <w:fldChar w:fldCharType="end"/>
        </w:r>
        <w:r w:rsidRPr="00DA6C8E">
          <w:rPr>
            <w:rFonts w:ascii="Times New Roman" w:hAnsi="Times New Roman" w:cs="Times New Roman"/>
            <w:rPrChange w:id="21" w:author="Jeremy Haynes" w:date="2024-07-08T14:16:00Z" w16du:dateUtc="2024-07-08T18:16:00Z">
              <w:rPr/>
            </w:rPrChange>
          </w:rPr>
          <w:t xml:space="preserve">. Thus, observable output behavior represents a gross measure of many competing and complementary processes. While conventional scoring procedures are unable to discriminate between these processes, more recently developed generative models of behavior are well positioned to discriminate between individual psychological processes, yielding enhanced specificity in behavioral metrics as well as improved tasks psychometrics and better clarity for probing associations with psychological processes </w:t>
        </w:r>
        <w:r w:rsidRPr="00DA6C8E">
          <w:rPr>
            <w:rFonts w:ascii="Times New Roman" w:hAnsi="Times New Roman" w:cs="Times New Roman"/>
            <w:rPrChange w:id="22" w:author="Jeremy Haynes" w:date="2024-07-08T14:16:00Z" w16du:dateUtc="2024-07-08T18:16:00Z">
              <w:rPr/>
            </w:rPrChange>
          </w:rPr>
          <w:fldChar w:fldCharType="begin"/>
        </w:r>
        <w:r w:rsidRPr="00DA6C8E">
          <w:rPr>
            <w:rFonts w:ascii="Times New Roman" w:hAnsi="Times New Roman" w:cs="Times New Roman"/>
            <w:rPrChange w:id="23" w:author="Jeremy Haynes" w:date="2024-07-08T14:16:00Z" w16du:dateUtc="2024-07-08T18:16:00Z">
              <w:rPr/>
            </w:rPrChange>
          </w:rPr>
          <w:instrText xml:space="preserve"> ADDIN ZOTERO_ITEM CSL_CITATION {"citationID":"aXZabNif","properties":{"formattedCitation":"(Ahn et al., 2017; Chen et al., 2015; Huys et al., 2016)","plainCitation":"(Ahn et al., 2017; Chen et al., 2015; Huys et al., 2016)","noteIndex":0},"citationItems":[{"id":7989,"uris":["http://zotero.org/groups/2846094/items/5MPZZZ4S",["http://zotero.org/groups/2846094/items/5MPZZZ4S"]],"itemData":{"id":7989,"type":"article-journal","abstract":"Reinforcement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DA6C8E">
          <w:rPr>
            <w:rFonts w:ascii="Times New Roman" w:hAnsi="Times New Roman" w:cs="Times New Roman"/>
            <w:rPrChange w:id="24" w:author="Jeremy Haynes" w:date="2024-07-08T14:16:00Z" w16du:dateUtc="2024-07-08T18:16:00Z">
              <w:rPr/>
            </w:rPrChange>
          </w:rPr>
          <w:fldChar w:fldCharType="separate"/>
        </w:r>
        <w:r w:rsidRPr="00DA6C8E">
          <w:rPr>
            <w:rFonts w:ascii="Times New Roman" w:hAnsi="Times New Roman" w:cs="Times New Roman"/>
            <w:rPrChange w:id="25" w:author="Jeremy Haynes" w:date="2024-07-08T14:16:00Z" w16du:dateUtc="2024-07-08T18:16:00Z">
              <w:rPr/>
            </w:rPrChange>
          </w:rPr>
          <w:t>(Ahn et al., 2017; Chen et al., 2015; Huys et al., 2016)</w:t>
        </w:r>
        <w:r w:rsidRPr="00DA6C8E">
          <w:rPr>
            <w:rFonts w:ascii="Times New Roman" w:hAnsi="Times New Roman" w:cs="Times New Roman"/>
            <w:rPrChange w:id="26" w:author="Jeremy Haynes" w:date="2024-07-08T14:16:00Z" w16du:dateUtc="2024-07-08T18:16:00Z">
              <w:rPr/>
            </w:rPrChange>
          </w:rPr>
          <w:fldChar w:fldCharType="end"/>
        </w:r>
        <w:r w:rsidRPr="00DA6C8E">
          <w:rPr>
            <w:rFonts w:ascii="Times New Roman" w:hAnsi="Times New Roman" w:cs="Times New Roman"/>
            <w:rPrChange w:id="27" w:author="Jeremy Haynes" w:date="2024-07-08T14:16:00Z" w16du:dateUtc="2024-07-08T18:16:00Z">
              <w:rPr/>
            </w:rPrChange>
          </w:rPr>
          <w:t xml:space="preserve">.The use of generative modeling is becoming commonplace in multiple fields of study, with the large majority of studies relying on cross-sectional designs. There is a growing number of studies that have begun examining test-retest reliability across a small number of assessment waves. However, for applications of generative modeling to understand longer-term change across multiple contexts, including naturalistic course or in the context of intervention, more than two assessment occasions are needed. Longitudinal changes are frequently examined using growth models, often estimated using linear mixed models. However, thus far, generative modeling frameworks and multilevel models </w:t>
        </w:r>
        <w:r w:rsidRPr="00DA6C8E">
          <w:rPr>
            <w:rFonts w:ascii="Times New Roman" w:hAnsi="Times New Roman" w:cs="Times New Roman"/>
            <w:rPrChange w:id="28" w:author="Jeremy Haynes" w:date="2024-07-08T14:16:00Z" w16du:dateUtc="2024-07-08T18:16:00Z">
              <w:rPr/>
            </w:rPrChange>
          </w:rPr>
          <w:fldChar w:fldCharType="begin"/>
        </w:r>
        <w:r w:rsidRPr="00DA6C8E">
          <w:rPr>
            <w:rFonts w:ascii="Times New Roman" w:hAnsi="Times New Roman" w:cs="Times New Roman"/>
            <w:rPrChange w:id="29" w:author="Jeremy Haynes" w:date="2024-07-08T14:16:00Z" w16du:dateUtc="2024-07-08T18:16:00Z">
              <w:rPr/>
            </w:rPrChange>
          </w:rPr>
          <w:instrText xml:space="preserve"> ADDIN ZOTERO_ITEM CSL_CITATION {"citationID":"NsYLLr0w","properties":{"formattedCitation":"(Bryk &amp; Raudenbush, 1992)","plainCitation":"(Bryk &amp; Raudenbush, 1992)","noteIndex":0},"citationItems":[{"id":1020,"uris":["http://zotero.org/users/5829423/items/MKET4IFE"],"itemData":{"id":1020,"type":"book","publisher":"Sage Publications Newbury Park, CA","title":"Hierarchical linear models: Applications and data analysis methods","author":[{"family":"Bryk","given":"A. S."},{"family":"Raudenbush","given":"S. W."}],"issued":{"date-parts":[["1992"]]}}}],"schema":"https://github.com/citation-style-language/schema/raw/master/csl-citation.json"} </w:instrText>
        </w:r>
        <w:r w:rsidRPr="00DA6C8E">
          <w:rPr>
            <w:rFonts w:ascii="Times New Roman" w:hAnsi="Times New Roman" w:cs="Times New Roman"/>
            <w:rPrChange w:id="30" w:author="Jeremy Haynes" w:date="2024-07-08T14:16:00Z" w16du:dateUtc="2024-07-08T18:16:00Z">
              <w:rPr/>
            </w:rPrChange>
          </w:rPr>
          <w:fldChar w:fldCharType="separate"/>
        </w:r>
        <w:r w:rsidRPr="00DA6C8E">
          <w:rPr>
            <w:rFonts w:ascii="Times New Roman" w:hAnsi="Times New Roman" w:cs="Times New Roman"/>
            <w:rPrChange w:id="31" w:author="Jeremy Haynes" w:date="2024-07-08T14:16:00Z" w16du:dateUtc="2024-07-08T18:16:00Z">
              <w:rPr/>
            </w:rPrChange>
          </w:rPr>
          <w:t>(Bryk &amp; Raudenbush, 1992)</w:t>
        </w:r>
        <w:r w:rsidRPr="00DA6C8E">
          <w:rPr>
            <w:rFonts w:ascii="Times New Roman" w:hAnsi="Times New Roman" w:cs="Times New Roman"/>
            <w:rPrChange w:id="32" w:author="Jeremy Haynes" w:date="2024-07-08T14:16:00Z" w16du:dateUtc="2024-07-08T18:16:00Z">
              <w:rPr/>
            </w:rPrChange>
          </w:rPr>
          <w:fldChar w:fldCharType="end"/>
        </w:r>
        <w:r w:rsidRPr="00DA6C8E">
          <w:rPr>
            <w:rFonts w:ascii="Times New Roman" w:hAnsi="Times New Roman" w:cs="Times New Roman"/>
            <w:rPrChange w:id="33" w:author="Jeremy Haynes" w:date="2024-07-08T14:16:00Z" w16du:dateUtc="2024-07-08T18:16:00Z">
              <w:rPr/>
            </w:rPrChange>
          </w:rPr>
          <w:t xml:space="preserve"> have yet to be integrated. Here, we illustrate a means of estimating longitudinal changes in parameters from computational models in a single model. We demonstrate this model estimation first from a simulation of a single parameter reward learning model and use a real-world example of longitudinal changes in the Iowa Gambling Task </w:t>
        </w:r>
        <w:r w:rsidRPr="00DA6C8E">
          <w:rPr>
            <w:rFonts w:ascii="Times New Roman" w:hAnsi="Times New Roman" w:cs="Times New Roman"/>
            <w:rPrChange w:id="34" w:author="Jeremy Haynes" w:date="2024-07-08T14:16:00Z" w16du:dateUtc="2024-07-08T18:16:00Z">
              <w:rPr/>
            </w:rPrChange>
          </w:rPr>
          <w:fldChar w:fldCharType="begin"/>
        </w:r>
        <w:r w:rsidRPr="00DA6C8E">
          <w:rPr>
            <w:rFonts w:ascii="Times New Roman" w:hAnsi="Times New Roman" w:cs="Times New Roman"/>
            <w:rPrChange w:id="35" w:author="Jeremy Haynes" w:date="2024-07-08T14:16:00Z" w16du:dateUtc="2024-07-08T18:16:00Z">
              <w:rPr/>
            </w:rPrChange>
          </w:rPr>
          <w:instrText xml:space="preserve"> ADDIN ZOTERO_ITEM CSL_CITATION {"citationID":"REps3YKW","properties":{"formattedCitation":"(IGT; Bechara et al., 1994; Cauffman et al., 2010)","plainCitation":"(IGT; Bechara et al., 1994; Cauffman et al., 2010)","noteIndex":0},"citationItems":[{"id":859,"uris":["http://zotero.org/users/5829423/items/E7VMXWCG"],"itemData":{"id":859,"type":"article-journal","container-title":"Cognition","ISSN":"0010-0277","issue":"1","page":"7-15","title":"Insensitivity to future consequences following damage to human prefrontal cortex","volume":"50","author":[{"family":"Bechara","given":"Antoine"},{"family":"Damasio","given":"Antonio R."},{"family":"Damasio","given":"Hanna"},{"family":"Anderson","given":"Steven W."}],"issued":{"date-parts":[["1994"]]}},"label":"page","prefix":"IGT; "},{"id":563,"uris":["http://zotero.org/users/5829423/items/FJTFMVMN"],"itemData":{"id":563,"type":"article-journal","container-title":"Developmental psychology","ISSN":"1939-0599","issue":"1","page":"193","title":"Age differences in affective decision making as indexed by performance on the Iowa Gambling Task","volume":"46","author":[{"family":"Cauffman","given":"Elizabeth"},{"family":"Shulman","given":"Elizabeth P."},{"family":"Steinberg","given":"Laurence"},{"family":"Claus","given":"Eric"},{"family":"Banich","given":"Marie T."},{"family":"Graham","given":"Sandra"},{"family":"Woolard","given":"Jennifer"}],"issued":{"date-parts":[["2010"]]}}}],"schema":"https://github.com/citation-style-language/schema/raw/master/csl-citation.json"} </w:instrText>
        </w:r>
        <w:r w:rsidRPr="00DA6C8E">
          <w:rPr>
            <w:rFonts w:ascii="Times New Roman" w:hAnsi="Times New Roman" w:cs="Times New Roman"/>
            <w:rPrChange w:id="36" w:author="Jeremy Haynes" w:date="2024-07-08T14:16:00Z" w16du:dateUtc="2024-07-08T18:16:00Z">
              <w:rPr/>
            </w:rPrChange>
          </w:rPr>
          <w:fldChar w:fldCharType="separate"/>
        </w:r>
        <w:r w:rsidRPr="00DA6C8E">
          <w:rPr>
            <w:rFonts w:ascii="Times New Roman" w:hAnsi="Times New Roman" w:cs="Times New Roman"/>
            <w:rPrChange w:id="37" w:author="Jeremy Haynes" w:date="2024-07-08T14:16:00Z" w16du:dateUtc="2024-07-08T18:16:00Z">
              <w:rPr/>
            </w:rPrChange>
          </w:rPr>
          <w:t xml:space="preserve">(IGT; </w:t>
        </w:r>
        <w:r w:rsidRPr="00DA6C8E">
          <w:rPr>
            <w:rFonts w:ascii="Times New Roman" w:hAnsi="Times New Roman" w:cs="Times New Roman"/>
            <w:rPrChange w:id="38" w:author="Jeremy Haynes" w:date="2024-07-08T14:16:00Z" w16du:dateUtc="2024-07-08T18:16:00Z">
              <w:rPr/>
            </w:rPrChange>
          </w:rPr>
          <w:lastRenderedPageBreak/>
          <w:t>Bechara et al., 1994; Cauffman et al., 2010)</w:t>
        </w:r>
        <w:r w:rsidRPr="00DA6C8E">
          <w:rPr>
            <w:rFonts w:ascii="Times New Roman" w:hAnsi="Times New Roman" w:cs="Times New Roman"/>
            <w:rPrChange w:id="39" w:author="Jeremy Haynes" w:date="2024-07-08T14:16:00Z" w16du:dateUtc="2024-07-08T18:16:00Z">
              <w:rPr/>
            </w:rPrChange>
          </w:rPr>
          <w:fldChar w:fldCharType="end"/>
        </w:r>
        <w:r w:rsidRPr="00DA6C8E">
          <w:rPr>
            <w:rFonts w:ascii="Times New Roman" w:hAnsi="Times New Roman" w:cs="Times New Roman"/>
            <w:rPrChange w:id="40" w:author="Jeremy Haynes" w:date="2024-07-08T14:16:00Z" w16du:dateUtc="2024-07-08T18:16:00Z">
              <w:rPr/>
            </w:rPrChange>
          </w:rPr>
          <w:t xml:space="preserve"> across a five-wave longitudinal study.</w:t>
        </w:r>
      </w:ins>
    </w:p>
    <w:p w14:paraId="06E59EF8" w14:textId="2E4A1927" w:rsidR="00FD2BA2" w:rsidRPr="00DA6C8E" w:rsidDel="00CE3C35" w:rsidRDefault="001B59AC">
      <w:pPr>
        <w:pStyle w:val="BodyText"/>
        <w:widowControl w:val="0"/>
        <w:spacing w:after="0" w:line="480" w:lineRule="auto"/>
        <w:rPr>
          <w:del w:id="41" w:author="Jeremy Haynes" w:date="2024-07-08T11:14:00Z" w16du:dateUtc="2024-07-08T15:14:00Z"/>
          <w:rFonts w:ascii="Times New Roman" w:hAnsi="Times New Roman" w:cs="Times New Roman"/>
        </w:rPr>
        <w:pPrChange w:id="42" w:author="Jeremy Haynes" w:date="2024-07-08T11:14:00Z" w16du:dateUtc="2024-07-08T15:14:00Z">
          <w:pPr>
            <w:pStyle w:val="BodyText"/>
            <w:widowControl w:val="0"/>
            <w:spacing w:after="0" w:line="480" w:lineRule="auto"/>
            <w:ind w:firstLine="720"/>
          </w:pPr>
        </w:pPrChange>
      </w:pPr>
      <w:del w:id="43" w:author="Jeremy Haynes" w:date="2024-07-08T11:14:00Z" w16du:dateUtc="2024-07-08T15:14:00Z">
        <w:r w:rsidRPr="00DA6C8E" w:rsidDel="00CE3C35">
          <w:rPr>
            <w:rFonts w:ascii="Times New Roman" w:hAnsi="Times New Roman" w:cs="Times New Roman"/>
            <w:bCs/>
          </w:rPr>
          <w:delText xml:space="preserve">Research on psychopathology aims </w:delText>
        </w:r>
        <w:r w:rsidRPr="00DA6C8E" w:rsidDel="00CE3C35">
          <w:rPr>
            <w:rFonts w:ascii="Times New Roman" w:hAnsi="Times New Roman" w:cs="Times New Roman"/>
          </w:rPr>
          <w:delText>to assess the processes associated with risk for onset, course, and/or outcome of a range of mental health disorders</w:delText>
        </w:r>
        <w:r w:rsidR="00113B66" w:rsidRPr="00DA6C8E" w:rsidDel="00CE3C35">
          <w:rPr>
            <w:rFonts w:ascii="Times New Roman" w:hAnsi="Times New Roman" w:cs="Times New Roman"/>
          </w:rPr>
          <w:delText xml:space="preserve"> </w:delText>
        </w:r>
        <w:r w:rsidRPr="00DA6C8E" w:rsidDel="00CE3C35">
          <w:rPr>
            <w:rFonts w:ascii="Times New Roman" w:hAnsi="Times New Roman"/>
          </w:rPr>
          <w:fldChar w:fldCharType="begin"/>
        </w:r>
        <w:r w:rsidR="009F721E" w:rsidRPr="00DA6C8E" w:rsidDel="00CE3C35">
          <w:rPr>
            <w:rFonts w:ascii="Times New Roman" w:hAnsi="Times New Roman" w:cs="Times New Roman"/>
          </w:rPr>
          <w:delInstrText xml:space="preserve"> ADDIN ZOTERO_ITEM CSL_CITATION {"citationID":"RN7szmld","properties":{"formattedCitation":"(Goodman &amp; Gotlib, 1999; Kendler et al., 2002)","plainCitation":"(Goodman &amp; Gotlib, 1999; Kendler et al., 2002)","noteIndex":0},"citationItems":[{"id":"AY8J3hRs/TMs8WHW1","uris":["http://zotero.org/users/5829423/items/BXA5PP8V",["http://zotero.org/users/5829423/items/BXA5PP8V"]],"itemData":{"id":1670,"type":"article-journal","container-title":"Psychological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H."}],"issued":{"date-parts":[["1999"]]}}},{"id":"AY8J3hRs/gPrsdf6d","uris":["http://zotero.org/users/5829423/items/2HZ8MLKK",["http://zotero.org/users/5829423/items/2HZ8MLKK"]],"itemData":{"id":1853,"type":"article-journal","container-title":"American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delInstrText>
        </w:r>
        <w:r w:rsidRPr="00DA6C8E" w:rsidDel="00CE3C35">
          <w:rPr>
            <w:rFonts w:ascii="Times New Roman" w:hAnsi="Times New Roman"/>
          </w:rPr>
          <w:fldChar w:fldCharType="separate"/>
        </w:r>
        <w:r w:rsidR="00113B66" w:rsidRPr="00DA6C8E" w:rsidDel="00CE3C35">
          <w:rPr>
            <w:rFonts w:ascii="Times New Roman" w:hAnsi="Times New Roman" w:cs="Times New Roman"/>
          </w:rPr>
          <w:delText>(Goodman &amp; Gotlib, 1999; Kendler et al., 2002)</w:delText>
        </w:r>
        <w:r w:rsidRPr="00DA6C8E" w:rsidDel="00CE3C35">
          <w:rPr>
            <w:rFonts w:ascii="Times New Roman" w:hAnsi="Times New Roman"/>
          </w:rPr>
          <w:fldChar w:fldCharType="end"/>
        </w:r>
        <w:r w:rsidRPr="00DA6C8E" w:rsidDel="00CE3C35">
          <w:rPr>
            <w:rFonts w:ascii="Times New Roman" w:hAnsi="Times New Roman" w:cs="Times New Roman"/>
          </w:rPr>
          <w:delText>. M</w:delText>
        </w:r>
      </w:del>
      <w:ins w:id="44" w:author="Thomas Olino" w:date="2024-06-24T12:39:00Z" w16du:dateUtc="2024-06-24T16:39:00Z">
        <w:del w:id="45" w:author="Jeremy Haynes" w:date="2024-07-08T11:14:00Z" w16du:dateUtc="2024-07-08T15:14:00Z">
          <w:r w:rsidR="006371DF" w:rsidRPr="00DA6C8E" w:rsidDel="00CE3C35">
            <w:rPr>
              <w:rFonts w:ascii="Times New Roman" w:hAnsi="Times New Roman" w:cs="Times New Roman"/>
            </w:rPr>
            <w:delText xml:space="preserve">any areas of research </w:delText>
          </w:r>
        </w:del>
      </w:ins>
      <w:ins w:id="46" w:author="Thomas Olino" w:date="2024-06-24T12:40:00Z" w16du:dateUtc="2024-06-24T16:40:00Z">
        <w:del w:id="47" w:author="Jeremy Haynes" w:date="2024-07-08T11:14:00Z" w16du:dateUtc="2024-07-08T15:14:00Z">
          <w:r w:rsidR="006371DF" w:rsidRPr="00DA6C8E" w:rsidDel="00CE3C35">
            <w:rPr>
              <w:rFonts w:ascii="Times New Roman" w:hAnsi="Times New Roman" w:cs="Times New Roman"/>
            </w:rPr>
            <w:delText xml:space="preserve">rely on behavioral assessments to assess decision making, reward sensitivity, and response </w:delText>
          </w:r>
        </w:del>
      </w:ins>
      <w:ins w:id="48" w:author="Thomas Olino" w:date="2024-06-24T12:41:00Z" w16du:dateUtc="2024-06-24T16:41:00Z">
        <w:del w:id="49" w:author="Jeremy Haynes" w:date="2024-07-08T11:14:00Z" w16du:dateUtc="2024-07-08T15:14:00Z">
          <w:r w:rsidR="006371DF" w:rsidRPr="00DA6C8E" w:rsidDel="00CE3C35">
            <w:rPr>
              <w:rFonts w:ascii="Times New Roman" w:hAnsi="Times New Roman" w:cs="Times New Roman"/>
            </w:rPr>
            <w:delText xml:space="preserve">biases. </w:delText>
          </w:r>
        </w:del>
      </w:ins>
      <w:ins w:id="50" w:author="Thomas Olino" w:date="2024-06-24T12:43:00Z" w16du:dateUtc="2024-06-24T16:43:00Z">
        <w:del w:id="51" w:author="Jeremy Haynes" w:date="2024-07-08T11:14:00Z" w16du:dateUtc="2024-07-08T15:14:00Z">
          <w:r w:rsidR="00ED0F1C" w:rsidRPr="00DA6C8E" w:rsidDel="00CE3C35">
            <w:rPr>
              <w:rFonts w:ascii="Times New Roman" w:hAnsi="Times New Roman" w:cs="Times New Roman"/>
            </w:rPr>
            <w:delText>Historically, studies using</w:delText>
          </w:r>
        </w:del>
      </w:ins>
      <w:ins w:id="52" w:author="Thomas Olino" w:date="2024-06-24T12:41:00Z" w16du:dateUtc="2024-06-24T16:41:00Z">
        <w:del w:id="53" w:author="Jeremy Haynes" w:date="2024-07-08T11:14:00Z" w16du:dateUtc="2024-07-08T15:14:00Z">
          <w:r w:rsidR="006371DF" w:rsidRPr="00DA6C8E" w:rsidDel="00CE3C35">
            <w:rPr>
              <w:rFonts w:ascii="Times New Roman" w:hAnsi="Times New Roman" w:cs="Times New Roman"/>
            </w:rPr>
            <w:delText xml:space="preserve"> these assessments</w:delText>
          </w:r>
        </w:del>
      </w:ins>
      <w:ins w:id="54" w:author="Thomas Olino" w:date="2024-06-24T12:43:00Z" w16du:dateUtc="2024-06-24T16:43:00Z">
        <w:del w:id="55" w:author="Jeremy Haynes" w:date="2024-07-08T11:14:00Z" w16du:dateUtc="2024-07-08T15:14:00Z">
          <w:r w:rsidR="00ED0F1C" w:rsidRPr="00DA6C8E" w:rsidDel="00CE3C35">
            <w:rPr>
              <w:rFonts w:ascii="Times New Roman" w:hAnsi="Times New Roman" w:cs="Times New Roman"/>
            </w:rPr>
            <w:delText xml:space="preserve"> rely on gross metrics of behavioral performance</w:delText>
          </w:r>
        </w:del>
      </w:ins>
      <w:ins w:id="56" w:author="Thomas Olino" w:date="2024-06-24T12:48:00Z" w16du:dateUtc="2024-06-24T16:48:00Z">
        <w:del w:id="57" w:author="Jeremy Haynes" w:date="2024-07-08T11:14:00Z" w16du:dateUtc="2024-07-08T15:14:00Z">
          <w:r w:rsidR="00144A32" w:rsidRPr="00DA6C8E" w:rsidDel="00CE3C35">
            <w:rPr>
              <w:rFonts w:ascii="Times New Roman" w:hAnsi="Times New Roman" w:cs="Times New Roman"/>
            </w:rPr>
            <w:delText xml:space="preserve">. </w:delText>
          </w:r>
        </w:del>
      </w:ins>
      <w:del w:id="58" w:author="Jeremy Haynes" w:date="2024-07-08T11:14:00Z" w16du:dateUtc="2024-07-08T15:14:00Z">
        <w:r w:rsidRPr="00DA6C8E" w:rsidDel="00CE3C35">
          <w:rPr>
            <w:rFonts w:ascii="Times New Roman" w:hAnsi="Times New Roman" w:cs="Times New Roman"/>
          </w:rPr>
          <w:delText>any of the instruments used to assess these processes involve behavioral assessments, including performance-based measures (e.g., decision-making tasks). For these measures, a critical challenge is that individual behavioral outputs are produced via multiple psychological processes</w:delText>
        </w:r>
        <w:r w:rsidR="00103EAB" w:rsidRPr="00DA6C8E" w:rsidDel="00CE3C35">
          <w:rPr>
            <w:rFonts w:ascii="Times New Roman" w:hAnsi="Times New Roman" w:cs="Times New Roman"/>
          </w:rPr>
          <w:delText xml:space="preserve"> </w:delText>
        </w:r>
        <w:r w:rsidRPr="00DA6C8E" w:rsidDel="00CE3C35">
          <w:rPr>
            <w:rFonts w:ascii="Times New Roman" w:hAnsi="Times New Roman"/>
          </w:rPr>
          <w:fldChar w:fldCharType="begin"/>
        </w:r>
        <w:r w:rsidR="009F721E" w:rsidRPr="00DA6C8E" w:rsidDel="00CE3C35">
          <w:rPr>
            <w:rFonts w:ascii="Times New Roman" w:hAnsi="Times New Roman" w:cs="Times New Roman"/>
          </w:rPr>
          <w:delInstrText xml:space="preserve"> ADDIN ZOTERO_ITEM CSL_CITATION {"citationID":"lpAqQRiR","properties":{"formattedCitation":"(Wiecki et al., 2015)","plainCitation":"(Wiecki et al., 2015)","noteIndex":0},"citationItems":[{"id":"AY8J3hRs/1iSpfaZo","uris":["http://zotero.org/users/5829423/items/G6XWS5ET",["http://zotero.org/users/5829423/items/G6XWS5ET"]],"itemData":{"id":9226,"type":"article-journal","abstract":"Psychiatric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delInstrText>
        </w:r>
        <w:r w:rsidRPr="00DA6C8E" w:rsidDel="00CE3C35">
          <w:rPr>
            <w:rFonts w:ascii="Times New Roman" w:hAnsi="Times New Roman"/>
          </w:rPr>
          <w:fldChar w:fldCharType="separate"/>
        </w:r>
        <w:r w:rsidR="00113B66" w:rsidRPr="00DA6C8E" w:rsidDel="00CE3C35">
          <w:rPr>
            <w:rFonts w:ascii="Times New Roman" w:hAnsi="Times New Roman" w:cs="Times New Roman"/>
          </w:rPr>
          <w:delText>(Wiecki et al., 2015)</w:delText>
        </w:r>
        <w:r w:rsidRPr="00DA6C8E" w:rsidDel="00CE3C35">
          <w:rPr>
            <w:rFonts w:ascii="Times New Roman" w:hAnsi="Times New Roman"/>
          </w:rPr>
          <w:fldChar w:fldCharType="end"/>
        </w:r>
        <w:r w:rsidRPr="00DA6C8E" w:rsidDel="00CE3C35">
          <w:rPr>
            <w:rFonts w:ascii="Times New Roman" w:hAnsi="Times New Roman" w:cs="Times New Roman"/>
          </w:rPr>
          <w:delText xml:space="preserve">, </w:delText>
        </w:r>
        <w:r w:rsidR="00283886" w:rsidRPr="00DA6C8E" w:rsidDel="00CE3C35">
          <w:rPr>
            <w:rFonts w:ascii="Times New Roman" w:hAnsi="Times New Roman" w:cs="Times New Roman"/>
          </w:rPr>
          <w:delText xml:space="preserve">and </w:delText>
        </w:r>
        <w:r w:rsidR="00D95913" w:rsidRPr="00DA6C8E" w:rsidDel="00CE3C35">
          <w:rPr>
            <w:rFonts w:ascii="Times New Roman" w:hAnsi="Times New Roman" w:cs="Times New Roman"/>
          </w:rPr>
          <w:delText xml:space="preserve">behavioral measures frequently </w:delText>
        </w:r>
        <w:r w:rsidRPr="00DA6C8E" w:rsidDel="00CE3C35">
          <w:rPr>
            <w:rFonts w:ascii="Times New Roman" w:hAnsi="Times New Roman" w:cs="Times New Roman"/>
          </w:rPr>
          <w:delText xml:space="preserve">represent </w:delText>
        </w:r>
        <w:r w:rsidR="00EC1CB8" w:rsidRPr="00DA6C8E" w:rsidDel="00CE3C35">
          <w:rPr>
            <w:rFonts w:ascii="Times New Roman" w:hAnsi="Times New Roman" w:cs="Times New Roman"/>
          </w:rPr>
          <w:delText>gross</w:delText>
        </w:r>
        <w:r w:rsidRPr="00DA6C8E" w:rsidDel="00CE3C35">
          <w:rPr>
            <w:rFonts w:ascii="Times New Roman" w:hAnsi="Times New Roman" w:cs="Times New Roman"/>
          </w:rPr>
          <w:delText xml:space="preserve"> </w:delText>
        </w:r>
        <w:r w:rsidR="00D95913" w:rsidRPr="00DA6C8E" w:rsidDel="00CE3C35">
          <w:rPr>
            <w:rFonts w:ascii="Times New Roman" w:hAnsi="Times New Roman" w:cs="Times New Roman"/>
          </w:rPr>
          <w:delText xml:space="preserve">characterizations </w:delText>
        </w:r>
        <w:r w:rsidRPr="00DA6C8E" w:rsidDel="00CE3C35">
          <w:rPr>
            <w:rFonts w:ascii="Times New Roman" w:hAnsi="Times New Roman" w:cs="Times New Roman"/>
          </w:rPr>
          <w:delText xml:space="preserve">of </w:delText>
        </w:r>
        <w:r w:rsidR="00D95913" w:rsidRPr="00DA6C8E" w:rsidDel="00CE3C35">
          <w:rPr>
            <w:rFonts w:ascii="Times New Roman" w:hAnsi="Times New Roman" w:cs="Times New Roman"/>
          </w:rPr>
          <w:delText xml:space="preserve">the </w:delText>
        </w:r>
        <w:r w:rsidRPr="00DA6C8E" w:rsidDel="00CE3C35">
          <w:rPr>
            <w:rFonts w:ascii="Times New Roman" w:hAnsi="Times New Roman" w:cs="Times New Roman"/>
          </w:rPr>
          <w:delText>many competing and complementary processes</w:delText>
        </w:r>
        <w:r w:rsidR="00D95913" w:rsidRPr="00DA6C8E" w:rsidDel="00CE3C35">
          <w:rPr>
            <w:rFonts w:ascii="Times New Roman" w:hAnsi="Times New Roman" w:cs="Times New Roman"/>
          </w:rPr>
          <w:delText xml:space="preserve"> that give rise to the observable behavior</w:delText>
        </w:r>
        <w:r w:rsidRPr="00DA6C8E" w:rsidDel="00CE3C35">
          <w:rPr>
            <w:rFonts w:ascii="Times New Roman" w:hAnsi="Times New Roman" w:cs="Times New Roman"/>
          </w:rPr>
          <w:delText>. While conventional scoring procedures are unable to discriminate between these processes, more recently developed computational models of behavior are well</w:delText>
        </w:r>
        <w:r w:rsidR="00EC1CB8" w:rsidRPr="00DA6C8E" w:rsidDel="00CE3C35">
          <w:rPr>
            <w:rFonts w:ascii="Times New Roman" w:hAnsi="Times New Roman" w:cs="Times New Roman"/>
          </w:rPr>
          <w:delText>-</w:delText>
        </w:r>
        <w:r w:rsidRPr="00DA6C8E" w:rsidDel="00CE3C35">
          <w:rPr>
            <w:rFonts w:ascii="Times New Roman" w:hAnsi="Times New Roman" w:cs="Times New Roman"/>
          </w:rPr>
          <w:delText>positioned to discriminate between individual psychological processes, yielding enhanced specificity in behavioral metrics as well as improved task psychometrics</w:delText>
        </w:r>
        <w:r w:rsidR="00955374" w:rsidRPr="00DA6C8E" w:rsidDel="00CE3C35">
          <w:rPr>
            <w:rFonts w:ascii="Times New Roman" w:hAnsi="Times New Roman" w:cs="Times New Roman"/>
          </w:rPr>
          <w:delText xml:space="preserve">. </w:delText>
        </w:r>
      </w:del>
      <w:ins w:id="59" w:author="Thomas Olino" w:date="2024-06-24T12:49:00Z" w16du:dateUtc="2024-06-24T16:49:00Z">
        <w:del w:id="60" w:author="Jeremy Haynes" w:date="2024-07-08T11:14:00Z" w16du:dateUtc="2024-07-08T15:14:00Z">
          <w:r w:rsidR="00144A32" w:rsidRPr="00DA6C8E" w:rsidDel="00CE3C35">
            <w:rPr>
              <w:rFonts w:ascii="Times New Roman" w:hAnsi="Times New Roman" w:cs="Times New Roman"/>
            </w:rPr>
            <w:delText xml:space="preserve">For example, [Nate’s initial IGT modeling </w:delText>
          </w:r>
          <w:commentRangeStart w:id="61"/>
          <w:r w:rsidR="00144A32" w:rsidRPr="00DA6C8E" w:rsidDel="00CE3C35">
            <w:rPr>
              <w:rFonts w:ascii="Times New Roman" w:hAnsi="Times New Roman" w:cs="Times New Roman"/>
            </w:rPr>
            <w:delText>paper</w:delText>
          </w:r>
        </w:del>
      </w:ins>
      <w:ins w:id="62" w:author="Thomas Olino" w:date="2024-06-24T14:12:00Z" w16du:dateUtc="2024-06-24T18:12:00Z">
        <w:del w:id="63" w:author="Jeremy Haynes" w:date="2024-07-08T11:14:00Z" w16du:dateUtc="2024-07-08T15:14:00Z">
          <w:r w:rsidR="003076E2" w:rsidRPr="00DA6C8E" w:rsidDel="00CE3C35">
            <w:rPr>
              <w:rFonts w:ascii="Times New Roman" w:hAnsi="Times New Roman" w:cs="Times New Roman"/>
            </w:rPr>
            <w:delText>?</w:delText>
          </w:r>
        </w:del>
      </w:ins>
      <w:ins w:id="64" w:author="Thomas Olino" w:date="2024-06-24T12:49:00Z" w16du:dateUtc="2024-06-24T16:49:00Z">
        <w:del w:id="65" w:author="Jeremy Haynes" w:date="2024-07-08T11:14:00Z" w16du:dateUtc="2024-07-08T15:14:00Z">
          <w:r w:rsidR="00144A32" w:rsidRPr="00DA6C8E" w:rsidDel="00CE3C35">
            <w:rPr>
              <w:rFonts w:ascii="Times New Roman" w:hAnsi="Times New Roman" w:cs="Times New Roman"/>
            </w:rPr>
            <w:delText>]</w:delText>
          </w:r>
        </w:del>
      </w:ins>
      <w:commentRangeEnd w:id="61"/>
      <w:ins w:id="66" w:author="Thomas Olino" w:date="2024-06-24T12:51:00Z" w16du:dateUtc="2024-06-24T16:51:00Z">
        <w:del w:id="67" w:author="Jeremy Haynes" w:date="2024-07-08T11:14:00Z" w16du:dateUtc="2024-07-08T15:14:00Z">
          <w:r w:rsidR="008A604E" w:rsidRPr="00DA6C8E" w:rsidDel="00CE3C35">
            <w:rPr>
              <w:rStyle w:val="CommentReference"/>
              <w:rFonts w:ascii="Times New Roman" w:hAnsi="Times New Roman"/>
              <w:sz w:val="24"/>
              <w:szCs w:val="24"/>
              <w:rPrChange w:id="68" w:author="Jeremy Haynes" w:date="2024-07-08T14:16:00Z" w16du:dateUtc="2024-07-08T18:16:00Z">
                <w:rPr>
                  <w:rStyle w:val="CommentReference"/>
                </w:rPr>
              </w:rPrChange>
            </w:rPr>
            <w:commentReference w:id="61"/>
          </w:r>
        </w:del>
      </w:ins>
      <w:del w:id="69" w:author="Jeremy Haynes" w:date="2024-07-08T11:14:00Z" w16du:dateUtc="2024-07-08T15:14:00Z">
        <w:r w:rsidR="00955374" w:rsidRPr="00DA6C8E" w:rsidDel="00CE3C35">
          <w:rPr>
            <w:rFonts w:ascii="Times New Roman" w:hAnsi="Times New Roman" w:cs="Times New Roman"/>
          </w:rPr>
          <w:delText xml:space="preserve">Doing so provides a more robust approach </w:delText>
        </w:r>
        <w:r w:rsidRPr="00DA6C8E" w:rsidDel="00CE3C35">
          <w:rPr>
            <w:rFonts w:ascii="Times New Roman" w:hAnsi="Times New Roman" w:cs="Times New Roman"/>
          </w:rPr>
          <w:delText>for probing associations with psychopathological processes</w:delText>
        </w:r>
        <w:r w:rsidR="00E9498C" w:rsidRPr="00DA6C8E" w:rsidDel="00CE3C35">
          <w:rPr>
            <w:rFonts w:ascii="Times New Roman" w:hAnsi="Times New Roman" w:cs="Times New Roman"/>
          </w:rPr>
          <w:delText>, importantly, the processes that relate to psychopathology</w:delText>
        </w:r>
        <w:r w:rsidR="00096459" w:rsidRPr="00DA6C8E" w:rsidDel="00CE3C35">
          <w:rPr>
            <w:rFonts w:ascii="Times New Roman" w:hAnsi="Times New Roman" w:cs="Times New Roman"/>
          </w:rPr>
          <w:delText xml:space="preserve"> </w:delText>
        </w:r>
        <w:r w:rsidRPr="00DA6C8E" w:rsidDel="00CE3C35">
          <w:rPr>
            <w:rFonts w:ascii="Times New Roman" w:hAnsi="Times New Roman"/>
          </w:rPr>
          <w:fldChar w:fldCharType="begin"/>
        </w:r>
        <w:r w:rsidR="009F721E" w:rsidRPr="00DA6C8E" w:rsidDel="00CE3C35">
          <w:rPr>
            <w:rFonts w:ascii="Times New Roman" w:hAnsi="Times New Roman" w:cs="Times New Roman"/>
          </w:rPr>
          <w:del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AY8J3hRs/wNBdINOi","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J"}],"issued":{"date-parts":[["2016",3]]}}},{"id":"AY8J3hRs/1S2VZXmZ","uris":["http://zotero.org/users/5829423/items/EMGV6E78",["http://zotero.org/users/5829423/items/EMGV6E78"]],"itemData":{"id":9231,"type":"article-journal","container-title":"Neuroscience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delInstrText>
        </w:r>
        <w:r w:rsidRPr="00DA6C8E" w:rsidDel="00CE3C35">
          <w:rPr>
            <w:rFonts w:ascii="Times New Roman" w:hAnsi="Times New Roman"/>
          </w:rPr>
          <w:fldChar w:fldCharType="separate"/>
        </w:r>
        <w:r w:rsidR="00113B66" w:rsidRPr="00DA6C8E" w:rsidDel="00CE3C35">
          <w:rPr>
            <w:rFonts w:ascii="Times New Roman" w:hAnsi="Times New Roman" w:cs="Times New Roman"/>
          </w:rPr>
          <w:delText>(Ahn et al., 2017; Chen et al., 2015; Huys et al., 2016)</w:delText>
        </w:r>
        <w:r w:rsidRPr="00DA6C8E" w:rsidDel="00CE3C35">
          <w:rPr>
            <w:rFonts w:ascii="Times New Roman" w:hAnsi="Times New Roman"/>
          </w:rPr>
          <w:fldChar w:fldCharType="end"/>
        </w:r>
        <w:r w:rsidRPr="00DA6C8E" w:rsidDel="00CE3C35">
          <w:rPr>
            <w:rFonts w:ascii="Times New Roman" w:hAnsi="Times New Roman" w:cs="Times New Roman"/>
          </w:rPr>
          <w:delText>.</w:delText>
        </w:r>
        <w:r w:rsidR="00E84D31" w:rsidRPr="00DA6C8E" w:rsidDel="00CE3C35">
          <w:rPr>
            <w:rFonts w:ascii="Times New Roman" w:hAnsi="Times New Roman" w:cs="Times New Roman"/>
          </w:rPr>
          <w:delText xml:space="preserve"> </w:delText>
        </w:r>
      </w:del>
    </w:p>
    <w:p w14:paraId="50FA4136" w14:textId="6F765915" w:rsidR="00E84D31" w:rsidRPr="00DA6C8E" w:rsidRDefault="00E84D31" w:rsidP="00CE3C35">
      <w:pPr>
        <w:pStyle w:val="BodyText"/>
        <w:widowControl w:val="0"/>
        <w:spacing w:after="0" w:line="480" w:lineRule="auto"/>
        <w:ind w:firstLine="720"/>
        <w:rPr>
          <w:rFonts w:ascii="Times New Roman" w:hAnsi="Times New Roman" w:cs="Times New Roman"/>
        </w:rPr>
      </w:pPr>
      <w:del w:id="70" w:author="Thomas Olino" w:date="2024-06-24T12:40:00Z" w16du:dateUtc="2024-06-24T16:40:00Z">
        <w:r w:rsidRPr="00DA6C8E" w:rsidDel="006371DF">
          <w:rPr>
            <w:rFonts w:ascii="Times New Roman" w:hAnsi="Times New Roman" w:cs="Times New Roman"/>
          </w:rPr>
          <w:delText xml:space="preserve">Here, we </w:delText>
        </w:r>
        <w:r w:rsidR="001B49DA" w:rsidRPr="00DA6C8E" w:rsidDel="006371DF">
          <w:rPr>
            <w:rFonts w:ascii="Times New Roman" w:hAnsi="Times New Roman" w:cs="Times New Roman"/>
          </w:rPr>
          <w:delText xml:space="preserve">extend our </w:delText>
        </w:r>
        <w:r w:rsidRPr="00DA6C8E" w:rsidDel="006371DF">
          <w:rPr>
            <w:rFonts w:ascii="Times New Roman" w:hAnsi="Times New Roman" w:cs="Times New Roman"/>
          </w:rPr>
          <w:delText xml:space="preserve">previous </w:delText>
        </w:r>
        <w:r w:rsidR="001B49DA" w:rsidRPr="00DA6C8E" w:rsidDel="006371DF">
          <w:rPr>
            <w:rFonts w:ascii="Times New Roman" w:hAnsi="Times New Roman" w:cs="Times New Roman"/>
          </w:rPr>
          <w:delText xml:space="preserve">computational </w:delText>
        </w:r>
        <w:r w:rsidRPr="00DA6C8E" w:rsidDel="006371DF">
          <w:rPr>
            <w:rFonts w:ascii="Times New Roman" w:hAnsi="Times New Roman" w:cs="Times New Roman"/>
          </w:rPr>
          <w:delText>work</w:delText>
        </w:r>
        <w:r w:rsidR="001B49DA" w:rsidRPr="00DA6C8E" w:rsidDel="006371DF">
          <w:rPr>
            <w:rFonts w:ascii="Times New Roman" w:hAnsi="Times New Roman" w:cs="Times New Roman"/>
          </w:rPr>
          <w:delText>,</w:delText>
        </w:r>
        <w:r w:rsidRPr="00DA6C8E" w:rsidDel="006371DF">
          <w:rPr>
            <w:rFonts w:ascii="Times New Roman" w:hAnsi="Times New Roman" w:cs="Times New Roman"/>
          </w:rPr>
          <w:delText xml:space="preserve"> </w:delText>
        </w:r>
        <w:r w:rsidR="001B49DA" w:rsidRPr="00DA6C8E" w:rsidDel="006371DF">
          <w:rPr>
            <w:rFonts w:ascii="Times New Roman" w:hAnsi="Times New Roman" w:cs="Times New Roman"/>
          </w:rPr>
          <w:delText xml:space="preserve">which focused on single or two-timepoint analyses of behavior, to assess </w:delText>
        </w:r>
        <w:r w:rsidRPr="00DA6C8E" w:rsidDel="006371DF">
          <w:rPr>
            <w:rFonts w:ascii="Times New Roman" w:hAnsi="Times New Roman" w:cs="Times New Roman"/>
          </w:rPr>
          <w:delText>longitudinal changes in computationally-derived measures of behavior.</w:delText>
        </w:r>
        <w:r w:rsidR="00FD2BA2" w:rsidRPr="00DA6C8E" w:rsidDel="006371DF">
          <w:rPr>
            <w:rFonts w:ascii="Times New Roman" w:hAnsi="Times New Roman" w:cs="Times New Roman"/>
          </w:rPr>
          <w:delText xml:space="preserve"> </w:delText>
        </w:r>
        <w:r w:rsidR="000013AD" w:rsidRPr="00DA6C8E" w:rsidDel="006371DF">
          <w:rPr>
            <w:rFonts w:ascii="Times New Roman" w:hAnsi="Times New Roman" w:cs="Times New Roman"/>
          </w:rPr>
          <w:delText xml:space="preserve">We begin </w:delText>
        </w:r>
        <w:r w:rsidR="00BC505C" w:rsidRPr="00DA6C8E" w:rsidDel="006371DF">
          <w:rPr>
            <w:rFonts w:ascii="Times New Roman" w:hAnsi="Times New Roman" w:cs="Times New Roman"/>
          </w:rPr>
          <w:delText xml:space="preserve">with a brief overview of longitudinal research and </w:delText>
        </w:r>
        <w:r w:rsidR="00134876" w:rsidRPr="00DA6C8E" w:rsidDel="006371DF">
          <w:rPr>
            <w:rFonts w:ascii="Times New Roman" w:hAnsi="Times New Roman" w:cs="Times New Roman"/>
          </w:rPr>
          <w:delText xml:space="preserve">common </w:delText>
        </w:r>
        <w:r w:rsidR="00BC505C" w:rsidRPr="00DA6C8E" w:rsidDel="006371DF">
          <w:rPr>
            <w:rFonts w:ascii="Times New Roman" w:hAnsi="Times New Roman" w:cs="Times New Roman"/>
          </w:rPr>
          <w:delText xml:space="preserve">modeling </w:delText>
        </w:r>
        <w:r w:rsidR="00134876" w:rsidRPr="00DA6C8E" w:rsidDel="006371DF">
          <w:rPr>
            <w:rFonts w:ascii="Times New Roman" w:hAnsi="Times New Roman" w:cs="Times New Roman"/>
          </w:rPr>
          <w:delText>practices</w:delText>
        </w:r>
        <w:r w:rsidR="00BC505C" w:rsidRPr="00DA6C8E" w:rsidDel="006371DF">
          <w:rPr>
            <w:rFonts w:ascii="Times New Roman" w:hAnsi="Times New Roman" w:cs="Times New Roman"/>
          </w:rPr>
          <w:delText xml:space="preserve">. Next, </w:delText>
        </w:r>
        <w:r w:rsidR="00462A46" w:rsidRPr="00DA6C8E" w:rsidDel="006371DF">
          <w:rPr>
            <w:rFonts w:ascii="Times New Roman" w:hAnsi="Times New Roman" w:cs="Times New Roman"/>
          </w:rPr>
          <w:delText xml:space="preserve">we </w:delText>
        </w:r>
        <w:r w:rsidR="00BC505C" w:rsidRPr="00DA6C8E" w:rsidDel="006371DF">
          <w:rPr>
            <w:rFonts w:ascii="Times New Roman" w:hAnsi="Times New Roman" w:cs="Times New Roman"/>
          </w:rPr>
          <w:delText xml:space="preserve">describe how to improve upon </w:delText>
        </w:r>
        <w:r w:rsidR="00EF712F" w:rsidRPr="00DA6C8E" w:rsidDel="006371DF">
          <w:rPr>
            <w:rFonts w:ascii="Times New Roman" w:hAnsi="Times New Roman" w:cs="Times New Roman"/>
          </w:rPr>
          <w:delText>these practices with computational modeling</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Finally, we illustrate how to </w:delText>
        </w:r>
        <w:r w:rsidR="00BC505C" w:rsidRPr="00DA6C8E" w:rsidDel="006371DF">
          <w:rPr>
            <w:rFonts w:ascii="Times New Roman" w:hAnsi="Times New Roman" w:cs="Times New Roman"/>
          </w:rPr>
          <w:delText xml:space="preserve">extend computational models </w:delText>
        </w:r>
        <w:r w:rsidR="00EF712F" w:rsidRPr="00DA6C8E" w:rsidDel="006371DF">
          <w:rPr>
            <w:rFonts w:ascii="Times New Roman" w:hAnsi="Times New Roman" w:cs="Times New Roman"/>
          </w:rPr>
          <w:delText>in the proposed framework with two examples</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In the first example, </w:delText>
        </w:r>
        <w:r w:rsidR="00BC505C" w:rsidRPr="00DA6C8E" w:rsidDel="006371DF">
          <w:rPr>
            <w:rFonts w:ascii="Times New Roman" w:hAnsi="Times New Roman" w:cs="Times New Roman"/>
          </w:rPr>
          <w:delText xml:space="preserve">we </w:delText>
        </w:r>
        <w:r w:rsidR="00EF712F" w:rsidRPr="00DA6C8E" w:rsidDel="006371DF">
          <w:rPr>
            <w:rFonts w:ascii="Times New Roman" w:hAnsi="Times New Roman" w:cs="Times New Roman"/>
          </w:rPr>
          <w:delText>show proof-of-concept with a simple one-parameter reinforcement learning model fit to simulated data. In the second example</w:delText>
        </w:r>
        <w:r w:rsidR="00BC505C" w:rsidRPr="00DA6C8E" w:rsidDel="006371DF">
          <w:rPr>
            <w:rFonts w:ascii="Times New Roman" w:hAnsi="Times New Roman" w:cs="Times New Roman"/>
          </w:rPr>
          <w:delText xml:space="preserve">, </w:delText>
        </w:r>
        <w:r w:rsidR="00EF712F" w:rsidRPr="00DA6C8E" w:rsidDel="006371DF">
          <w:rPr>
            <w:rFonts w:ascii="Times New Roman" w:hAnsi="Times New Roman" w:cs="Times New Roman"/>
          </w:rPr>
          <w:delText xml:space="preserve">we show a practical extension of this framework with a more complex computational model from our laboratory fit to data collected from adults completing the Iowa Gambling Task across five timepoints. We end with </w:delText>
        </w:r>
        <w:r w:rsidR="00593838" w:rsidRPr="00DA6C8E" w:rsidDel="006371DF">
          <w:rPr>
            <w:rFonts w:ascii="Times New Roman" w:hAnsi="Times New Roman" w:cs="Times New Roman"/>
          </w:rPr>
          <w:delText xml:space="preserve">recommendations for researchers interested in extending </w:delText>
        </w:r>
        <w:r w:rsidR="00EF712F" w:rsidRPr="00DA6C8E" w:rsidDel="006371DF">
          <w:rPr>
            <w:rFonts w:ascii="Times New Roman" w:hAnsi="Times New Roman" w:cs="Times New Roman"/>
          </w:rPr>
          <w:delText>computational models for their longitudinal work</w:delText>
        </w:r>
        <w:r w:rsidR="00593838" w:rsidRPr="00DA6C8E" w:rsidDel="006371DF">
          <w:rPr>
            <w:rFonts w:ascii="Times New Roman" w:hAnsi="Times New Roman" w:cs="Times New Roman"/>
          </w:rPr>
          <w:delText>.</w:delText>
        </w:r>
      </w:del>
    </w:p>
    <w:p w14:paraId="374D8618" w14:textId="77777777" w:rsidR="00741AA9" w:rsidRPr="00DA6C8E" w:rsidRDefault="00741AA9" w:rsidP="00741AA9">
      <w:pPr>
        <w:pStyle w:val="Heading3"/>
        <w:numPr>
          <w:ilvl w:val="1"/>
          <w:numId w:val="10"/>
        </w:numPr>
        <w:rPr>
          <w:rFonts w:ascii="Times New Roman" w:hAnsi="Times New Roman" w:cs="Times New Roman"/>
          <w:rPrChange w:id="71" w:author="Jeremy Haynes" w:date="2024-07-08T14:16:00Z" w16du:dateUtc="2024-07-08T18:16:00Z">
            <w:rPr/>
          </w:rPrChange>
        </w:rPr>
      </w:pPr>
      <w:r w:rsidRPr="00DA6C8E">
        <w:rPr>
          <w:rFonts w:ascii="Times New Roman" w:hAnsi="Times New Roman" w:cs="Times New Roman"/>
          <w:rPrChange w:id="72" w:author="Jeremy Haynes" w:date="2024-07-08T14:16:00Z" w16du:dateUtc="2024-07-08T18:16:00Z">
            <w:rPr/>
          </w:rPrChange>
        </w:rPr>
        <w:t>Longitudinal Research</w:t>
      </w:r>
    </w:p>
    <w:p w14:paraId="6A703519" w14:textId="2097096C" w:rsidR="00392A7D" w:rsidRPr="00DA6C8E" w:rsidRDefault="008A604E" w:rsidP="007B7C45">
      <w:pPr>
        <w:spacing w:line="480" w:lineRule="auto"/>
        <w:ind w:firstLine="720"/>
        <w:rPr>
          <w:ins w:id="73" w:author="Thomas Olino" w:date="2024-06-24T12:58:00Z" w16du:dateUtc="2024-06-24T16:58:00Z"/>
          <w:rFonts w:ascii="Times New Roman" w:hAnsi="Times New Roman"/>
          <w:rPrChange w:id="74" w:author="Jeremy Haynes" w:date="2024-07-08T14:16:00Z" w16du:dateUtc="2024-07-08T18:16:00Z">
            <w:rPr>
              <w:ins w:id="75" w:author="Thomas Olino" w:date="2024-06-24T12:58:00Z" w16du:dateUtc="2024-06-24T16:58:00Z"/>
            </w:rPr>
          </w:rPrChange>
        </w:rPr>
      </w:pPr>
      <w:ins w:id="76" w:author="Thomas Olino" w:date="2024-06-24T12:53:00Z" w16du:dateUtc="2024-06-24T16:53:00Z">
        <w:r w:rsidRPr="00DA6C8E">
          <w:rPr>
            <w:rFonts w:ascii="Times New Roman" w:hAnsi="Times New Roman"/>
            <w:rPrChange w:id="77" w:author="Jeremy Haynes" w:date="2024-07-08T14:16:00Z" w16du:dateUtc="2024-07-08T18:16:00Z">
              <w:rPr/>
            </w:rPrChange>
          </w:rPr>
          <w:t>Longitudinal research takes many forms</w:t>
        </w:r>
      </w:ins>
      <w:ins w:id="78" w:author="Thomas Olino" w:date="2024-06-24T12:54:00Z" w16du:dateUtc="2024-06-24T16:54:00Z">
        <w:del w:id="79" w:author="Jeremy Haynes" w:date="2024-07-08T11:16:00Z" w16du:dateUtc="2024-07-08T15:16:00Z">
          <w:r w:rsidRPr="00DA6C8E" w:rsidDel="005E1154">
            <w:rPr>
              <w:rFonts w:ascii="Times New Roman" w:hAnsi="Times New Roman"/>
              <w:rPrChange w:id="80" w:author="Jeremy Haynes" w:date="2024-07-08T14:16:00Z" w16du:dateUtc="2024-07-08T18:16:00Z">
                <w:rPr/>
              </w:rPrChange>
            </w:rPr>
            <w:delText>,</w:delText>
          </w:r>
        </w:del>
        <w:r w:rsidRPr="00DA6C8E">
          <w:rPr>
            <w:rFonts w:ascii="Times New Roman" w:hAnsi="Times New Roman"/>
            <w:rPrChange w:id="81" w:author="Jeremy Haynes" w:date="2024-07-08T14:16:00Z" w16du:dateUtc="2024-07-08T18:16:00Z">
              <w:rPr/>
            </w:rPrChange>
          </w:rPr>
          <w:t xml:space="preserve"> with </w:t>
        </w:r>
      </w:ins>
      <w:ins w:id="82" w:author="Jeremy Haynes" w:date="2024-07-08T11:16:00Z" w16du:dateUtc="2024-07-08T15:16:00Z">
        <w:r w:rsidR="005E1154" w:rsidRPr="00DA6C8E">
          <w:rPr>
            <w:rFonts w:ascii="Times New Roman" w:hAnsi="Times New Roman"/>
            <w:rPrChange w:id="83" w:author="Jeremy Haynes" w:date="2024-07-08T14:16:00Z" w16du:dateUtc="2024-07-08T18:16:00Z">
              <w:rPr/>
            </w:rPrChange>
          </w:rPr>
          <w:t xml:space="preserve">major </w:t>
        </w:r>
      </w:ins>
      <w:ins w:id="84" w:author="Thomas Olino" w:date="2024-06-24T12:54:00Z" w16du:dateUtc="2024-06-24T16:54:00Z">
        <w:del w:id="85" w:author="Jeremy Haynes" w:date="2024-07-08T11:17:00Z" w16du:dateUtc="2024-07-08T15:17:00Z">
          <w:r w:rsidRPr="00DA6C8E" w:rsidDel="00027D4D">
            <w:rPr>
              <w:rFonts w:ascii="Times New Roman" w:hAnsi="Times New Roman"/>
              <w:rPrChange w:id="86" w:author="Jeremy Haynes" w:date="2024-07-08T14:16:00Z" w16du:dateUtc="2024-07-08T18:16:00Z">
                <w:rPr/>
              </w:rPrChange>
            </w:rPr>
            <w:delText xml:space="preserve">foci </w:delText>
          </w:r>
        </w:del>
      </w:ins>
      <w:ins w:id="87" w:author="Jeremy Haynes" w:date="2024-07-08T11:17:00Z" w16du:dateUtc="2024-07-08T15:17:00Z">
        <w:r w:rsidR="00027D4D" w:rsidRPr="00DA6C8E">
          <w:rPr>
            <w:rFonts w:ascii="Times New Roman" w:hAnsi="Times New Roman"/>
            <w:rPrChange w:id="88" w:author="Jeremy Haynes" w:date="2024-07-08T14:16:00Z" w16du:dateUtc="2024-07-08T18:16:00Z">
              <w:rPr/>
            </w:rPrChange>
          </w:rPr>
          <w:t xml:space="preserve">the focus </w:t>
        </w:r>
      </w:ins>
      <w:ins w:id="89" w:author="Thomas Olino" w:date="2024-06-24T12:54:00Z" w16du:dateUtc="2024-06-24T16:54:00Z">
        <w:r w:rsidRPr="00DA6C8E">
          <w:rPr>
            <w:rFonts w:ascii="Times New Roman" w:hAnsi="Times New Roman"/>
            <w:rPrChange w:id="90" w:author="Jeremy Haynes" w:date="2024-07-08T14:16:00Z" w16du:dateUtc="2024-07-08T18:16:00Z">
              <w:rPr/>
            </w:rPrChange>
          </w:rPr>
          <w:t xml:space="preserve">on </w:t>
        </w:r>
        <w:del w:id="91" w:author="Jeremy Haynes" w:date="2024-07-08T11:16:00Z" w16du:dateUtc="2024-07-08T15:16:00Z">
          <w:r w:rsidRPr="00DA6C8E" w:rsidDel="00CE3C35">
            <w:rPr>
              <w:rFonts w:ascii="Times New Roman" w:hAnsi="Times New Roman"/>
              <w:rPrChange w:id="92" w:author="Jeremy Haynes" w:date="2024-07-08T14:16:00Z" w16du:dateUtc="2024-07-08T18:16:00Z">
                <w:rPr/>
              </w:rPrChange>
            </w:rPr>
            <w:delText xml:space="preserve">either or both </w:delText>
          </w:r>
        </w:del>
        <w:del w:id="93" w:author="Jeremy Haynes" w:date="2024-07-08T11:18:00Z" w16du:dateUtc="2024-07-08T15:18:00Z">
          <w:r w:rsidRPr="00DA6C8E" w:rsidDel="00D3549B">
            <w:rPr>
              <w:rFonts w:ascii="Times New Roman" w:hAnsi="Times New Roman"/>
              <w:rPrChange w:id="94" w:author="Jeremy Haynes" w:date="2024-07-08T14:16:00Z" w16du:dateUtc="2024-07-08T18:16:00Z">
                <w:rPr/>
              </w:rPrChange>
            </w:rPr>
            <w:delText>mean-level and rank-order stability</w:delText>
          </w:r>
        </w:del>
      </w:ins>
      <w:ins w:id="95" w:author="Jeremy Haynes" w:date="2024-07-08T11:16:00Z" w16du:dateUtc="2024-07-08T15:16:00Z">
        <w:r w:rsidR="00CE3C35" w:rsidRPr="00DA6C8E">
          <w:rPr>
            <w:rFonts w:ascii="Times New Roman" w:hAnsi="Times New Roman"/>
            <w:rPrChange w:id="96" w:author="Jeremy Haynes" w:date="2024-07-08T14:16:00Z" w16du:dateUtc="2024-07-08T18:16:00Z">
              <w:rPr/>
            </w:rPrChange>
          </w:rPr>
          <w:t>test-retest reliability</w:t>
        </w:r>
      </w:ins>
      <w:ins w:id="97" w:author="Thomas Olino" w:date="2024-06-24T12:54:00Z" w16du:dateUtc="2024-06-24T16:54:00Z">
        <w:r w:rsidRPr="00DA6C8E">
          <w:rPr>
            <w:rFonts w:ascii="Times New Roman" w:hAnsi="Times New Roman"/>
            <w:rPrChange w:id="98" w:author="Jeremy Haynes" w:date="2024-07-08T14:16:00Z" w16du:dateUtc="2024-07-08T18:16:00Z">
              <w:rPr/>
            </w:rPrChange>
          </w:rPr>
          <w:t xml:space="preserve">. </w:t>
        </w:r>
        <w:del w:id="99" w:author="Jeremy Haynes" w:date="2024-07-08T11:17:00Z" w16du:dateUtc="2024-07-08T15:17:00Z">
          <w:r w:rsidRPr="00DA6C8E" w:rsidDel="00844474">
            <w:rPr>
              <w:rFonts w:ascii="Times New Roman" w:hAnsi="Times New Roman"/>
              <w:rPrChange w:id="100" w:author="Jeremy Haynes" w:date="2024-07-08T14:16:00Z" w16du:dateUtc="2024-07-08T18:16:00Z">
                <w:rPr/>
              </w:rPrChange>
            </w:rPr>
            <w:delText>In studies of test-retest reliability, m</w:delText>
          </w:r>
        </w:del>
      </w:ins>
      <w:ins w:id="101" w:author="Jeremy Haynes" w:date="2024-07-08T11:18:00Z" w16du:dateUtc="2024-07-08T15:18:00Z">
        <w:r w:rsidR="00B12E14" w:rsidRPr="00DA6C8E">
          <w:rPr>
            <w:rFonts w:ascii="Times New Roman" w:hAnsi="Times New Roman"/>
            <w:rPrChange w:id="102" w:author="Jeremy Haynes" w:date="2024-07-08T14:16:00Z" w16du:dateUtc="2024-07-08T18:16:00Z">
              <w:rPr/>
            </w:rPrChange>
          </w:rPr>
          <w:t xml:space="preserve">Typically, </w:t>
        </w:r>
      </w:ins>
      <w:ins w:id="103" w:author="Thomas Olino" w:date="2024-06-24T12:54:00Z" w16du:dateUtc="2024-06-24T16:54:00Z">
        <w:del w:id="104" w:author="Jeremy Haynes" w:date="2024-07-08T11:18:00Z" w16du:dateUtc="2024-07-08T15:18:00Z">
          <w:r w:rsidRPr="00DA6C8E" w:rsidDel="00B12E14">
            <w:rPr>
              <w:rFonts w:ascii="Times New Roman" w:hAnsi="Times New Roman"/>
              <w:rPrChange w:id="105" w:author="Jeremy Haynes" w:date="2024-07-08T14:16:00Z" w16du:dateUtc="2024-07-08T18:16:00Z">
                <w:rPr/>
              </w:rPrChange>
            </w:rPr>
            <w:delText xml:space="preserve">any </w:delText>
          </w:r>
        </w:del>
        <w:r w:rsidRPr="00DA6C8E">
          <w:rPr>
            <w:rFonts w:ascii="Times New Roman" w:hAnsi="Times New Roman"/>
            <w:rPrChange w:id="106" w:author="Jeremy Haynes" w:date="2024-07-08T14:16:00Z" w16du:dateUtc="2024-07-08T18:16:00Z">
              <w:rPr/>
            </w:rPrChange>
          </w:rPr>
          <w:t>studies e</w:t>
        </w:r>
      </w:ins>
      <w:ins w:id="107" w:author="Thomas Olino" w:date="2024-06-24T12:55:00Z" w16du:dateUtc="2024-06-24T16:55:00Z">
        <w:r w:rsidRPr="00DA6C8E">
          <w:rPr>
            <w:rFonts w:ascii="Times New Roman" w:hAnsi="Times New Roman"/>
            <w:rPrChange w:id="108" w:author="Jeremy Haynes" w:date="2024-07-08T14:16:00Z" w16du:dateUtc="2024-07-08T18:16:00Z">
              <w:rPr/>
            </w:rPrChange>
          </w:rPr>
          <w:t>xamin</w:t>
        </w:r>
      </w:ins>
      <w:ins w:id="109" w:author="Jeremy Haynes" w:date="2024-07-08T11:17:00Z" w16du:dateUtc="2024-07-08T15:17:00Z">
        <w:r w:rsidR="00844474" w:rsidRPr="00DA6C8E">
          <w:rPr>
            <w:rFonts w:ascii="Times New Roman" w:hAnsi="Times New Roman"/>
            <w:rPrChange w:id="110" w:author="Jeremy Haynes" w:date="2024-07-08T14:16:00Z" w16du:dateUtc="2024-07-08T18:16:00Z">
              <w:rPr/>
            </w:rPrChange>
          </w:rPr>
          <w:t>ing test-retest reliability assess</w:t>
        </w:r>
      </w:ins>
      <w:ins w:id="111" w:author="Thomas Olino" w:date="2024-06-24T12:55:00Z" w16du:dateUtc="2024-06-24T16:55:00Z">
        <w:del w:id="112" w:author="Jeremy Haynes" w:date="2024-07-08T11:17:00Z" w16du:dateUtc="2024-07-08T15:17:00Z">
          <w:r w:rsidRPr="00DA6C8E" w:rsidDel="00844474">
            <w:rPr>
              <w:rFonts w:ascii="Times New Roman" w:hAnsi="Times New Roman"/>
              <w:rPrChange w:id="113" w:author="Jeremy Haynes" w:date="2024-07-08T14:16:00Z" w16du:dateUtc="2024-07-08T18:16:00Z">
                <w:rPr/>
              </w:rPrChange>
            </w:rPr>
            <w:delText>e</w:delText>
          </w:r>
        </w:del>
        <w:r w:rsidRPr="00DA6C8E">
          <w:rPr>
            <w:rFonts w:ascii="Times New Roman" w:hAnsi="Times New Roman"/>
            <w:rPrChange w:id="114" w:author="Jeremy Haynes" w:date="2024-07-08T14:16:00Z" w16du:dateUtc="2024-07-08T18:16:00Z">
              <w:rPr/>
            </w:rPrChange>
          </w:rPr>
          <w:t xml:space="preserve"> </w:t>
        </w:r>
        <w:del w:id="115" w:author="Jeremy Haynes" w:date="2024-07-08T11:19:00Z" w16du:dateUtc="2024-07-08T15:19:00Z">
          <w:r w:rsidRPr="00DA6C8E" w:rsidDel="001F2CFF">
            <w:rPr>
              <w:rFonts w:ascii="Times New Roman" w:hAnsi="Times New Roman"/>
              <w:rPrChange w:id="116" w:author="Jeremy Haynes" w:date="2024-07-08T14:16:00Z" w16du:dateUtc="2024-07-08T18:16:00Z">
                <w:rPr/>
              </w:rPrChange>
            </w:rPr>
            <w:delText xml:space="preserve">how </w:delText>
          </w:r>
        </w:del>
      </w:ins>
      <w:ins w:id="117" w:author="Jeremy Haynes" w:date="2024-07-08T11:19:00Z" w16du:dateUtc="2024-07-08T15:19:00Z">
        <w:r w:rsidR="001F2CFF" w:rsidRPr="00DA6C8E">
          <w:rPr>
            <w:rFonts w:ascii="Times New Roman" w:hAnsi="Times New Roman"/>
            <w:rPrChange w:id="118" w:author="Jeremy Haynes" w:date="2024-07-08T14:16:00Z" w16du:dateUtc="2024-07-08T18:16:00Z">
              <w:rPr/>
            </w:rPrChange>
          </w:rPr>
          <w:t xml:space="preserve">mean-level and rank-order </w:t>
        </w:r>
      </w:ins>
      <w:ins w:id="119" w:author="Jeremy Haynes" w:date="2024-07-08T11:17:00Z" w16du:dateUtc="2024-07-08T15:17:00Z">
        <w:r w:rsidR="00844474" w:rsidRPr="00DA6C8E">
          <w:rPr>
            <w:rFonts w:ascii="Times New Roman" w:hAnsi="Times New Roman"/>
            <w:rPrChange w:id="120" w:author="Jeremy Haynes" w:date="2024-07-08T14:16:00Z" w16du:dateUtc="2024-07-08T18:16:00Z">
              <w:rPr/>
            </w:rPrChange>
          </w:rPr>
          <w:t>consisten</w:t>
        </w:r>
      </w:ins>
      <w:ins w:id="121" w:author="Jeremy Haynes" w:date="2024-07-08T11:19:00Z" w16du:dateUtc="2024-07-08T15:19:00Z">
        <w:r w:rsidR="001F2CFF" w:rsidRPr="00DA6C8E">
          <w:rPr>
            <w:rFonts w:ascii="Times New Roman" w:hAnsi="Times New Roman"/>
            <w:rPrChange w:id="122" w:author="Jeremy Haynes" w:date="2024-07-08T14:16:00Z" w16du:dateUtc="2024-07-08T18:16:00Z">
              <w:rPr/>
            </w:rPrChange>
          </w:rPr>
          <w:t>cy of</w:t>
        </w:r>
      </w:ins>
      <w:ins w:id="123" w:author="Jeremy Haynes" w:date="2024-07-08T11:17:00Z" w16du:dateUtc="2024-07-08T15:17:00Z">
        <w:r w:rsidR="00844474" w:rsidRPr="00DA6C8E">
          <w:rPr>
            <w:rFonts w:ascii="Times New Roman" w:hAnsi="Times New Roman"/>
            <w:rPrChange w:id="124" w:author="Jeremy Haynes" w:date="2024-07-08T14:16:00Z" w16du:dateUtc="2024-07-08T18:16:00Z">
              <w:rPr/>
            </w:rPrChange>
          </w:rPr>
          <w:t xml:space="preserve"> </w:t>
        </w:r>
      </w:ins>
      <w:ins w:id="125" w:author="Thomas Olino" w:date="2024-06-24T12:55:00Z" w16du:dateUtc="2024-06-24T16:55:00Z">
        <w:r w:rsidRPr="00DA6C8E">
          <w:rPr>
            <w:rFonts w:ascii="Times New Roman" w:hAnsi="Times New Roman"/>
            <w:rPrChange w:id="126" w:author="Jeremy Haynes" w:date="2024-07-08T14:16:00Z" w16du:dateUtc="2024-07-08T18:16:00Z">
              <w:rPr/>
            </w:rPrChange>
          </w:rPr>
          <w:t xml:space="preserve">task performance </w:t>
        </w:r>
        <w:del w:id="127" w:author="Jeremy Haynes" w:date="2024-07-08T11:19:00Z" w16du:dateUtc="2024-07-08T15:19:00Z">
          <w:r w:rsidRPr="00DA6C8E" w:rsidDel="001F2CFF">
            <w:rPr>
              <w:rFonts w:ascii="Times New Roman" w:hAnsi="Times New Roman"/>
              <w:rPrChange w:id="128" w:author="Jeremy Haynes" w:date="2024-07-08T14:16:00Z" w16du:dateUtc="2024-07-08T18:16:00Z">
                <w:rPr/>
              </w:rPrChange>
            </w:rPr>
            <w:delText xml:space="preserve">is </w:delText>
          </w:r>
        </w:del>
        <w:del w:id="129" w:author="Jeremy Haynes" w:date="2024-07-08T11:17:00Z" w16du:dateUtc="2024-07-08T15:17:00Z">
          <w:r w:rsidRPr="00DA6C8E" w:rsidDel="00844474">
            <w:rPr>
              <w:rFonts w:ascii="Times New Roman" w:hAnsi="Times New Roman"/>
              <w:rPrChange w:id="130" w:author="Jeremy Haynes" w:date="2024-07-08T14:16:00Z" w16du:dateUtc="2024-07-08T18:16:00Z">
                <w:rPr/>
              </w:rPrChange>
            </w:rPr>
            <w:delText xml:space="preserve">consistent </w:delText>
          </w:r>
        </w:del>
      </w:ins>
      <w:ins w:id="131" w:author="Thomas Olino" w:date="2024-06-24T12:56:00Z" w16du:dateUtc="2024-06-24T16:56:00Z">
        <w:r w:rsidRPr="00DA6C8E">
          <w:rPr>
            <w:rFonts w:ascii="Times New Roman" w:hAnsi="Times New Roman"/>
            <w:rPrChange w:id="132" w:author="Jeremy Haynes" w:date="2024-07-08T14:16:00Z" w16du:dateUtc="2024-07-08T18:16:00Z">
              <w:rPr/>
            </w:rPrChange>
          </w:rPr>
          <w:t xml:space="preserve">across two waves of assessments. [Maybe </w:t>
        </w:r>
      </w:ins>
      <w:ins w:id="133" w:author="Thomas Olino" w:date="2024-06-24T12:57:00Z" w16du:dateUtc="2024-06-24T16:57:00Z">
        <w:r w:rsidRPr="00DA6C8E">
          <w:rPr>
            <w:rFonts w:ascii="Times New Roman" w:hAnsi="Times New Roman"/>
            <w:rPrChange w:id="134" w:author="Jeremy Haynes" w:date="2024-07-08T14:16:00Z" w16du:dateUtc="2024-07-08T18:16:00Z">
              <w:rPr/>
            </w:rPrChange>
          </w:rPr>
          <w:t>briefly note the use in computational modeling with our studies and/or others?</w:t>
        </w:r>
      </w:ins>
      <w:ins w:id="135" w:author="Thomas Olino" w:date="2024-06-24T12:56:00Z" w16du:dateUtc="2024-06-24T16:56:00Z">
        <w:r w:rsidRPr="00DA6C8E">
          <w:rPr>
            <w:rFonts w:ascii="Times New Roman" w:hAnsi="Times New Roman"/>
            <w:rPrChange w:id="136" w:author="Jeremy Haynes" w:date="2024-07-08T14:16:00Z" w16du:dateUtc="2024-07-08T18:16:00Z">
              <w:rPr/>
            </w:rPrChange>
          </w:rPr>
          <w:t>]</w:t>
        </w:r>
      </w:ins>
      <w:ins w:id="137" w:author="Thomas Olino" w:date="2024-06-24T12:57:00Z" w16du:dateUtc="2024-06-24T16:57:00Z">
        <w:r w:rsidRPr="00DA6C8E">
          <w:rPr>
            <w:rFonts w:ascii="Times New Roman" w:hAnsi="Times New Roman"/>
            <w:rPrChange w:id="138" w:author="Jeremy Haynes" w:date="2024-07-08T14:16:00Z" w16du:dateUtc="2024-07-08T18:16:00Z">
              <w:rPr/>
            </w:rPrChange>
          </w:rPr>
          <w:t>.</w:t>
        </w:r>
      </w:ins>
      <w:ins w:id="139" w:author="Thomas Olino" w:date="2024-06-24T12:56:00Z" w16du:dateUtc="2024-06-24T16:56:00Z">
        <w:r w:rsidRPr="00DA6C8E">
          <w:rPr>
            <w:rFonts w:ascii="Times New Roman" w:hAnsi="Times New Roman"/>
            <w:rPrChange w:id="140" w:author="Jeremy Haynes" w:date="2024-07-08T14:16:00Z" w16du:dateUtc="2024-07-08T18:16:00Z">
              <w:rPr/>
            </w:rPrChange>
          </w:rPr>
          <w:t xml:space="preserve"> </w:t>
        </w:r>
      </w:ins>
      <w:ins w:id="141" w:author="Thomas Olino" w:date="2024-06-24T12:57:00Z" w16du:dateUtc="2024-06-24T16:57:00Z">
        <w:r w:rsidRPr="00DA6C8E">
          <w:rPr>
            <w:rFonts w:ascii="Times New Roman" w:hAnsi="Times New Roman"/>
            <w:rPrChange w:id="142" w:author="Jeremy Haynes" w:date="2024-07-08T14:16:00Z" w16du:dateUtc="2024-07-08T18:16:00Z">
              <w:rPr/>
            </w:rPrChange>
          </w:rPr>
          <w:t>However, in these contexts, the only means of evaluating change involves</w:t>
        </w:r>
      </w:ins>
      <w:ins w:id="143" w:author="Thomas Olino" w:date="2024-06-24T12:58:00Z" w16du:dateUtc="2024-06-24T16:58:00Z">
        <w:r w:rsidRPr="00DA6C8E">
          <w:rPr>
            <w:rFonts w:ascii="Times New Roman" w:hAnsi="Times New Roman"/>
            <w:rPrChange w:id="144" w:author="Jeremy Haynes" w:date="2024-07-08T14:16:00Z" w16du:dateUtc="2024-07-08T18:16:00Z">
              <w:rPr/>
            </w:rPrChange>
          </w:rPr>
          <w:t xml:space="preserve"> a simple difference or change from one occasion to another</w:t>
        </w:r>
      </w:ins>
      <w:ins w:id="145" w:author="Thomas Olino" w:date="2024-06-24T12:59:00Z" w16du:dateUtc="2024-06-24T16:59:00Z">
        <w:r w:rsidR="00392A7D" w:rsidRPr="00DA6C8E">
          <w:rPr>
            <w:rFonts w:ascii="Times New Roman" w:hAnsi="Times New Roman"/>
            <w:rPrChange w:id="146" w:author="Jeremy Haynes" w:date="2024-07-08T14:16:00Z" w16du:dateUtc="2024-07-08T18:16:00Z">
              <w:rPr/>
            </w:rPrChange>
          </w:rPr>
          <w:t xml:space="preserve"> (Ployhart and MacKenzie </w:t>
        </w:r>
        <w:r w:rsidR="00392A7D" w:rsidRPr="00DA6C8E">
          <w:rPr>
            <w:rFonts w:ascii="Times New Roman" w:hAnsi="Times New Roman"/>
            <w:rPrChange w:id="147" w:author="Jeremy Haynes" w:date="2024-07-08T14:16:00Z" w16du:dateUtc="2024-07-08T18:16:00Z">
              <w:rPr/>
            </w:rPrChange>
          </w:rPr>
          <w:fldChar w:fldCharType="begin"/>
        </w:r>
        <w:r w:rsidR="00392A7D" w:rsidRPr="00DA6C8E">
          <w:rPr>
            <w:rFonts w:ascii="Times New Roman" w:hAnsi="Times New Roman"/>
            <w:rPrChange w:id="148" w:author="Jeremy Haynes" w:date="2024-07-08T14:16:00Z" w16du:dateUtc="2024-07-08T18:16:00Z">
              <w:rPr/>
            </w:rPrChange>
          </w:rPr>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392A7D" w:rsidRPr="00DA6C8E">
          <w:rPr>
            <w:rFonts w:ascii="Times New Roman" w:hAnsi="Times New Roman"/>
            <w:rPrChange w:id="149" w:author="Jeremy Haynes" w:date="2024-07-08T14:16:00Z" w16du:dateUtc="2024-07-08T18:16:00Z">
              <w:rPr/>
            </w:rPrChange>
          </w:rPr>
          <w:fldChar w:fldCharType="separate"/>
        </w:r>
        <w:r w:rsidR="00392A7D" w:rsidRPr="00DA6C8E">
          <w:rPr>
            <w:rFonts w:ascii="Times New Roman" w:hAnsi="Times New Roman"/>
            <w:rPrChange w:id="150" w:author="Jeremy Haynes" w:date="2024-07-08T14:16:00Z" w16du:dateUtc="2024-07-08T18:16:00Z">
              <w:rPr>
                <w:rFonts w:cs="Times"/>
              </w:rPr>
            </w:rPrChange>
          </w:rPr>
          <w:t>(2014)</w:t>
        </w:r>
        <w:r w:rsidR="00392A7D" w:rsidRPr="00DA6C8E">
          <w:rPr>
            <w:rFonts w:ascii="Times New Roman" w:hAnsi="Times New Roman"/>
            <w:rPrChange w:id="151" w:author="Jeremy Haynes" w:date="2024-07-08T14:16:00Z" w16du:dateUtc="2024-07-08T18:16:00Z">
              <w:rPr/>
            </w:rPrChange>
          </w:rPr>
          <w:fldChar w:fldCharType="end"/>
        </w:r>
      </w:ins>
      <w:ins w:id="152" w:author="Thomas Olino" w:date="2024-06-24T12:58:00Z" w16du:dateUtc="2024-06-24T16:58:00Z">
        <w:r w:rsidRPr="00DA6C8E">
          <w:rPr>
            <w:rFonts w:ascii="Times New Roman" w:hAnsi="Times New Roman"/>
            <w:rPrChange w:id="153" w:author="Jeremy Haynes" w:date="2024-07-08T14:16:00Z" w16du:dateUtc="2024-07-08T18:16:00Z">
              <w:rPr/>
            </w:rPrChange>
          </w:rPr>
          <w:t xml:space="preserve">. </w:t>
        </w:r>
      </w:ins>
    </w:p>
    <w:p w14:paraId="4B3BDCAD" w14:textId="35ABF979" w:rsidR="005E2809" w:rsidRPr="00DA6C8E" w:rsidRDefault="008A604E" w:rsidP="007B7C45">
      <w:pPr>
        <w:spacing w:line="480" w:lineRule="auto"/>
        <w:ind w:firstLine="720"/>
        <w:rPr>
          <w:ins w:id="154" w:author="Thomas Olino" w:date="2024-06-24T14:37:00Z" w16du:dateUtc="2024-06-24T18:37:00Z"/>
          <w:rFonts w:ascii="Times New Roman" w:hAnsi="Times New Roman"/>
          <w:rPrChange w:id="155" w:author="Jeremy Haynes" w:date="2024-07-08T14:16:00Z" w16du:dateUtc="2024-07-08T18:16:00Z">
            <w:rPr>
              <w:ins w:id="156" w:author="Thomas Olino" w:date="2024-06-24T14:37:00Z" w16du:dateUtc="2024-06-24T18:37:00Z"/>
            </w:rPr>
          </w:rPrChange>
        </w:rPr>
      </w:pPr>
      <w:ins w:id="157" w:author="Thomas Olino" w:date="2024-06-24T12:56:00Z" w16du:dateUtc="2024-06-24T16:56:00Z">
        <w:r w:rsidRPr="00DA6C8E">
          <w:rPr>
            <w:rFonts w:ascii="Times New Roman" w:hAnsi="Times New Roman"/>
            <w:rPrChange w:id="158" w:author="Jeremy Haynes" w:date="2024-07-08T14:16:00Z" w16du:dateUtc="2024-07-08T18:16:00Z">
              <w:rPr/>
            </w:rPrChange>
          </w:rPr>
          <w:t xml:space="preserve">In the context of longitudinal </w:t>
        </w:r>
      </w:ins>
      <w:ins w:id="159" w:author="Jeremy Haynes" w:date="2024-07-08T11:20:00Z" w16du:dateUtc="2024-07-08T15:20:00Z">
        <w:r w:rsidR="00B36BBB" w:rsidRPr="00DA6C8E">
          <w:rPr>
            <w:rFonts w:ascii="Times New Roman" w:hAnsi="Times New Roman"/>
            <w:rPrChange w:id="160" w:author="Jeremy Haynes" w:date="2024-07-08T14:16:00Z" w16du:dateUtc="2024-07-08T18:16:00Z">
              <w:rPr/>
            </w:rPrChange>
          </w:rPr>
          <w:t xml:space="preserve">changes in </w:t>
        </w:r>
      </w:ins>
      <w:ins w:id="161" w:author="Thomas Olino" w:date="2024-06-24T12:56:00Z" w16du:dateUtc="2024-06-24T16:56:00Z">
        <w:r w:rsidRPr="00DA6C8E">
          <w:rPr>
            <w:rFonts w:ascii="Times New Roman" w:hAnsi="Times New Roman"/>
            <w:rPrChange w:id="162" w:author="Jeremy Haynes" w:date="2024-07-08T14:16:00Z" w16du:dateUtc="2024-07-08T18:16:00Z">
              <w:rPr/>
            </w:rPrChange>
          </w:rPr>
          <w:t>development, course</w:t>
        </w:r>
      </w:ins>
      <w:ins w:id="163" w:author="Jeremy Haynes" w:date="2024-07-08T11:20:00Z" w16du:dateUtc="2024-07-08T15:20:00Z">
        <w:r w:rsidR="00B36BBB" w:rsidRPr="00DA6C8E">
          <w:rPr>
            <w:rFonts w:ascii="Times New Roman" w:hAnsi="Times New Roman"/>
            <w:rPrChange w:id="164" w:author="Jeremy Haynes" w:date="2024-07-08T14:16:00Z" w16du:dateUtc="2024-07-08T18:16:00Z">
              <w:rPr/>
            </w:rPrChange>
          </w:rPr>
          <w:t xml:space="preserve"> of treatment</w:t>
        </w:r>
      </w:ins>
      <w:ins w:id="165" w:author="Thomas Olino" w:date="2024-06-24T12:56:00Z" w16du:dateUtc="2024-06-24T16:56:00Z">
        <w:r w:rsidRPr="00DA6C8E">
          <w:rPr>
            <w:rFonts w:ascii="Times New Roman" w:hAnsi="Times New Roman"/>
            <w:rPrChange w:id="166" w:author="Jeremy Haynes" w:date="2024-07-08T14:16:00Z" w16du:dateUtc="2024-07-08T18:16:00Z">
              <w:rPr/>
            </w:rPrChange>
          </w:rPr>
          <w:t>, or intervention outcome</w:t>
        </w:r>
      </w:ins>
      <w:ins w:id="167" w:author="Jeremy Haynes" w:date="2024-07-08T11:20:00Z" w16du:dateUtc="2024-07-08T15:20:00Z">
        <w:r w:rsidR="00B36BBB" w:rsidRPr="00DA6C8E">
          <w:rPr>
            <w:rFonts w:ascii="Times New Roman" w:hAnsi="Times New Roman"/>
            <w:rPrChange w:id="168" w:author="Jeremy Haynes" w:date="2024-07-08T14:16:00Z" w16du:dateUtc="2024-07-08T18:16:00Z">
              <w:rPr/>
            </w:rPrChange>
          </w:rPr>
          <w:t>s</w:t>
        </w:r>
      </w:ins>
      <w:ins w:id="169" w:author="Thomas Olino" w:date="2024-06-24T12:56:00Z" w16du:dateUtc="2024-06-24T16:56:00Z">
        <w:r w:rsidRPr="00DA6C8E">
          <w:rPr>
            <w:rFonts w:ascii="Times New Roman" w:hAnsi="Times New Roman"/>
            <w:rPrChange w:id="170" w:author="Jeremy Haynes" w:date="2024-07-08T14:16:00Z" w16du:dateUtc="2024-07-08T18:16:00Z">
              <w:rPr/>
            </w:rPrChange>
          </w:rPr>
          <w:t xml:space="preserve">, </w:t>
        </w:r>
      </w:ins>
      <w:ins w:id="171" w:author="Thomas Olino" w:date="2024-06-24T12:58:00Z" w16du:dateUtc="2024-06-24T16:58:00Z">
        <w:r w:rsidR="00392A7D" w:rsidRPr="00DA6C8E">
          <w:rPr>
            <w:rFonts w:ascii="Times New Roman" w:hAnsi="Times New Roman"/>
            <w:rPrChange w:id="172" w:author="Jeremy Haynes" w:date="2024-07-08T14:16:00Z" w16du:dateUtc="2024-07-08T18:16:00Z">
              <w:rPr/>
            </w:rPrChange>
          </w:rPr>
          <w:t xml:space="preserve">studies frequently employ more than two assessments, which provides flexibility in the modeling of change across time, including </w:t>
        </w:r>
      </w:ins>
      <w:ins w:id="173" w:author="Thomas Olino" w:date="2024-06-24T12:59:00Z" w16du:dateUtc="2024-06-24T16:59:00Z">
        <w:r w:rsidR="00392A7D" w:rsidRPr="00DA6C8E">
          <w:rPr>
            <w:rFonts w:ascii="Times New Roman" w:hAnsi="Times New Roman"/>
            <w:rPrChange w:id="174" w:author="Jeremy Haynes" w:date="2024-07-08T14:16:00Z" w16du:dateUtc="2024-07-08T18:16:00Z">
              <w:rPr/>
            </w:rPrChange>
          </w:rPr>
          <w:t xml:space="preserve">changes in mean-level and rank-order stability in the same model. </w:t>
        </w:r>
      </w:ins>
      <w:ins w:id="175" w:author="Thomas Olino" w:date="2024-06-24T14:20:00Z" w16du:dateUtc="2024-06-24T18:20:00Z">
        <w:r w:rsidR="00680F1F" w:rsidRPr="00DA6C8E">
          <w:rPr>
            <w:rFonts w:ascii="Times New Roman" w:hAnsi="Times New Roman"/>
            <w:rPrChange w:id="176" w:author="Jeremy Haynes" w:date="2024-07-08T14:16:00Z" w16du:dateUtc="2024-07-08T18:16:00Z">
              <w:rPr/>
            </w:rPrChange>
          </w:rPr>
          <w:t xml:space="preserve">Some </w:t>
        </w:r>
      </w:ins>
      <w:ins w:id="177" w:author="Thomas Olino" w:date="2024-06-24T14:21:00Z" w16du:dateUtc="2024-06-24T18:21:00Z">
        <w:r w:rsidR="00680F1F" w:rsidRPr="00DA6C8E">
          <w:rPr>
            <w:rFonts w:ascii="Times New Roman" w:hAnsi="Times New Roman"/>
            <w:rPrChange w:id="178" w:author="Jeremy Haynes" w:date="2024-07-08T14:16:00Z" w16du:dateUtc="2024-07-08T18:16:00Z">
              <w:rPr/>
            </w:rPrChange>
          </w:rPr>
          <w:t>methods, such as repeated measures analysis of variance</w:t>
        </w:r>
      </w:ins>
      <w:ins w:id="179" w:author="Thomas Olino" w:date="2024-06-24T14:22:00Z" w16du:dateUtc="2024-06-24T18:22:00Z">
        <w:r w:rsidR="00680F1F" w:rsidRPr="00DA6C8E">
          <w:rPr>
            <w:rFonts w:ascii="Times New Roman" w:hAnsi="Times New Roman"/>
            <w:rPrChange w:id="180" w:author="Jeremy Haynes" w:date="2024-07-08T14:16:00Z" w16du:dateUtc="2024-07-08T18:16:00Z">
              <w:rPr/>
            </w:rPrChange>
          </w:rPr>
          <w:t xml:space="preserve"> (RM-ANOVA),</w:t>
        </w:r>
      </w:ins>
      <w:ins w:id="181" w:author="Thomas Olino" w:date="2024-06-24T14:21:00Z" w16du:dateUtc="2024-06-24T18:21:00Z">
        <w:r w:rsidR="00680F1F" w:rsidRPr="00DA6C8E">
          <w:rPr>
            <w:rFonts w:ascii="Times New Roman" w:hAnsi="Times New Roman"/>
            <w:rPrChange w:id="182" w:author="Jeremy Haynes" w:date="2024-07-08T14:16:00Z" w16du:dateUtc="2024-07-08T18:16:00Z">
              <w:rPr/>
            </w:rPrChange>
          </w:rPr>
          <w:t xml:space="preserve"> offer</w:t>
        </w:r>
      </w:ins>
      <w:ins w:id="183" w:author="Thomas Olino" w:date="2024-06-24T14:22:00Z" w16du:dateUtc="2024-06-24T18:22:00Z">
        <w:del w:id="184" w:author="Jeremy Haynes" w:date="2024-07-08T11:21:00Z" w16du:dateUtc="2024-07-08T15:21:00Z">
          <w:r w:rsidR="00680F1F" w:rsidRPr="00DA6C8E" w:rsidDel="008D6AC0">
            <w:rPr>
              <w:rFonts w:ascii="Times New Roman" w:hAnsi="Times New Roman"/>
              <w:rPrChange w:id="185" w:author="Jeremy Haynes" w:date="2024-07-08T14:16:00Z" w16du:dateUtc="2024-07-08T18:16:00Z">
                <w:rPr/>
              </w:rPrChange>
            </w:rPr>
            <w:delText>s</w:delText>
          </w:r>
        </w:del>
      </w:ins>
      <w:ins w:id="186" w:author="Thomas Olino" w:date="2024-06-24T14:21:00Z" w16du:dateUtc="2024-06-24T18:21:00Z">
        <w:r w:rsidR="00680F1F" w:rsidRPr="00DA6C8E">
          <w:rPr>
            <w:rFonts w:ascii="Times New Roman" w:hAnsi="Times New Roman"/>
            <w:rPrChange w:id="187" w:author="Jeremy Haynes" w:date="2024-07-08T14:16:00Z" w16du:dateUtc="2024-07-08T18:16:00Z">
              <w:rPr/>
            </w:rPrChange>
          </w:rPr>
          <w:t xml:space="preserve"> </w:t>
        </w:r>
      </w:ins>
      <w:ins w:id="188" w:author="Thomas Olino" w:date="2024-06-24T14:22:00Z" w16du:dateUtc="2024-06-24T18:22:00Z">
        <w:r w:rsidR="00680F1F" w:rsidRPr="00DA6C8E">
          <w:rPr>
            <w:rFonts w:ascii="Times New Roman" w:hAnsi="Times New Roman"/>
            <w:rPrChange w:id="189" w:author="Jeremy Haynes" w:date="2024-07-08T14:16:00Z" w16du:dateUtc="2024-07-08T18:16:00Z">
              <w:rPr/>
            </w:rPrChange>
          </w:rPr>
          <w:t xml:space="preserve">a </w:t>
        </w:r>
      </w:ins>
      <w:ins w:id="190" w:author="Thomas Olino" w:date="2024-06-24T14:21:00Z" w16du:dateUtc="2024-06-24T18:21:00Z">
        <w:r w:rsidR="00680F1F" w:rsidRPr="00DA6C8E">
          <w:rPr>
            <w:rFonts w:ascii="Times New Roman" w:hAnsi="Times New Roman"/>
            <w:rPrChange w:id="191" w:author="Jeremy Haynes" w:date="2024-07-08T14:16:00Z" w16du:dateUtc="2024-07-08T18:16:00Z">
              <w:rPr/>
            </w:rPrChange>
          </w:rPr>
          <w:t>means of testing mean-level differences between assessments</w:t>
        </w:r>
      </w:ins>
      <w:del w:id="192" w:author="Thomas Olino" w:date="2024-06-24T13:00:00Z" w16du:dateUtc="2024-06-24T17:00:00Z">
        <w:r w:rsidR="00741AA9" w:rsidRPr="00DA6C8E" w:rsidDel="00392A7D">
          <w:rPr>
            <w:rFonts w:ascii="Times New Roman" w:hAnsi="Times New Roman"/>
            <w:rPrChange w:id="193" w:author="Jeremy Haynes" w:date="2024-07-08T14:16:00Z" w16du:dateUtc="2024-07-08T18:16:00Z">
              <w:rPr/>
            </w:rPrChange>
          </w:rPr>
          <w:delText xml:space="preserve">Broadly, longitudinal research is frequently described as any study that includes variables measured </w:delText>
        </w:r>
        <w:r w:rsidR="00722C2D" w:rsidRPr="00DA6C8E" w:rsidDel="00392A7D">
          <w:rPr>
            <w:rFonts w:ascii="Times New Roman" w:hAnsi="Times New Roman"/>
            <w:rPrChange w:id="194" w:author="Jeremy Haynes" w:date="2024-07-08T14:16:00Z" w16du:dateUtc="2024-07-08T18:16:00Z">
              <w:rPr/>
            </w:rPrChange>
          </w:rPr>
          <w:delText xml:space="preserve">across time. </w:delText>
        </w:r>
      </w:del>
      <w:del w:id="195" w:author="Thomas Olino" w:date="2024-06-24T12:59:00Z" w16du:dateUtc="2024-06-24T16:59:00Z">
        <w:r w:rsidR="00DD6CB0" w:rsidRPr="00DA6C8E" w:rsidDel="00392A7D">
          <w:rPr>
            <w:rFonts w:ascii="Times New Roman" w:hAnsi="Times New Roman"/>
            <w:rPrChange w:id="196" w:author="Jeremy Haynes" w:date="2024-07-08T14:16:00Z" w16du:dateUtc="2024-07-08T18:16:00Z">
              <w:rPr/>
            </w:rPrChange>
          </w:rPr>
          <w:delText xml:space="preserve">Ployhart and MacKenzie </w:delText>
        </w:r>
        <w:r w:rsidR="00DD6CB0" w:rsidRPr="00DA6C8E" w:rsidDel="00392A7D">
          <w:rPr>
            <w:rFonts w:ascii="Times New Roman" w:hAnsi="Times New Roman"/>
            <w:rPrChange w:id="197" w:author="Jeremy Haynes" w:date="2024-07-08T14:16:00Z" w16du:dateUtc="2024-07-08T18:16:00Z">
              <w:rPr/>
            </w:rPrChange>
          </w:rPr>
          <w:fldChar w:fldCharType="begin"/>
        </w:r>
        <w:r w:rsidR="00DD6CB0" w:rsidRPr="00DA6C8E" w:rsidDel="00392A7D">
          <w:rPr>
            <w:rFonts w:ascii="Times New Roman" w:hAnsi="Times New Roman"/>
            <w:rPrChange w:id="198" w:author="Jeremy Haynes" w:date="2024-07-08T14:16:00Z" w16du:dateUtc="2024-07-08T18:16:00Z">
              <w:rPr/>
            </w:rPrChange>
          </w:rPr>
          <w:del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delInstrText>
        </w:r>
        <w:r w:rsidR="00DD6CB0" w:rsidRPr="00DA6C8E" w:rsidDel="00392A7D">
          <w:rPr>
            <w:rFonts w:ascii="Times New Roman" w:hAnsi="Times New Roman"/>
            <w:rPrChange w:id="199" w:author="Jeremy Haynes" w:date="2024-07-08T14:16:00Z" w16du:dateUtc="2024-07-08T18:16:00Z">
              <w:rPr/>
            </w:rPrChange>
          </w:rPr>
          <w:fldChar w:fldCharType="separate"/>
        </w:r>
        <w:r w:rsidR="00DD6CB0" w:rsidRPr="00DA6C8E" w:rsidDel="00392A7D">
          <w:rPr>
            <w:rFonts w:ascii="Times New Roman" w:hAnsi="Times New Roman"/>
            <w:rPrChange w:id="200" w:author="Jeremy Haynes" w:date="2024-07-08T14:16:00Z" w16du:dateUtc="2024-07-08T18:16:00Z">
              <w:rPr>
                <w:rFonts w:cs="Times"/>
              </w:rPr>
            </w:rPrChange>
          </w:rPr>
          <w:delText>(2014)</w:delText>
        </w:r>
        <w:r w:rsidR="00DD6CB0" w:rsidRPr="00DA6C8E" w:rsidDel="00392A7D">
          <w:rPr>
            <w:rFonts w:ascii="Times New Roman" w:hAnsi="Times New Roman"/>
            <w:rPrChange w:id="201" w:author="Jeremy Haynes" w:date="2024-07-08T14:16:00Z" w16du:dateUtc="2024-07-08T18:16:00Z">
              <w:rPr/>
            </w:rPrChange>
          </w:rPr>
          <w:fldChar w:fldCharType="end"/>
        </w:r>
        <w:r w:rsidR="00DD6CB0" w:rsidRPr="00DA6C8E" w:rsidDel="00392A7D">
          <w:rPr>
            <w:rFonts w:ascii="Times New Roman" w:hAnsi="Times New Roman"/>
            <w:rPrChange w:id="202" w:author="Jeremy Haynes" w:date="2024-07-08T14:16:00Z" w16du:dateUtc="2024-07-08T18:16:00Z">
              <w:rPr/>
            </w:rPrChange>
          </w:rPr>
          <w:delText xml:space="preserve"> </w:delText>
        </w:r>
      </w:del>
      <w:del w:id="203" w:author="Thomas Olino" w:date="2024-06-24T13:00:00Z" w16du:dateUtc="2024-06-24T17:00:00Z">
        <w:r w:rsidR="00722C2D" w:rsidRPr="00DA6C8E" w:rsidDel="00392A7D">
          <w:rPr>
            <w:rFonts w:ascii="Times New Roman" w:hAnsi="Times New Roman"/>
            <w:rPrChange w:id="204" w:author="Jeremy Haynes" w:date="2024-07-08T14:16:00Z" w16du:dateUtc="2024-07-08T18:16:00Z">
              <w:rPr/>
            </w:rPrChange>
          </w:rPr>
          <w:delText xml:space="preserve">use a more strict definition of </w:delText>
        </w:r>
        <w:r w:rsidR="00DD6CB0" w:rsidRPr="00DA6C8E" w:rsidDel="00392A7D">
          <w:rPr>
            <w:rFonts w:ascii="Times New Roman" w:hAnsi="Times New Roman"/>
            <w:rPrChange w:id="205" w:author="Jeremy Haynes" w:date="2024-07-08T14:16:00Z" w16du:dateUtc="2024-07-08T18:16:00Z">
              <w:rPr/>
            </w:rPrChange>
          </w:rPr>
          <w:delText xml:space="preserve">longitudinal </w:delText>
        </w:r>
        <w:r w:rsidR="00722C2D" w:rsidRPr="00DA6C8E" w:rsidDel="00392A7D">
          <w:rPr>
            <w:rFonts w:ascii="Times New Roman" w:hAnsi="Times New Roman"/>
            <w:rPrChange w:id="206" w:author="Jeremy Haynes" w:date="2024-07-08T14:16:00Z" w16du:dateUtc="2024-07-08T18:16:00Z">
              <w:rPr/>
            </w:rPrChange>
          </w:rPr>
          <w:delText xml:space="preserve">research in which only studies that measure the same variable across at least three timepoints should be considered longitudinal because such designs can study </w:delText>
        </w:r>
        <w:r w:rsidR="00722C2D" w:rsidRPr="00DA6C8E" w:rsidDel="00392A7D">
          <w:rPr>
            <w:rFonts w:ascii="Times New Roman" w:hAnsi="Times New Roman"/>
            <w:i/>
            <w:iCs/>
            <w:rPrChange w:id="207" w:author="Jeremy Haynes" w:date="2024-07-08T14:16:00Z" w16du:dateUtc="2024-07-08T18:16:00Z">
              <w:rPr>
                <w:i/>
                <w:iCs/>
              </w:rPr>
            </w:rPrChange>
          </w:rPr>
          <w:delText>change over time</w:delText>
        </w:r>
        <w:r w:rsidR="00722C2D" w:rsidRPr="00DA6C8E" w:rsidDel="00392A7D">
          <w:rPr>
            <w:rFonts w:ascii="Times New Roman" w:hAnsi="Times New Roman"/>
            <w:rPrChange w:id="208" w:author="Jeremy Haynes" w:date="2024-07-08T14:16:00Z" w16du:dateUtc="2024-07-08T18:16:00Z">
              <w:rPr/>
            </w:rPrChange>
          </w:rPr>
          <w:delText>. With only two timepoints, we are only able to assess increases or decreases between two timepoints; however, with three timepoints, we can assess the pattern of change beyond those represented simply by straight lines that either increase or decrease, the only patterns that can be assessed with two timepoints</w:delText>
        </w:r>
        <w:r w:rsidR="00B21CC2" w:rsidRPr="00DA6C8E" w:rsidDel="00392A7D">
          <w:rPr>
            <w:rFonts w:ascii="Times New Roman" w:hAnsi="Times New Roman"/>
            <w:rPrChange w:id="209" w:author="Jeremy Haynes" w:date="2024-07-08T14:16:00Z" w16du:dateUtc="2024-07-08T18:16:00Z">
              <w:rPr/>
            </w:rPrChange>
          </w:rPr>
          <w:delText>.</w:delText>
        </w:r>
      </w:del>
      <w:ins w:id="210" w:author="Thomas Olino" w:date="2024-06-24T14:21:00Z" w16du:dateUtc="2024-06-24T18:21:00Z">
        <w:r w:rsidR="00680F1F" w:rsidRPr="00DA6C8E">
          <w:rPr>
            <w:rFonts w:ascii="Times New Roman" w:hAnsi="Times New Roman"/>
            <w:rPrChange w:id="211" w:author="Jeremy Haynes" w:date="2024-07-08T14:16:00Z" w16du:dateUtc="2024-07-08T18:16:00Z">
              <w:rPr/>
            </w:rPrChange>
          </w:rPr>
          <w:t xml:space="preserve">. </w:t>
        </w:r>
      </w:ins>
      <w:ins w:id="212" w:author="Thomas Olino" w:date="2024-06-24T14:22:00Z" w16du:dateUtc="2024-06-24T18:22:00Z">
        <w:r w:rsidR="00680F1F" w:rsidRPr="00DA6C8E">
          <w:rPr>
            <w:rFonts w:ascii="Times New Roman" w:hAnsi="Times New Roman"/>
            <w:rPrChange w:id="213" w:author="Jeremy Haynes" w:date="2024-07-08T14:16:00Z" w16du:dateUtc="2024-07-08T18:16:00Z">
              <w:rPr/>
            </w:rPrChange>
          </w:rPr>
          <w:t xml:space="preserve">RM-ANOVA is typically implemented by estimating simple mean-level differences and is unable to </w:t>
        </w:r>
      </w:ins>
      <w:ins w:id="214" w:author="Thomas Olino" w:date="2024-06-24T14:23:00Z" w16du:dateUtc="2024-06-24T18:23:00Z">
        <w:r w:rsidR="00680F1F" w:rsidRPr="00DA6C8E">
          <w:rPr>
            <w:rFonts w:ascii="Times New Roman" w:hAnsi="Times New Roman"/>
            <w:rPrChange w:id="215" w:author="Jeremy Haynes" w:date="2024-07-08T14:16:00Z" w16du:dateUtc="2024-07-08T18:16:00Z">
              <w:rPr/>
            </w:rPrChange>
          </w:rPr>
          <w:t>accommodate missing data, without the use of other methods (e.g., multiple imputation).</w:t>
        </w:r>
      </w:ins>
      <w:ins w:id="216" w:author="Thomas Olino" w:date="2024-06-24T14:24:00Z" w16du:dateUtc="2024-06-24T18:24:00Z">
        <w:r w:rsidR="00680F1F" w:rsidRPr="00DA6C8E">
          <w:rPr>
            <w:rFonts w:ascii="Times New Roman" w:hAnsi="Times New Roman"/>
            <w:rPrChange w:id="217" w:author="Jeremy Haynes" w:date="2024-07-08T14:16:00Z" w16du:dateUtc="2024-07-08T18:16:00Z">
              <w:rPr/>
            </w:rPrChange>
          </w:rPr>
          <w:t xml:space="preserve"> </w:t>
        </w:r>
      </w:ins>
      <w:ins w:id="218" w:author="Thomas Olino" w:date="2024-06-24T14:23:00Z" w16du:dateUtc="2024-06-24T18:23:00Z">
        <w:r w:rsidR="00680F1F" w:rsidRPr="00DA6C8E">
          <w:rPr>
            <w:rFonts w:ascii="Times New Roman" w:hAnsi="Times New Roman"/>
            <w:rPrChange w:id="219" w:author="Jeremy Haynes" w:date="2024-07-08T14:16:00Z" w16du:dateUtc="2024-07-08T18:16:00Z">
              <w:rPr/>
            </w:rPrChange>
          </w:rPr>
          <w:t xml:space="preserve">Other methods, including multilevel models </w:t>
        </w:r>
      </w:ins>
      <w:ins w:id="220" w:author="Thomas Olino" w:date="2024-06-24T14:29:00Z" w16du:dateUtc="2024-06-24T18:29:00Z">
        <w:r w:rsidR="00680F1F" w:rsidRPr="00DA6C8E">
          <w:rPr>
            <w:rFonts w:ascii="Times New Roman" w:hAnsi="Times New Roman"/>
            <w:rPrChange w:id="221" w:author="Jeremy Haynes" w:date="2024-07-08T14:16:00Z" w16du:dateUtc="2024-07-08T18:16:00Z">
              <w:rPr/>
            </w:rPrChange>
          </w:rPr>
          <w:t xml:space="preserve">(MLMs) </w:t>
        </w:r>
      </w:ins>
      <w:ins w:id="222" w:author="Thomas Olino" w:date="2024-06-24T14:23:00Z" w16du:dateUtc="2024-06-24T18:23:00Z">
        <w:r w:rsidR="00680F1F" w:rsidRPr="00DA6C8E">
          <w:rPr>
            <w:rFonts w:ascii="Times New Roman" w:hAnsi="Times New Roman"/>
            <w:rPrChange w:id="223" w:author="Jeremy Haynes" w:date="2024-07-08T14:16:00Z" w16du:dateUtc="2024-07-08T18:16:00Z">
              <w:rPr/>
            </w:rPrChange>
          </w:rPr>
          <w:t>and latent growth curve models</w:t>
        </w:r>
      </w:ins>
      <w:ins w:id="224" w:author="Thomas Olino" w:date="2024-06-24T14:29:00Z" w16du:dateUtc="2024-06-24T18:29:00Z">
        <w:r w:rsidR="00680F1F" w:rsidRPr="00DA6C8E">
          <w:rPr>
            <w:rFonts w:ascii="Times New Roman" w:hAnsi="Times New Roman"/>
            <w:rPrChange w:id="225" w:author="Jeremy Haynes" w:date="2024-07-08T14:16:00Z" w16du:dateUtc="2024-07-08T18:16:00Z">
              <w:rPr/>
            </w:rPrChange>
          </w:rPr>
          <w:t xml:space="preserve"> (LGCMs)</w:t>
        </w:r>
      </w:ins>
      <w:ins w:id="226" w:author="Thomas Olino" w:date="2024-06-24T14:23:00Z" w16du:dateUtc="2024-06-24T18:23:00Z">
        <w:r w:rsidR="00680F1F" w:rsidRPr="00DA6C8E">
          <w:rPr>
            <w:rFonts w:ascii="Times New Roman" w:hAnsi="Times New Roman"/>
            <w:rPrChange w:id="227" w:author="Jeremy Haynes" w:date="2024-07-08T14:16:00Z" w16du:dateUtc="2024-07-08T18:16:00Z">
              <w:rPr/>
            </w:rPrChange>
          </w:rPr>
          <w:t xml:space="preserve">, provide additional flexibility </w:t>
        </w:r>
      </w:ins>
      <w:ins w:id="228" w:author="Thomas Olino" w:date="2024-06-24T14:24:00Z" w16du:dateUtc="2024-06-24T18:24:00Z">
        <w:r w:rsidR="00680F1F" w:rsidRPr="00DA6C8E">
          <w:rPr>
            <w:rFonts w:ascii="Times New Roman" w:hAnsi="Times New Roman"/>
            <w:rPrChange w:id="229" w:author="Jeremy Haynes" w:date="2024-07-08T14:16:00Z" w16du:dateUtc="2024-07-08T18:16:00Z">
              <w:rPr/>
            </w:rPrChange>
          </w:rPr>
          <w:t xml:space="preserve">for considering underlying trajectories of change that explain the mean-level changes in </w:t>
        </w:r>
      </w:ins>
      <w:ins w:id="230" w:author="Thomas Olino" w:date="2024-06-24T14:28:00Z" w16du:dateUtc="2024-06-24T18:28:00Z">
        <w:r w:rsidR="00680F1F" w:rsidRPr="00DA6C8E">
          <w:rPr>
            <w:rFonts w:ascii="Times New Roman" w:hAnsi="Times New Roman"/>
            <w:rPrChange w:id="231" w:author="Jeremy Haynes" w:date="2024-07-08T14:16:00Z" w16du:dateUtc="2024-07-08T18:16:00Z">
              <w:rPr/>
            </w:rPrChange>
          </w:rPr>
          <w:t xml:space="preserve">outcomes. Despite their differences in data organizational </w:t>
        </w:r>
      </w:ins>
      <w:ins w:id="232" w:author="Thomas Olino" w:date="2024-06-24T14:29:00Z" w16du:dateUtc="2024-06-24T18:29:00Z">
        <w:r w:rsidR="00680F1F" w:rsidRPr="00DA6C8E">
          <w:rPr>
            <w:rFonts w:ascii="Times New Roman" w:hAnsi="Times New Roman"/>
            <w:rPrChange w:id="233" w:author="Jeremy Haynes" w:date="2024-07-08T14:16:00Z" w16du:dateUtc="2024-07-08T18:16:00Z">
              <w:rPr/>
            </w:rPrChange>
          </w:rPr>
          <w:t>structures</w:t>
        </w:r>
      </w:ins>
      <w:ins w:id="234" w:author="Thomas Olino" w:date="2024-06-24T14:28:00Z" w16du:dateUtc="2024-06-24T18:28:00Z">
        <w:r w:rsidR="00680F1F" w:rsidRPr="00DA6C8E">
          <w:rPr>
            <w:rFonts w:ascii="Times New Roman" w:hAnsi="Times New Roman"/>
            <w:rPrChange w:id="235" w:author="Jeremy Haynes" w:date="2024-07-08T14:16:00Z" w16du:dateUtc="2024-07-08T18:16:00Z">
              <w:rPr/>
            </w:rPrChange>
          </w:rPr>
          <w:t xml:space="preserve">, the estimation of </w:t>
        </w:r>
      </w:ins>
      <w:ins w:id="236" w:author="Thomas Olino" w:date="2024-06-24T14:29:00Z" w16du:dateUtc="2024-06-24T18:29:00Z">
        <w:r w:rsidR="00680F1F" w:rsidRPr="00DA6C8E">
          <w:rPr>
            <w:rFonts w:ascii="Times New Roman" w:hAnsi="Times New Roman"/>
            <w:rPrChange w:id="237" w:author="Jeremy Haynes" w:date="2024-07-08T14:16:00Z" w16du:dateUtc="2024-07-08T18:16:00Z">
              <w:rPr/>
            </w:rPrChange>
          </w:rPr>
          <w:t xml:space="preserve">MLMs and LGCMs are identical, when requisite constraints are applied. </w:t>
        </w:r>
      </w:ins>
      <w:ins w:id="238" w:author="Thomas Olino" w:date="2024-06-24T14:30:00Z" w16du:dateUtc="2024-06-24T18:30:00Z">
        <w:r w:rsidR="00C01632" w:rsidRPr="00DA6C8E">
          <w:rPr>
            <w:rFonts w:ascii="Times New Roman" w:hAnsi="Times New Roman"/>
            <w:rPrChange w:id="239" w:author="Jeremy Haynes" w:date="2024-07-08T14:16:00Z" w16du:dateUtc="2024-07-08T18:16:00Z">
              <w:rPr/>
            </w:rPrChange>
          </w:rPr>
          <w:t>The trajectories are</w:t>
        </w:r>
      </w:ins>
      <w:ins w:id="240" w:author="Thomas Olino" w:date="2024-06-24T14:31:00Z" w16du:dateUtc="2024-06-24T18:31:00Z">
        <w:r w:rsidR="00C01632" w:rsidRPr="00DA6C8E">
          <w:rPr>
            <w:rFonts w:ascii="Times New Roman" w:hAnsi="Times New Roman"/>
            <w:rPrChange w:id="241" w:author="Jeremy Haynes" w:date="2024-07-08T14:16:00Z" w16du:dateUtc="2024-07-08T18:16:00Z">
              <w:rPr/>
            </w:rPrChange>
          </w:rPr>
          <w:t xml:space="preserve"> characterized by point estimates of starting points (i.e., intercepts) and rates of change (i.e., slopes), as well as random effects reflecting individual differences in intercepts and slopes. </w:t>
        </w:r>
      </w:ins>
      <w:ins w:id="242" w:author="Thomas Olino" w:date="2024-06-24T14:32:00Z" w16du:dateUtc="2024-06-24T18:32:00Z">
        <w:r w:rsidR="005E2809" w:rsidRPr="00DA6C8E">
          <w:rPr>
            <w:rFonts w:ascii="Times New Roman" w:hAnsi="Times New Roman"/>
            <w:rPrChange w:id="243" w:author="Jeremy Haynes" w:date="2024-07-08T14:16:00Z" w16du:dateUtc="2024-07-08T18:16:00Z">
              <w:rPr/>
            </w:rPrChange>
          </w:rPr>
          <w:t xml:space="preserve">With behavioral </w:t>
        </w:r>
        <w:del w:id="244" w:author="Jeremy Haynes" w:date="2024-07-08T11:22:00Z" w16du:dateUtc="2024-07-08T15:22:00Z">
          <w:r w:rsidR="005E2809" w:rsidRPr="00DA6C8E" w:rsidDel="00D77F35">
            <w:rPr>
              <w:rFonts w:ascii="Times New Roman" w:hAnsi="Times New Roman"/>
              <w:rPrChange w:id="245" w:author="Jeremy Haynes" w:date="2024-07-08T14:16:00Z" w16du:dateUtc="2024-07-08T18:16:00Z">
                <w:rPr/>
              </w:rPrChange>
            </w:rPr>
            <w:delText>measures</w:delText>
          </w:r>
        </w:del>
      </w:ins>
      <w:ins w:id="246" w:author="Jeremy Haynes" w:date="2024-07-08T11:22:00Z" w16du:dateUtc="2024-07-08T15:22:00Z">
        <w:r w:rsidR="00D77F35" w:rsidRPr="00DA6C8E">
          <w:rPr>
            <w:rFonts w:ascii="Times New Roman" w:hAnsi="Times New Roman"/>
            <w:rPrChange w:id="247" w:author="Jeremy Haynes" w:date="2024-07-08T14:16:00Z" w16du:dateUtc="2024-07-08T18:16:00Z">
              <w:rPr/>
            </w:rPrChange>
          </w:rPr>
          <w:t>tasks</w:t>
        </w:r>
      </w:ins>
      <w:ins w:id="248" w:author="Thomas Olino" w:date="2024-06-24T14:32:00Z" w16du:dateUtc="2024-06-24T18:32:00Z">
        <w:r w:rsidR="005E2809" w:rsidRPr="00DA6C8E">
          <w:rPr>
            <w:rFonts w:ascii="Times New Roman" w:hAnsi="Times New Roman"/>
            <w:rPrChange w:id="249" w:author="Jeremy Haynes" w:date="2024-07-08T14:16:00Z" w16du:dateUtc="2024-07-08T18:16:00Z">
              <w:rPr/>
            </w:rPrChange>
          </w:rPr>
          <w:t xml:space="preserve">, studies have </w:t>
        </w:r>
        <w:del w:id="250" w:author="Jeremy Haynes" w:date="2024-07-08T11:22:00Z" w16du:dateUtc="2024-07-08T15:22:00Z">
          <w:r w:rsidR="005E2809" w:rsidRPr="00DA6C8E" w:rsidDel="00D77F35">
            <w:rPr>
              <w:rFonts w:ascii="Times New Roman" w:hAnsi="Times New Roman"/>
              <w:rPrChange w:id="251" w:author="Jeremy Haynes" w:date="2024-07-08T14:16:00Z" w16du:dateUtc="2024-07-08T18:16:00Z">
                <w:rPr/>
              </w:rPrChange>
            </w:rPr>
            <w:delText xml:space="preserve">used </w:delText>
          </w:r>
        </w:del>
      </w:ins>
      <w:ins w:id="252" w:author="Jeremy Haynes" w:date="2024-07-08T11:22:00Z" w16du:dateUtc="2024-07-08T15:22:00Z">
        <w:r w:rsidR="00D77F35" w:rsidRPr="00DA6C8E">
          <w:rPr>
            <w:rFonts w:ascii="Times New Roman" w:hAnsi="Times New Roman"/>
            <w:rPrChange w:id="253" w:author="Jeremy Haynes" w:date="2024-07-08T14:16:00Z" w16du:dateUtc="2024-07-08T18:16:00Z">
              <w:rPr/>
            </w:rPrChange>
          </w:rPr>
          <w:t xml:space="preserve">frequently used </w:t>
        </w:r>
      </w:ins>
      <w:ins w:id="254" w:author="Thomas Olino" w:date="2024-06-24T14:32:00Z" w16du:dateUtc="2024-06-24T18:32:00Z">
        <w:r w:rsidR="005E2809" w:rsidRPr="00DA6C8E">
          <w:rPr>
            <w:rFonts w:ascii="Times New Roman" w:hAnsi="Times New Roman"/>
            <w:rPrChange w:id="255" w:author="Jeremy Haynes" w:date="2024-07-08T14:16:00Z" w16du:dateUtc="2024-07-08T18:16:00Z">
              <w:rPr/>
            </w:rPrChange>
          </w:rPr>
          <w:t xml:space="preserve">summary </w:t>
        </w:r>
        <w:del w:id="256" w:author="Jeremy Haynes" w:date="2024-07-08T11:22:00Z" w16du:dateUtc="2024-07-08T15:22:00Z">
          <w:r w:rsidR="005E2809" w:rsidRPr="00DA6C8E" w:rsidDel="00D77F35">
            <w:rPr>
              <w:rFonts w:ascii="Times New Roman" w:hAnsi="Times New Roman"/>
              <w:rPrChange w:id="257" w:author="Jeremy Haynes" w:date="2024-07-08T14:16:00Z" w16du:dateUtc="2024-07-08T18:16:00Z">
                <w:rPr/>
              </w:rPrChange>
            </w:rPr>
            <w:delText>behavioral metr</w:delText>
          </w:r>
        </w:del>
      </w:ins>
      <w:ins w:id="258" w:author="Thomas Olino" w:date="2024-06-24T14:33:00Z" w16du:dateUtc="2024-06-24T18:33:00Z">
        <w:del w:id="259" w:author="Jeremy Haynes" w:date="2024-07-08T11:22:00Z" w16du:dateUtc="2024-07-08T15:22:00Z">
          <w:r w:rsidR="005E2809" w:rsidRPr="00DA6C8E" w:rsidDel="00D77F35">
            <w:rPr>
              <w:rFonts w:ascii="Times New Roman" w:hAnsi="Times New Roman"/>
              <w:rPrChange w:id="260" w:author="Jeremy Haynes" w:date="2024-07-08T14:16:00Z" w16du:dateUtc="2024-07-08T18:16:00Z">
                <w:rPr/>
              </w:rPrChange>
            </w:rPr>
            <w:delText xml:space="preserve">ics </w:delText>
          </w:r>
        </w:del>
      </w:ins>
      <w:ins w:id="261" w:author="Jeremy Haynes" w:date="2024-07-08T11:22:00Z" w16du:dateUtc="2024-07-08T15:22:00Z">
        <w:r w:rsidR="00D77F35" w:rsidRPr="00DA6C8E">
          <w:rPr>
            <w:rFonts w:ascii="Times New Roman" w:hAnsi="Times New Roman"/>
            <w:rPrChange w:id="262" w:author="Jeremy Haynes" w:date="2024-07-08T14:16:00Z" w16du:dateUtc="2024-07-08T18:16:00Z">
              <w:rPr/>
            </w:rPrChange>
          </w:rPr>
          <w:t xml:space="preserve">measures of task </w:t>
        </w:r>
        <w:r w:rsidR="00D77F35" w:rsidRPr="00DA6C8E">
          <w:rPr>
            <w:rFonts w:ascii="Times New Roman" w:hAnsi="Times New Roman"/>
            <w:rPrChange w:id="263" w:author="Jeremy Haynes" w:date="2024-07-08T14:16:00Z" w16du:dateUtc="2024-07-08T18:16:00Z">
              <w:rPr/>
            </w:rPrChange>
          </w:rPr>
          <w:lastRenderedPageBreak/>
          <w:t>performance</w:t>
        </w:r>
      </w:ins>
      <w:ins w:id="264" w:author="Thomas Olino" w:date="2024-06-24T14:33:00Z" w16du:dateUtc="2024-06-24T18:33:00Z">
        <w:del w:id="265" w:author="Jeremy Haynes" w:date="2024-07-08T11:22:00Z" w16du:dateUtc="2024-07-08T15:22:00Z">
          <w:r w:rsidR="005E2809" w:rsidRPr="00DA6C8E" w:rsidDel="00D77F35">
            <w:rPr>
              <w:rFonts w:ascii="Times New Roman" w:hAnsi="Times New Roman"/>
              <w:rPrChange w:id="266" w:author="Jeremy Haynes" w:date="2024-07-08T14:16:00Z" w16du:dateUtc="2024-07-08T18:16:00Z">
                <w:rPr/>
              </w:rPrChange>
            </w:rPr>
            <w:delText xml:space="preserve">as variables </w:delText>
          </w:r>
        </w:del>
      </w:ins>
      <w:ins w:id="267" w:author="Jeremy Haynes" w:date="2024-07-08T11:22:00Z" w16du:dateUtc="2024-07-08T15:22:00Z">
        <w:r w:rsidR="00D77F35" w:rsidRPr="00DA6C8E">
          <w:rPr>
            <w:rFonts w:ascii="Times New Roman" w:hAnsi="Times New Roman"/>
            <w:rPrChange w:id="268" w:author="Jeremy Haynes" w:date="2024-07-08T14:16:00Z" w16du:dateUtc="2024-07-08T18:16:00Z">
              <w:rPr/>
            </w:rPrChange>
          </w:rPr>
          <w:t xml:space="preserve"> </w:t>
        </w:r>
      </w:ins>
      <w:ins w:id="269" w:author="Thomas Olino" w:date="2024-06-24T14:33:00Z" w16du:dateUtc="2024-06-24T18:33:00Z">
        <w:r w:rsidR="005E2809" w:rsidRPr="00DA6C8E">
          <w:rPr>
            <w:rFonts w:ascii="Times New Roman" w:hAnsi="Times New Roman"/>
            <w:rPrChange w:id="270" w:author="Jeremy Haynes" w:date="2024-07-08T14:16:00Z" w16du:dateUtc="2024-07-08T18:16:00Z">
              <w:rPr/>
            </w:rPrChange>
          </w:rPr>
          <w:t>at each timepoint</w:t>
        </w:r>
      </w:ins>
      <w:ins w:id="271" w:author="Jeremy Haynes" w:date="2024-07-08T11:23:00Z" w16du:dateUtc="2024-07-08T15:23:00Z">
        <w:r w:rsidR="0002243C" w:rsidRPr="00DA6C8E">
          <w:rPr>
            <w:rFonts w:ascii="Times New Roman" w:hAnsi="Times New Roman"/>
            <w:rPrChange w:id="272" w:author="Jeremy Haynes" w:date="2024-07-08T14:16:00Z" w16du:dateUtc="2024-07-08T18:16:00Z">
              <w:rPr/>
            </w:rPrChange>
          </w:rPr>
          <w:t xml:space="preserve"> (e.g., choice proportions)</w:t>
        </w:r>
      </w:ins>
      <w:ins w:id="273" w:author="Thomas Olino" w:date="2024-06-24T14:34:00Z" w16du:dateUtc="2024-06-24T18:34:00Z">
        <w:r w:rsidR="005E2809" w:rsidRPr="00DA6C8E">
          <w:rPr>
            <w:rFonts w:ascii="Times New Roman" w:hAnsi="Times New Roman"/>
            <w:rPrChange w:id="274" w:author="Jeremy Haynes" w:date="2024-07-08T14:16:00Z" w16du:dateUtc="2024-07-08T18:16:00Z">
              <w:rPr/>
            </w:rPrChange>
          </w:rPr>
          <w:t xml:space="preserve">. As noted above, </w:t>
        </w:r>
      </w:ins>
      <w:ins w:id="275" w:author="Jeremy Haynes" w:date="2024-07-08T11:23:00Z" w16du:dateUtc="2024-07-08T15:23:00Z">
        <w:r w:rsidR="00E52593" w:rsidRPr="00DA6C8E">
          <w:rPr>
            <w:rFonts w:ascii="Times New Roman" w:hAnsi="Times New Roman"/>
            <w:rPrChange w:id="276" w:author="Jeremy Haynes" w:date="2024-07-08T14:16:00Z" w16du:dateUtc="2024-07-08T18:16:00Z">
              <w:rPr/>
            </w:rPrChange>
          </w:rPr>
          <w:t xml:space="preserve">however, </w:t>
        </w:r>
      </w:ins>
      <w:ins w:id="277" w:author="Thomas Olino" w:date="2024-06-24T14:34:00Z" w16du:dateUtc="2024-06-24T18:34:00Z">
        <w:r w:rsidR="005E2809" w:rsidRPr="00DA6C8E">
          <w:rPr>
            <w:rFonts w:ascii="Times New Roman" w:hAnsi="Times New Roman"/>
            <w:rPrChange w:id="278" w:author="Jeremy Haynes" w:date="2024-07-08T14:16:00Z" w16du:dateUtc="2024-07-08T18:16:00Z">
              <w:rPr/>
            </w:rPrChange>
          </w:rPr>
          <w:t xml:space="preserve">these </w:t>
        </w:r>
      </w:ins>
      <w:ins w:id="279" w:author="Thomas Olino" w:date="2024-06-24T14:35:00Z" w16du:dateUtc="2024-06-24T18:35:00Z">
        <w:r w:rsidR="005E2809" w:rsidRPr="00DA6C8E">
          <w:rPr>
            <w:rFonts w:ascii="Times New Roman" w:hAnsi="Times New Roman"/>
            <w:rPrChange w:id="280" w:author="Jeremy Haynes" w:date="2024-07-08T14:16:00Z" w16du:dateUtc="2024-07-08T18:16:00Z">
              <w:rPr/>
            </w:rPrChange>
          </w:rPr>
          <w:t xml:space="preserve">indices may conflate multiple processes </w:t>
        </w:r>
      </w:ins>
      <w:ins w:id="281" w:author="Thomas Olino" w:date="2024-06-24T14:37:00Z" w16du:dateUtc="2024-06-24T18:37:00Z">
        <w:r w:rsidR="005E2809" w:rsidRPr="00DA6C8E">
          <w:rPr>
            <w:rFonts w:ascii="Times New Roman" w:hAnsi="Times New Roman"/>
            <w:rPrChange w:id="282" w:author="Jeremy Haynes" w:date="2024-07-08T14:16:00Z" w16du:dateUtc="2024-07-08T18:16:00Z">
              <w:rPr/>
            </w:rPrChange>
          </w:rPr>
          <w:t xml:space="preserve">leading to the behaviors. </w:t>
        </w:r>
      </w:ins>
    </w:p>
    <w:p w14:paraId="30EC708E" w14:textId="5768F316" w:rsidR="00741AA9" w:rsidRPr="00DA6C8E" w:rsidDel="005E2809" w:rsidRDefault="00DA6C8E">
      <w:pPr>
        <w:spacing w:line="480" w:lineRule="auto"/>
        <w:ind w:firstLine="720"/>
        <w:rPr>
          <w:del w:id="283" w:author="Thomas Olino" w:date="2024-06-24T14:38:00Z" w16du:dateUtc="2024-06-24T18:38:00Z"/>
          <w:rFonts w:ascii="Times New Roman" w:hAnsi="Times New Roman"/>
          <w:rPrChange w:id="284" w:author="Jeremy Haynes" w:date="2024-07-08T14:16:00Z" w16du:dateUtc="2024-07-08T18:16:00Z">
            <w:rPr>
              <w:del w:id="285" w:author="Thomas Olino" w:date="2024-06-24T14:38:00Z" w16du:dateUtc="2024-06-24T18:38:00Z"/>
            </w:rPr>
          </w:rPrChange>
        </w:rPr>
      </w:pPr>
      <w:ins w:id="286" w:author="Jeremy Haynes" w:date="2024-07-08T14:17:00Z" w16du:dateUtc="2024-07-08T18:17:00Z">
        <w:r>
          <w:rPr>
            <w:rFonts w:ascii="Times New Roman" w:hAnsi="Times New Roman"/>
          </w:rPr>
          <w:t>Longitudinal studies have employed generative models to examine how behavioral processes change across time</w:t>
        </w:r>
      </w:ins>
      <w:ins w:id="287" w:author="Thomas Olino" w:date="2024-06-24T14:37:00Z" w16du:dateUtc="2024-06-24T18:37:00Z">
        <w:del w:id="288" w:author="Jeremy Haynes" w:date="2024-07-08T11:40:00Z" w16du:dateUtc="2024-07-08T15:40:00Z">
          <w:r w:rsidR="005E2809" w:rsidRPr="00DA6C8E" w:rsidDel="00F92425">
            <w:rPr>
              <w:rFonts w:ascii="Times New Roman" w:hAnsi="Times New Roman"/>
              <w:rPrChange w:id="289" w:author="Jeremy Haynes" w:date="2024-07-08T14:16:00Z" w16du:dateUtc="2024-07-08T18:16:00Z">
                <w:rPr/>
              </w:rPrChange>
            </w:rPr>
            <w:delText>Some attempts have been made to estimate longitudinal trajectories of computational models</w:delText>
          </w:r>
        </w:del>
        <w:r w:rsidR="005E2809" w:rsidRPr="00DA6C8E">
          <w:rPr>
            <w:rFonts w:ascii="Times New Roman" w:hAnsi="Times New Roman"/>
            <w:rPrChange w:id="290" w:author="Jeremy Haynes" w:date="2024-07-08T14:16:00Z" w16du:dateUtc="2024-07-08T18:16:00Z">
              <w:rPr/>
            </w:rPrChange>
          </w:rPr>
          <w:t xml:space="preserve">. </w:t>
        </w:r>
      </w:ins>
      <w:ins w:id="291" w:author="Thomas Olino" w:date="2024-06-24T14:38:00Z" w16du:dateUtc="2024-06-24T18:38:00Z">
        <w:r w:rsidR="005E2809" w:rsidRPr="00DA6C8E">
          <w:rPr>
            <w:rFonts w:ascii="Times New Roman" w:eastAsiaTheme="majorEastAsia" w:hAnsi="Times New Roman"/>
            <w:bCs/>
            <w:iCs/>
            <w:rPrChange w:id="292" w:author="Jeremy Haynes" w:date="2024-07-08T14:16:00Z" w16du:dateUtc="2024-07-08T18:16:00Z">
              <w:rPr>
                <w:rFonts w:ascii="Times New Roman" w:eastAsiaTheme="majorEastAsia" w:hAnsi="Times New Roman" w:cstheme="majorBidi"/>
                <w:b/>
                <w:iCs/>
              </w:rPr>
            </w:rPrChange>
          </w:rPr>
          <w:t>R</w:t>
        </w:r>
      </w:ins>
    </w:p>
    <w:p w14:paraId="320FD33B" w14:textId="5752898A" w:rsidR="000C6A30" w:rsidRPr="00C80C0D" w:rsidDel="005E2809" w:rsidRDefault="003023FB">
      <w:pPr>
        <w:spacing w:line="480" w:lineRule="auto"/>
        <w:ind w:firstLine="720"/>
        <w:rPr>
          <w:del w:id="293" w:author="Thomas Olino" w:date="2024-06-24T14:38:00Z" w16du:dateUtc="2024-06-24T18:38:00Z"/>
        </w:rPr>
        <w:pPrChange w:id="294" w:author="Thomas Olino" w:date="2024-06-24T14:38:00Z" w16du:dateUtc="2024-06-24T18:38:00Z">
          <w:pPr>
            <w:pStyle w:val="Heading4"/>
          </w:pPr>
        </w:pPrChange>
      </w:pPr>
      <w:del w:id="295" w:author="Thomas Olino" w:date="2024-06-24T14:38:00Z" w16du:dateUtc="2024-06-24T18:38:00Z">
        <w:r w:rsidRPr="00DA6C8E" w:rsidDel="005E2809">
          <w:rPr>
            <w:rFonts w:ascii="Times New Roman" w:hAnsi="Times New Roman"/>
            <w:rPrChange w:id="296" w:author="Jeremy Haynes" w:date="2024-07-08T14:16:00Z" w16du:dateUtc="2024-07-08T18:16:00Z">
              <w:rPr>
                <w:b w:val="0"/>
                <w:iCs w:val="0"/>
              </w:rPr>
            </w:rPrChange>
          </w:rPr>
          <w:delText xml:space="preserve">1.1.1 </w:delText>
        </w:r>
        <w:r w:rsidR="00816FFE" w:rsidRPr="00DA6C8E" w:rsidDel="005E2809">
          <w:rPr>
            <w:rFonts w:ascii="Times New Roman" w:hAnsi="Times New Roman"/>
            <w:rPrChange w:id="297" w:author="Jeremy Haynes" w:date="2024-07-08T14:16:00Z" w16du:dateUtc="2024-07-08T18:16:00Z">
              <w:rPr>
                <w:b w:val="0"/>
                <w:iCs w:val="0"/>
              </w:rPr>
            </w:rPrChange>
          </w:rPr>
          <w:delText>Describe what qualifies as longitudinal</w:delText>
        </w:r>
      </w:del>
    </w:p>
    <w:p w14:paraId="4AD6EF36" w14:textId="77777777" w:rsidR="00EF3A5C" w:rsidRDefault="000C6A30">
      <w:pPr>
        <w:spacing w:line="480" w:lineRule="auto"/>
        <w:ind w:firstLine="720"/>
        <w:rPr>
          <w:ins w:id="298" w:author="Jeremy Haynes" w:date="2024-07-08T14:25:00Z" w16du:dateUtc="2024-07-08T18:25:00Z"/>
          <w:rFonts w:ascii="Times New Roman" w:hAnsi="Times New Roman"/>
        </w:rPr>
      </w:pPr>
      <w:del w:id="299" w:author="Thomas Olino" w:date="2024-06-24T14:38:00Z" w16du:dateUtc="2024-06-24T18:38:00Z">
        <w:r w:rsidRPr="00DA6C8E" w:rsidDel="005E2809">
          <w:rPr>
            <w:rFonts w:ascii="Times New Roman" w:hAnsi="Times New Roman"/>
          </w:rPr>
          <w:delText>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w:delText>
        </w:r>
      </w:del>
      <w:r w:rsidRPr="00DA6C8E">
        <w:rPr>
          <w:rFonts w:ascii="Times New Roman" w:hAnsi="Times New Roman"/>
        </w:rPr>
        <w:t xml:space="preserve">esearchers examining longitudinal changes in </w:t>
      </w:r>
      <w:ins w:id="300" w:author="Jeremy Haynes" w:date="2024-07-08T11:41:00Z" w16du:dateUtc="2024-07-08T15:41:00Z">
        <w:r w:rsidR="00F92425" w:rsidRPr="00DA6C8E">
          <w:rPr>
            <w:rFonts w:ascii="Times New Roman" w:hAnsi="Times New Roman"/>
          </w:rPr>
          <w:t xml:space="preserve">these </w:t>
        </w:r>
      </w:ins>
      <w:r w:rsidRPr="00DA6C8E">
        <w:rPr>
          <w:rFonts w:ascii="Times New Roman" w:hAnsi="Times New Roman"/>
        </w:rPr>
        <w:t xml:space="preserve">behavioral processes do so in two-stage approaches. </w:t>
      </w:r>
      <w:ins w:id="301" w:author="Jeremy Haynes" w:date="2024-07-08T11:41:00Z" w16du:dateUtc="2024-07-08T15:41:00Z">
        <w:r w:rsidR="004D31E9" w:rsidRPr="00DA6C8E">
          <w:rPr>
            <w:rFonts w:ascii="Times New Roman" w:hAnsi="Times New Roman"/>
          </w:rPr>
          <w:t xml:space="preserve">Specifically, </w:t>
        </w:r>
      </w:ins>
      <w:del w:id="302" w:author="Jeremy Haynes" w:date="2024-07-08T11:41:00Z" w16du:dateUtc="2024-07-08T15:41:00Z">
        <w:r w:rsidRPr="00DA6C8E" w:rsidDel="004D31E9">
          <w:rPr>
            <w:rFonts w:ascii="Times New Roman" w:hAnsi="Times New Roman"/>
          </w:rPr>
          <w:delText xml:space="preserve">First, </w:delText>
        </w:r>
      </w:del>
      <w:r w:rsidRPr="00DA6C8E">
        <w:rPr>
          <w:rFonts w:ascii="Times New Roman" w:hAnsi="Times New Roman"/>
        </w:rPr>
        <w:t xml:space="preserve">a behavioral model is fit to the data at each timepoint separately, and then </w:t>
      </w:r>
      <w:del w:id="303" w:author="Jeremy Haynes" w:date="2024-07-08T11:42:00Z" w16du:dateUtc="2024-07-08T15:42:00Z">
        <w:r w:rsidRPr="00DA6C8E" w:rsidDel="004D31E9">
          <w:rPr>
            <w:rFonts w:ascii="Times New Roman" w:hAnsi="Times New Roman"/>
          </w:rPr>
          <w:delText xml:space="preserve">second, </w:delText>
        </w:r>
      </w:del>
      <w:del w:id="304" w:author="Jeremy Haynes" w:date="2024-07-08T14:17:00Z" w16du:dateUtc="2024-07-08T18:17:00Z">
        <w:r w:rsidRPr="00DA6C8E" w:rsidDel="00DA6C8E">
          <w:rPr>
            <w:rFonts w:ascii="Times New Roman" w:hAnsi="Times New Roman"/>
          </w:rPr>
          <w:delText xml:space="preserve">the </w:delText>
        </w:r>
      </w:del>
      <w:ins w:id="305" w:author="Jeremy Haynes" w:date="2024-07-08T14:17:00Z" w16du:dateUtc="2024-07-08T18:17:00Z">
        <w:r w:rsidR="00DA6C8E">
          <w:rPr>
            <w:rFonts w:ascii="Times New Roman" w:hAnsi="Times New Roman"/>
          </w:rPr>
          <w:t xml:space="preserve">a </w:t>
        </w:r>
      </w:ins>
      <w:r w:rsidRPr="00DA6C8E">
        <w:rPr>
          <w:rFonts w:ascii="Times New Roman" w:hAnsi="Times New Roman"/>
        </w:rPr>
        <w:t xml:space="preserve">longitudinal model is fit to the parameters from the behavioral model. Such an approach has yielded important insights </w:t>
      </w:r>
      <w:del w:id="306" w:author="Jeremy Haynes" w:date="2024-07-08T14:18:00Z" w16du:dateUtc="2024-07-08T18:18:00Z">
        <w:r w:rsidRPr="00DA6C8E" w:rsidDel="000B5D1C">
          <w:rPr>
            <w:rFonts w:ascii="Times New Roman" w:hAnsi="Times New Roman"/>
          </w:rPr>
          <w:delText xml:space="preserve">so far </w:delText>
        </w:r>
      </w:del>
      <w:r w:rsidRPr="00DA6C8E">
        <w:rPr>
          <w:rFonts w:ascii="Times New Roman" w:hAnsi="Times New Roman"/>
        </w:rPr>
        <w:t xml:space="preserve">regarding how some behavioral processes develop across time. For example, Klein et al. (2022) used </w:t>
      </w:r>
      <w:ins w:id="307" w:author="Jeremy Haynes" w:date="2024-07-08T11:44:00Z" w16du:dateUtc="2024-07-08T15:44:00Z">
        <w:r w:rsidR="009A360F" w:rsidRPr="00DA6C8E">
          <w:rPr>
            <w:rFonts w:ascii="Times New Roman" w:hAnsi="Times New Roman"/>
          </w:rPr>
          <w:t xml:space="preserve">the hyperbolic discounting model </w:t>
        </w:r>
      </w:ins>
      <w:ins w:id="308" w:author="Jeremy Haynes" w:date="2024-07-08T11:42:00Z" w16du:dateUtc="2024-07-08T15:42:00Z">
        <w:r w:rsidR="004D31E9" w:rsidRPr="00DA6C8E">
          <w:rPr>
            <w:rFonts w:ascii="Times New Roman" w:hAnsi="Times New Roman"/>
          </w:rPr>
          <w:t>to estimate</w:t>
        </w:r>
      </w:ins>
      <w:ins w:id="309" w:author="Jeremy Haynes" w:date="2024-07-08T11:43:00Z" w16du:dateUtc="2024-07-08T15:43:00Z">
        <w:r w:rsidR="004D31E9" w:rsidRPr="00DA6C8E">
          <w:rPr>
            <w:rFonts w:ascii="Times New Roman" w:hAnsi="Times New Roman"/>
          </w:rPr>
          <w:t xml:space="preserve"> </w:t>
        </w:r>
      </w:ins>
      <w:ins w:id="310" w:author="Jeremy Haynes" w:date="2024-07-08T11:44:00Z" w16du:dateUtc="2024-07-08T15:44:00Z">
        <w:r w:rsidR="009A360F" w:rsidRPr="00DA6C8E">
          <w:rPr>
            <w:rFonts w:ascii="Times New Roman" w:hAnsi="Times New Roman"/>
          </w:rPr>
          <w:t xml:space="preserve">the degree of discounting, a measure of impulsive decision-making, </w:t>
        </w:r>
      </w:ins>
      <w:ins w:id="311" w:author="Jeremy Haynes" w:date="2024-07-08T11:43:00Z" w16du:dateUtc="2024-07-08T15:43:00Z">
        <w:r w:rsidR="004D31E9" w:rsidRPr="00DA6C8E">
          <w:rPr>
            <w:rFonts w:ascii="Times New Roman" w:hAnsi="Times New Roman"/>
          </w:rPr>
          <w:t xml:space="preserve">in </w:t>
        </w:r>
      </w:ins>
      <w:ins w:id="312" w:author="Jeremy Haynes" w:date="2024-07-08T14:18:00Z" w16du:dateUtc="2024-07-08T18:18:00Z">
        <w:r w:rsidR="00C44AC2">
          <w:rPr>
            <w:rFonts w:ascii="Times New Roman" w:hAnsi="Times New Roman"/>
          </w:rPr>
          <w:t xml:space="preserve">a sample ranging from </w:t>
        </w:r>
      </w:ins>
      <w:ins w:id="313" w:author="Jeremy Haynes" w:date="2024-07-08T11:43:00Z" w16du:dateUtc="2024-07-08T15:43:00Z">
        <w:r w:rsidR="004D31E9" w:rsidRPr="00DA6C8E">
          <w:rPr>
            <w:rFonts w:ascii="Times New Roman" w:hAnsi="Times New Roman"/>
          </w:rPr>
          <w:t xml:space="preserve">childhood and </w:t>
        </w:r>
      </w:ins>
      <w:ins w:id="314" w:author="Jeremy Haynes" w:date="2024-07-08T14:18:00Z" w16du:dateUtc="2024-07-08T18:18:00Z">
        <w:r w:rsidR="00C44AC2">
          <w:rPr>
            <w:rFonts w:ascii="Times New Roman" w:hAnsi="Times New Roman"/>
          </w:rPr>
          <w:t>adulthood</w:t>
        </w:r>
      </w:ins>
      <w:ins w:id="315" w:author="Jeremy Haynes" w:date="2024-07-08T11:44:00Z" w16du:dateUtc="2024-07-08T15:44:00Z">
        <w:r w:rsidR="009A360F" w:rsidRPr="00DA6C8E">
          <w:rPr>
            <w:rFonts w:ascii="Times New Roman" w:hAnsi="Times New Roman"/>
          </w:rPr>
          <w:t xml:space="preserve">. </w:t>
        </w:r>
      </w:ins>
      <w:ins w:id="316" w:author="Jeremy Haynes" w:date="2024-07-08T14:18:00Z" w16du:dateUtc="2024-07-08T18:18:00Z">
        <w:r w:rsidR="005101FB">
          <w:rPr>
            <w:rFonts w:ascii="Times New Roman" w:hAnsi="Times New Roman"/>
          </w:rPr>
          <w:t>E</w:t>
        </w:r>
      </w:ins>
      <w:ins w:id="317" w:author="Jeremy Haynes" w:date="2024-07-08T11:44:00Z" w16du:dateUtc="2024-07-08T15:44:00Z">
        <w:r w:rsidR="009A360F" w:rsidRPr="00DA6C8E">
          <w:rPr>
            <w:rFonts w:ascii="Times New Roman" w:hAnsi="Times New Roman"/>
          </w:rPr>
          <w:t xml:space="preserve">stimates </w:t>
        </w:r>
      </w:ins>
      <w:ins w:id="318" w:author="Jeremy Haynes" w:date="2024-07-08T14:18:00Z" w16du:dateUtc="2024-07-08T18:18:00Z">
        <w:r w:rsidR="005101FB">
          <w:rPr>
            <w:rFonts w:ascii="Times New Roman" w:hAnsi="Times New Roman"/>
          </w:rPr>
          <w:t xml:space="preserve">of discounting </w:t>
        </w:r>
      </w:ins>
      <w:ins w:id="319" w:author="Jeremy Haynes" w:date="2024-07-08T11:44:00Z" w16du:dateUtc="2024-07-08T15:44:00Z">
        <w:r w:rsidR="009A360F" w:rsidRPr="00DA6C8E">
          <w:rPr>
            <w:rFonts w:ascii="Times New Roman" w:hAnsi="Times New Roman"/>
          </w:rPr>
          <w:t xml:space="preserve">were </w:t>
        </w:r>
      </w:ins>
      <w:ins w:id="320" w:author="Jeremy Haynes" w:date="2024-07-08T11:43:00Z" w16du:dateUtc="2024-07-08T15:43:00Z">
        <w:r w:rsidR="004D31E9" w:rsidRPr="00DA6C8E">
          <w:rPr>
            <w:rFonts w:ascii="Times New Roman" w:hAnsi="Times New Roman"/>
          </w:rPr>
          <w:t>then used to examine</w:t>
        </w:r>
      </w:ins>
      <w:del w:id="321" w:author="Jeremy Haynes" w:date="2024-07-08T11:43:00Z" w16du:dateUtc="2024-07-08T15:43:00Z">
        <w:r w:rsidRPr="00DA6C8E" w:rsidDel="004D31E9">
          <w:rPr>
            <w:rFonts w:ascii="Times New Roman" w:hAnsi="Times New Roman"/>
          </w:rPr>
          <w:delText>a hyperbolic discounting model and a multilevel model to examine</w:delText>
        </w:r>
      </w:del>
      <w:r w:rsidRPr="00DA6C8E">
        <w:rPr>
          <w:rFonts w:ascii="Times New Roman" w:hAnsi="Times New Roman"/>
        </w:rPr>
        <w:t xml:space="preserve"> </w:t>
      </w:r>
      <w:del w:id="322" w:author="Jeremy Haynes" w:date="2024-07-08T11:45:00Z" w16du:dateUtc="2024-07-08T15:45:00Z">
        <w:r w:rsidRPr="00DA6C8E" w:rsidDel="003B15B8">
          <w:rPr>
            <w:rFonts w:ascii="Times New Roman" w:hAnsi="Times New Roman"/>
          </w:rPr>
          <w:delText xml:space="preserve">developmental </w:delText>
        </w:r>
      </w:del>
      <w:ins w:id="323" w:author="Jeremy Haynes" w:date="2024-07-08T11:45:00Z" w16du:dateUtc="2024-07-08T15:45:00Z">
        <w:r w:rsidR="003B15B8" w:rsidRPr="00DA6C8E">
          <w:rPr>
            <w:rFonts w:ascii="Times New Roman" w:hAnsi="Times New Roman"/>
          </w:rPr>
          <w:t xml:space="preserve">longitudinal </w:t>
        </w:r>
      </w:ins>
      <w:r w:rsidRPr="00DA6C8E">
        <w:rPr>
          <w:rFonts w:ascii="Times New Roman" w:hAnsi="Times New Roman"/>
        </w:rPr>
        <w:t xml:space="preserve">changes in </w:t>
      </w:r>
      <w:del w:id="324" w:author="Jeremy Haynes" w:date="2024-07-08T11:45:00Z" w16du:dateUtc="2024-07-08T15:45:00Z">
        <w:r w:rsidRPr="00DA6C8E" w:rsidDel="009A360F">
          <w:rPr>
            <w:rFonts w:ascii="Times New Roman" w:hAnsi="Times New Roman"/>
          </w:rPr>
          <w:delText xml:space="preserve">delay </w:delText>
        </w:r>
      </w:del>
      <w:del w:id="325" w:author="Jeremy Haynes" w:date="2024-07-08T14:18:00Z" w16du:dateUtc="2024-07-08T18:18:00Z">
        <w:r w:rsidRPr="00DA6C8E" w:rsidDel="005101FB">
          <w:rPr>
            <w:rFonts w:ascii="Times New Roman" w:hAnsi="Times New Roman"/>
          </w:rPr>
          <w:delText xml:space="preserve">discounting </w:delText>
        </w:r>
      </w:del>
      <w:ins w:id="326" w:author="Jeremy Haynes" w:date="2024-07-08T14:18:00Z" w16du:dateUtc="2024-07-08T18:18:00Z">
        <w:r w:rsidR="005101FB">
          <w:rPr>
            <w:rFonts w:ascii="Times New Roman" w:hAnsi="Times New Roman"/>
          </w:rPr>
          <w:t>impulsive decisi</w:t>
        </w:r>
      </w:ins>
      <w:ins w:id="327" w:author="Jeremy Haynes" w:date="2024-07-08T14:19:00Z" w16du:dateUtc="2024-07-08T18:19:00Z">
        <w:r w:rsidR="005101FB">
          <w:rPr>
            <w:rFonts w:ascii="Times New Roman" w:hAnsi="Times New Roman"/>
          </w:rPr>
          <w:t xml:space="preserve">on-making </w:t>
        </w:r>
      </w:ins>
      <w:r w:rsidRPr="00DA6C8E">
        <w:rPr>
          <w:rFonts w:ascii="Times New Roman" w:hAnsi="Times New Roman"/>
        </w:rPr>
        <w:t xml:space="preserve">across </w:t>
      </w:r>
      <w:del w:id="328" w:author="Jeremy Haynes" w:date="2024-07-08T11:45:00Z" w16du:dateUtc="2024-07-08T15:45:00Z">
        <w:r w:rsidRPr="00DA6C8E" w:rsidDel="003B15B8">
          <w:rPr>
            <w:rFonts w:ascii="Times New Roman" w:hAnsi="Times New Roman"/>
          </w:rPr>
          <w:delText>time</w:delText>
        </w:r>
      </w:del>
      <w:ins w:id="329" w:author="Jeremy Haynes" w:date="2024-07-08T11:45:00Z" w16du:dateUtc="2024-07-08T15:45:00Z">
        <w:r w:rsidR="003B15B8" w:rsidRPr="00DA6C8E">
          <w:rPr>
            <w:rFonts w:ascii="Times New Roman" w:hAnsi="Times New Roman"/>
          </w:rPr>
          <w:t>development</w:t>
        </w:r>
      </w:ins>
      <w:r w:rsidRPr="00DA6C8E">
        <w:rPr>
          <w:rFonts w:ascii="Times New Roman" w:hAnsi="Times New Roman"/>
        </w:rPr>
        <w:t xml:space="preserve">, </w:t>
      </w:r>
      <w:ins w:id="330" w:author="Jeremy Haynes" w:date="2024-07-08T14:19:00Z" w16du:dateUtc="2024-07-08T18:19:00Z">
        <w:r w:rsidR="00EF7D3A">
          <w:rPr>
            <w:rFonts w:ascii="Times New Roman" w:hAnsi="Times New Roman"/>
          </w:rPr>
          <w:t xml:space="preserve">and they found </w:t>
        </w:r>
      </w:ins>
      <w:del w:id="331" w:author="Jeremy Haynes" w:date="2024-07-08T14:19:00Z" w16du:dateUtc="2024-07-08T18:19:00Z">
        <w:r w:rsidRPr="00DA6C8E" w:rsidDel="00EF7D3A">
          <w:rPr>
            <w:rFonts w:ascii="Times New Roman" w:hAnsi="Times New Roman"/>
          </w:rPr>
          <w:delText xml:space="preserve">finding </w:delText>
        </w:r>
      </w:del>
      <w:r w:rsidRPr="00DA6C8E">
        <w:rPr>
          <w:rFonts w:ascii="Times New Roman" w:hAnsi="Times New Roman"/>
        </w:rPr>
        <w:t xml:space="preserve">that the degree of </w:t>
      </w:r>
      <w:del w:id="332" w:author="Jeremy Haynes" w:date="2024-07-08T11:45:00Z" w16du:dateUtc="2024-07-08T15:45:00Z">
        <w:r w:rsidRPr="00DA6C8E" w:rsidDel="00BA660E">
          <w:rPr>
            <w:rFonts w:ascii="Times New Roman" w:hAnsi="Times New Roman"/>
          </w:rPr>
          <w:delText xml:space="preserve">delay </w:delText>
        </w:r>
      </w:del>
      <w:r w:rsidRPr="00DA6C8E">
        <w:rPr>
          <w:rFonts w:ascii="Times New Roman" w:hAnsi="Times New Roman"/>
        </w:rPr>
        <w:t xml:space="preserve">discounting </w:t>
      </w:r>
      <w:del w:id="333" w:author="Jeremy Haynes" w:date="2024-07-08T14:19:00Z" w16du:dateUtc="2024-07-08T18:19:00Z">
        <w:r w:rsidRPr="00DA6C8E" w:rsidDel="00E90D16">
          <w:rPr>
            <w:rFonts w:ascii="Times New Roman" w:hAnsi="Times New Roman"/>
          </w:rPr>
          <w:delText xml:space="preserve">tends to </w:delText>
        </w:r>
      </w:del>
      <w:r w:rsidRPr="00DA6C8E">
        <w:rPr>
          <w:rFonts w:ascii="Times New Roman" w:hAnsi="Times New Roman"/>
        </w:rPr>
        <w:t>decrease</w:t>
      </w:r>
      <w:ins w:id="334" w:author="Jeremy Haynes" w:date="2024-07-08T14:19:00Z" w16du:dateUtc="2024-07-08T18:19:00Z">
        <w:r w:rsidR="00E90D16">
          <w:rPr>
            <w:rFonts w:ascii="Times New Roman" w:hAnsi="Times New Roman"/>
          </w:rPr>
          <w:t>s</w:t>
        </w:r>
      </w:ins>
      <w:r w:rsidRPr="00DA6C8E">
        <w:rPr>
          <w:rFonts w:ascii="Times New Roman" w:hAnsi="Times New Roman"/>
        </w:rPr>
        <w:t xml:space="preserve"> rapidly </w:t>
      </w:r>
      <w:del w:id="335" w:author="Jeremy Haynes" w:date="2024-07-08T11:45:00Z" w16du:dateUtc="2024-07-08T15:45:00Z">
        <w:r w:rsidRPr="00DA6C8E" w:rsidDel="00BA660E">
          <w:rPr>
            <w:rFonts w:ascii="Times New Roman" w:hAnsi="Times New Roman"/>
          </w:rPr>
          <w:delText xml:space="preserve">early </w:delText>
        </w:r>
      </w:del>
      <w:r w:rsidRPr="00DA6C8E">
        <w:rPr>
          <w:rFonts w:ascii="Times New Roman" w:hAnsi="Times New Roman"/>
        </w:rPr>
        <w:t xml:space="preserve">in </w:t>
      </w:r>
      <w:ins w:id="336" w:author="Jeremy Haynes" w:date="2024-07-08T11:45:00Z" w16du:dateUtc="2024-07-08T15:45:00Z">
        <w:r w:rsidR="00BA660E" w:rsidRPr="00DA6C8E">
          <w:rPr>
            <w:rFonts w:ascii="Times New Roman" w:hAnsi="Times New Roman"/>
          </w:rPr>
          <w:t xml:space="preserve">early </w:t>
        </w:r>
      </w:ins>
      <w:r w:rsidRPr="00DA6C8E">
        <w:rPr>
          <w:rFonts w:ascii="Times New Roman" w:hAnsi="Times New Roman"/>
        </w:rPr>
        <w:t xml:space="preserve">childhood and </w:t>
      </w:r>
      <w:ins w:id="337" w:author="Jeremy Haynes" w:date="2024-07-08T11:46:00Z" w16du:dateUtc="2024-07-08T15:46:00Z">
        <w:r w:rsidR="00807196" w:rsidRPr="00DA6C8E">
          <w:rPr>
            <w:rFonts w:ascii="Times New Roman" w:hAnsi="Times New Roman"/>
          </w:rPr>
          <w:t xml:space="preserve">then </w:t>
        </w:r>
      </w:ins>
      <w:ins w:id="338" w:author="Jeremy Haynes" w:date="2024-07-08T11:45:00Z" w16du:dateUtc="2024-07-08T15:45:00Z">
        <w:r w:rsidR="00BA660E" w:rsidRPr="00DA6C8E">
          <w:rPr>
            <w:rFonts w:ascii="Times New Roman" w:hAnsi="Times New Roman"/>
          </w:rPr>
          <w:t>stabili</w:t>
        </w:r>
      </w:ins>
      <w:ins w:id="339" w:author="Jeremy Haynes" w:date="2024-07-08T14:19:00Z" w16du:dateUtc="2024-07-08T18:19:00Z">
        <w:r w:rsidR="00531935">
          <w:rPr>
            <w:rFonts w:ascii="Times New Roman" w:hAnsi="Times New Roman"/>
          </w:rPr>
          <w:t>zes</w:t>
        </w:r>
      </w:ins>
      <w:ins w:id="340" w:author="Jeremy Haynes" w:date="2024-07-08T11:45:00Z" w16du:dateUtc="2024-07-08T15:45:00Z">
        <w:r w:rsidR="00BA660E" w:rsidRPr="00DA6C8E">
          <w:rPr>
            <w:rFonts w:ascii="Times New Roman" w:hAnsi="Times New Roman"/>
          </w:rPr>
          <w:t xml:space="preserve"> in </w:t>
        </w:r>
      </w:ins>
      <w:del w:id="341" w:author="Jeremy Haynes" w:date="2024-07-08T11:45:00Z" w16du:dateUtc="2024-07-08T15:45:00Z">
        <w:r w:rsidRPr="00DA6C8E" w:rsidDel="00BA660E">
          <w:rPr>
            <w:rFonts w:ascii="Times New Roman" w:hAnsi="Times New Roman"/>
          </w:rPr>
          <w:delText xml:space="preserve">begins to level off in </w:delText>
        </w:r>
      </w:del>
      <w:r w:rsidRPr="00DA6C8E">
        <w:rPr>
          <w:rFonts w:ascii="Times New Roman" w:hAnsi="Times New Roman"/>
        </w:rPr>
        <w:t xml:space="preserve">mid-to-late adolescence. </w:t>
      </w:r>
      <w:ins w:id="342" w:author="Jeremy Haynes" w:date="2024-07-08T14:21:00Z" w16du:dateUtc="2024-07-08T18:21:00Z">
        <w:r w:rsidR="002E4742">
          <w:rPr>
            <w:rFonts w:ascii="Times New Roman" w:hAnsi="Times New Roman"/>
          </w:rPr>
          <w:t xml:space="preserve">Two-stage approaches are frequently used when we use theoretical models </w:t>
        </w:r>
      </w:ins>
      <w:ins w:id="343" w:author="Jeremy Haynes" w:date="2024-07-08T14:22:00Z" w16du:dateUtc="2024-07-08T18:22:00Z">
        <w:r w:rsidR="002E4742">
          <w:rPr>
            <w:rFonts w:ascii="Times New Roman" w:hAnsi="Times New Roman"/>
          </w:rPr>
          <w:t xml:space="preserve">of behavior to make inferences about a population via a statistical model. </w:t>
        </w:r>
      </w:ins>
      <w:ins w:id="344" w:author="Jeremy Haynes" w:date="2024-07-08T14:23:00Z" w16du:dateUtc="2024-07-08T18:23:00Z">
        <w:r w:rsidR="002E4742">
          <w:rPr>
            <w:rFonts w:ascii="Times New Roman" w:hAnsi="Times New Roman"/>
          </w:rPr>
          <w:t xml:space="preserve">A disadvantage of such approaches, however, is that </w:t>
        </w:r>
      </w:ins>
      <w:ins w:id="345" w:author="Jeremy Haynes" w:date="2024-07-08T14:22:00Z" w16du:dateUtc="2024-07-08T18:22:00Z">
        <w:r w:rsidR="002E4742">
          <w:rPr>
            <w:rFonts w:ascii="Times New Roman" w:hAnsi="Times New Roman"/>
          </w:rPr>
          <w:t xml:space="preserve">estimates from the theoretical model are treated as “true” scores </w:t>
        </w:r>
      </w:ins>
      <w:ins w:id="346" w:author="Jeremy Haynes" w:date="2024-07-08T14:24:00Z" w16du:dateUtc="2024-07-08T18:24:00Z">
        <w:r w:rsidR="002E4742">
          <w:rPr>
            <w:rFonts w:ascii="Times New Roman" w:hAnsi="Times New Roman"/>
          </w:rPr>
          <w:t xml:space="preserve">(i.e., observed without error) </w:t>
        </w:r>
      </w:ins>
      <w:ins w:id="347" w:author="Jeremy Haynes" w:date="2024-07-08T14:22:00Z" w16du:dateUtc="2024-07-08T18:22:00Z">
        <w:r w:rsidR="002E4742">
          <w:rPr>
            <w:rFonts w:ascii="Times New Roman" w:hAnsi="Times New Roman"/>
          </w:rPr>
          <w:t>in the statistical model</w:t>
        </w:r>
      </w:ins>
      <w:ins w:id="348" w:author="Jeremy Haynes" w:date="2024-07-08T14:24:00Z" w16du:dateUtc="2024-07-08T18:24:00Z">
        <w:r w:rsidR="002E4742">
          <w:rPr>
            <w:rFonts w:ascii="Times New Roman" w:hAnsi="Times New Roman"/>
          </w:rPr>
          <w:t>. By incorporating the uncertainty associated with our estimation of the theoretical parameters into the statistical</w:t>
        </w:r>
      </w:ins>
      <w:ins w:id="349" w:author="Jeremy Haynes" w:date="2024-07-08T14:23:00Z" w16du:dateUtc="2024-07-08T18:23:00Z">
        <w:r w:rsidR="002E4742">
          <w:rPr>
            <w:rFonts w:ascii="Times New Roman" w:hAnsi="Times New Roman"/>
          </w:rPr>
          <w:t xml:space="preserve"> </w:t>
        </w:r>
      </w:ins>
      <w:ins w:id="350" w:author="Jeremy Haynes" w:date="2024-07-08T14:24:00Z" w16du:dateUtc="2024-07-08T18:24:00Z">
        <w:r w:rsidR="002E4742">
          <w:rPr>
            <w:rFonts w:ascii="Times New Roman" w:hAnsi="Times New Roman"/>
          </w:rPr>
          <w:t xml:space="preserve">model, we can improve </w:t>
        </w:r>
      </w:ins>
      <w:ins w:id="351" w:author="Jeremy Haynes" w:date="2024-07-08T14:25:00Z" w16du:dateUtc="2024-07-08T18:25:00Z">
        <w:r w:rsidR="002E4742">
          <w:rPr>
            <w:rFonts w:ascii="Times New Roman" w:hAnsi="Times New Roman"/>
          </w:rPr>
          <w:t xml:space="preserve">our overall ability to estimate longitudinal changes in computationally-derived parameters. </w:t>
        </w:r>
      </w:ins>
    </w:p>
    <w:p w14:paraId="115EAA8A" w14:textId="4A62D9AB" w:rsidR="000C6A30" w:rsidRPr="00DA6C8E" w:rsidDel="00EF3A5C" w:rsidRDefault="00EF3A5C">
      <w:pPr>
        <w:spacing w:line="480" w:lineRule="auto"/>
        <w:ind w:firstLine="720"/>
        <w:rPr>
          <w:del w:id="352" w:author="Jeremy Haynes" w:date="2024-07-08T14:28:00Z" w16du:dateUtc="2024-07-08T18:28:00Z"/>
          <w:rFonts w:ascii="Times New Roman" w:hAnsi="Times New Roman"/>
        </w:rPr>
        <w:pPrChange w:id="353" w:author="Jeremy Haynes" w:date="2024-07-08T14:27:00Z" w16du:dateUtc="2024-07-08T18:27:00Z">
          <w:pPr>
            <w:pStyle w:val="BodyText"/>
            <w:widowControl w:val="0"/>
            <w:spacing w:after="0" w:line="480" w:lineRule="auto"/>
            <w:ind w:firstLine="720"/>
          </w:pPr>
        </w:pPrChange>
      </w:pPr>
      <w:ins w:id="354" w:author="Jeremy Haynes" w:date="2024-07-08T14:26:00Z" w16du:dateUtc="2024-07-08T18:26:00Z">
        <w:r>
          <w:rPr>
            <w:rFonts w:ascii="Times New Roman" w:hAnsi="Times New Roman"/>
          </w:rPr>
          <w:t>Here, we illustrate h</w:t>
        </w:r>
      </w:ins>
      <w:ins w:id="355" w:author="Jeremy Haynes" w:date="2024-07-08T14:27:00Z" w16du:dateUtc="2024-07-08T18:27:00Z">
        <w:r>
          <w:rPr>
            <w:rFonts w:ascii="Times New Roman" w:hAnsi="Times New Roman"/>
          </w:rPr>
          <w:t>ow to incorporate the uncertainty associated with estimating theoretical parameters within a statistical model via hierarchical Bayesian modeling. Hierarchical modeling</w:t>
        </w:r>
      </w:ins>
      <w:del w:id="356" w:author="Jeremy Haynes" w:date="2024-07-08T14:27:00Z" w16du:dateUtc="2024-07-08T18:27:00Z">
        <w:r w:rsidR="000C6A30" w:rsidRPr="00DA6C8E" w:rsidDel="00EF3A5C">
          <w:rPr>
            <w:rFonts w:ascii="Times New Roman" w:hAnsi="Times New Roman"/>
          </w:rPr>
          <w:delText>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because we can use</w:delText>
        </w:r>
      </w:del>
      <w:r w:rsidR="000C6A30" w:rsidRPr="00DA6C8E">
        <w:rPr>
          <w:rFonts w:ascii="Times New Roman" w:hAnsi="Times New Roman"/>
        </w:rPr>
        <w:t xml:space="preserve"> </w:t>
      </w:r>
      <w:ins w:id="357" w:author="Jeremy Haynes" w:date="2024-07-08T14:28:00Z" w16du:dateUtc="2024-07-08T18:28:00Z">
        <w:r w:rsidR="006A7CBE">
          <w:rPr>
            <w:rFonts w:ascii="Times New Roman" w:hAnsi="Times New Roman"/>
          </w:rPr>
          <w:t xml:space="preserve">allows us to use </w:t>
        </w:r>
      </w:ins>
      <w:r w:rsidR="000C6A30" w:rsidRPr="00DA6C8E">
        <w:rPr>
          <w:rFonts w:ascii="Times New Roman" w:hAnsi="Times New Roman"/>
        </w:rPr>
        <w:t>information derived from all participants and all timepoints to inform estimates of different individuals and at different timepoints.</w:t>
      </w:r>
      <w:ins w:id="358" w:author="Jeremy Haynes" w:date="2024-07-08T14:28:00Z" w16du:dateUtc="2024-07-08T18:28:00Z">
        <w:r w:rsidR="006A7CBE">
          <w:rPr>
            <w:rFonts w:ascii="Times New Roman" w:hAnsi="Times New Roman"/>
          </w:rPr>
          <w:t xml:space="preserve"> Bayesian estimation </w:t>
        </w:r>
      </w:ins>
      <w:ins w:id="359" w:author="Jeremy Haynes" w:date="2024-07-08T14:29:00Z" w16du:dateUtc="2024-07-08T18:29:00Z">
        <w:r w:rsidR="006A7CBE">
          <w:rPr>
            <w:rFonts w:ascii="Times New Roman" w:hAnsi="Times New Roman"/>
          </w:rPr>
          <w:t xml:space="preserve">is a </w:t>
        </w:r>
      </w:ins>
      <w:ins w:id="360" w:author="Jeremy Haynes" w:date="2024-07-08T14:28:00Z" w16du:dateUtc="2024-07-08T18:28:00Z">
        <w:r w:rsidR="006A7CBE">
          <w:rPr>
            <w:rFonts w:ascii="Times New Roman" w:hAnsi="Times New Roman"/>
          </w:rPr>
          <w:t xml:space="preserve">more </w:t>
        </w:r>
        <w:r w:rsidR="006A7CBE">
          <w:rPr>
            <w:rFonts w:ascii="Times New Roman" w:hAnsi="Times New Roman"/>
          </w:rPr>
          <w:lastRenderedPageBreak/>
          <w:t>flexibl</w:t>
        </w:r>
      </w:ins>
      <w:ins w:id="361" w:author="Jeremy Haynes" w:date="2024-07-08T14:29:00Z" w16du:dateUtc="2024-07-08T18:29:00Z">
        <w:r w:rsidR="006A7CBE">
          <w:rPr>
            <w:rFonts w:ascii="Times New Roman" w:hAnsi="Times New Roman"/>
          </w:rPr>
          <w:t>e</w:t>
        </w:r>
      </w:ins>
      <w:ins w:id="362" w:author="Jeremy Haynes" w:date="2024-07-08T14:28:00Z" w16du:dateUtc="2024-07-08T18:28:00Z">
        <w:r w:rsidR="006A7CBE">
          <w:rPr>
            <w:rFonts w:ascii="Times New Roman" w:hAnsi="Times New Roman"/>
          </w:rPr>
          <w:t xml:space="preserve"> and more powerful approach</w:t>
        </w:r>
      </w:ins>
      <w:ins w:id="363" w:author="Jeremy Haynes" w:date="2024-07-08T14:29:00Z" w16du:dateUtc="2024-07-08T18:29:00Z">
        <w:r w:rsidR="006A7CBE">
          <w:rPr>
            <w:rFonts w:ascii="Times New Roman" w:hAnsi="Times New Roman"/>
          </w:rPr>
          <w:t xml:space="preserve"> to hierarchical modeling that is well-suited for estimating </w:t>
        </w:r>
      </w:ins>
      <w:ins w:id="364" w:author="Jeremy Haynes" w:date="2024-07-08T14:31:00Z" w16du:dateUtc="2024-07-08T18:31:00Z">
        <w:r w:rsidR="006A7CBE">
          <w:rPr>
            <w:rFonts w:ascii="Times New Roman" w:hAnsi="Times New Roman"/>
          </w:rPr>
          <w:t xml:space="preserve">computational </w:t>
        </w:r>
      </w:ins>
      <w:ins w:id="365" w:author="Jeremy Haynes" w:date="2024-07-08T14:30:00Z" w16du:dateUtc="2024-07-08T18:30:00Z">
        <w:r w:rsidR="006A7CBE">
          <w:rPr>
            <w:rFonts w:ascii="Times New Roman" w:hAnsi="Times New Roman"/>
          </w:rPr>
          <w:t>and growth curve parameters.</w:t>
        </w:r>
      </w:ins>
    </w:p>
    <w:p w14:paraId="10743B40" w14:textId="00438DD6" w:rsidR="00816FFE" w:rsidRPr="00DA6C8E" w:rsidDel="00EF3A5C" w:rsidRDefault="003023FB" w:rsidP="007C39D9">
      <w:pPr>
        <w:pStyle w:val="Heading4"/>
        <w:rPr>
          <w:del w:id="366" w:author="Jeremy Haynes" w:date="2024-07-08T14:28:00Z" w16du:dateUtc="2024-07-08T18:28:00Z"/>
          <w:rFonts w:cs="Times New Roman"/>
        </w:rPr>
      </w:pPr>
      <w:del w:id="367" w:author="Jeremy Haynes" w:date="2024-07-08T14:28:00Z" w16du:dateUtc="2024-07-08T18:28:00Z">
        <w:r w:rsidRPr="00DA6C8E" w:rsidDel="00EF3A5C">
          <w:rPr>
            <w:rFonts w:cs="Times New Roman"/>
          </w:rPr>
          <w:delText xml:space="preserve">1.1.2 </w:delText>
        </w:r>
        <w:r w:rsidR="00816FFE" w:rsidRPr="00DA6C8E" w:rsidDel="00EF3A5C">
          <w:rPr>
            <w:rFonts w:cs="Times New Roman"/>
          </w:rPr>
          <w:delText>Benefits of longitudinal designs</w:delText>
        </w:r>
      </w:del>
    </w:p>
    <w:p w14:paraId="5611CDCE" w14:textId="68E722ED" w:rsidR="00816FFE" w:rsidRPr="00DA6C8E" w:rsidDel="00EF3A5C" w:rsidRDefault="00816FFE" w:rsidP="007C39D9">
      <w:pPr>
        <w:pStyle w:val="ListParagraph"/>
        <w:numPr>
          <w:ilvl w:val="1"/>
          <w:numId w:val="5"/>
        </w:numPr>
        <w:autoSpaceDE/>
        <w:autoSpaceDN/>
        <w:rPr>
          <w:del w:id="368" w:author="Jeremy Haynes" w:date="2024-07-08T14:28:00Z" w16du:dateUtc="2024-07-08T18:28:00Z"/>
          <w:rFonts w:ascii="Times New Roman" w:hAnsi="Times New Roman"/>
          <w:rPrChange w:id="369" w:author="Jeremy Haynes" w:date="2024-07-08T14:16:00Z" w16du:dateUtc="2024-07-08T18:16:00Z">
            <w:rPr>
              <w:del w:id="370" w:author="Jeremy Haynes" w:date="2024-07-08T14:28:00Z" w16du:dateUtc="2024-07-08T18:28:00Z"/>
            </w:rPr>
          </w:rPrChange>
        </w:rPr>
      </w:pPr>
      <w:del w:id="371" w:author="Jeremy Haynes" w:date="2024-07-08T14:28:00Z" w16du:dateUtc="2024-07-08T18:28:00Z">
        <w:r w:rsidRPr="00DA6C8E" w:rsidDel="00EF3A5C">
          <w:rPr>
            <w:rFonts w:ascii="Times New Roman" w:hAnsi="Times New Roman"/>
            <w:rPrChange w:id="372" w:author="Jeremy Haynes" w:date="2024-07-08T14:16:00Z" w16du:dateUtc="2024-07-08T18:16:00Z">
              <w:rPr/>
            </w:rPrChange>
          </w:rPr>
          <w:delText>Examine change at both group and individual level</w:delText>
        </w:r>
      </w:del>
    </w:p>
    <w:p w14:paraId="04114396" w14:textId="0C26A134" w:rsidR="00816FFE" w:rsidRPr="00DA6C8E" w:rsidDel="00EF3A5C" w:rsidRDefault="00816FFE" w:rsidP="007C39D9">
      <w:pPr>
        <w:pStyle w:val="ListParagraph"/>
        <w:numPr>
          <w:ilvl w:val="1"/>
          <w:numId w:val="5"/>
        </w:numPr>
        <w:autoSpaceDE/>
        <w:autoSpaceDN/>
        <w:rPr>
          <w:del w:id="373" w:author="Jeremy Haynes" w:date="2024-07-08T14:28:00Z" w16du:dateUtc="2024-07-08T18:28:00Z"/>
          <w:rFonts w:ascii="Times New Roman" w:hAnsi="Times New Roman"/>
          <w:rPrChange w:id="374" w:author="Jeremy Haynes" w:date="2024-07-08T14:16:00Z" w16du:dateUtc="2024-07-08T18:16:00Z">
            <w:rPr>
              <w:del w:id="375" w:author="Jeremy Haynes" w:date="2024-07-08T14:28:00Z" w16du:dateUtc="2024-07-08T18:28:00Z"/>
            </w:rPr>
          </w:rPrChange>
        </w:rPr>
      </w:pPr>
      <w:del w:id="376" w:author="Jeremy Haynes" w:date="2024-07-08T14:28:00Z" w16du:dateUtc="2024-07-08T18:28:00Z">
        <w:r w:rsidRPr="00DA6C8E" w:rsidDel="00EF3A5C">
          <w:rPr>
            <w:rFonts w:ascii="Times New Roman" w:hAnsi="Times New Roman"/>
            <w:rPrChange w:id="377" w:author="Jeremy Haynes" w:date="2024-07-08T14:16:00Z" w16du:dateUtc="2024-07-08T18:16:00Z">
              <w:rPr/>
            </w:rPrChange>
          </w:rPr>
          <w:delText>Establish sequence of events (i.e., what predicts what)</w:delText>
        </w:r>
      </w:del>
    </w:p>
    <w:p w14:paraId="7426FC21" w14:textId="41030302" w:rsidR="003C0425" w:rsidRPr="00DA6C8E" w:rsidDel="00EF3A5C" w:rsidRDefault="003C0425" w:rsidP="003C0425">
      <w:pPr>
        <w:autoSpaceDE/>
        <w:autoSpaceDN/>
        <w:rPr>
          <w:del w:id="378" w:author="Jeremy Haynes" w:date="2024-07-08T14:28:00Z" w16du:dateUtc="2024-07-08T18:28:00Z"/>
          <w:rFonts w:ascii="Times New Roman" w:hAnsi="Times New Roman"/>
          <w:rPrChange w:id="379" w:author="Jeremy Haynes" w:date="2024-07-08T14:16:00Z" w16du:dateUtc="2024-07-08T18:16:00Z">
            <w:rPr>
              <w:del w:id="380" w:author="Jeremy Haynes" w:date="2024-07-08T14:28:00Z" w16du:dateUtc="2024-07-08T18:28:00Z"/>
            </w:rPr>
          </w:rPrChange>
        </w:rPr>
      </w:pPr>
    </w:p>
    <w:p w14:paraId="255A8C9D" w14:textId="567F891E" w:rsidR="00816FFE" w:rsidRPr="00DA6C8E" w:rsidDel="00EF3A5C" w:rsidRDefault="003C0425" w:rsidP="007C39D9">
      <w:pPr>
        <w:pStyle w:val="Heading4"/>
        <w:rPr>
          <w:del w:id="381" w:author="Jeremy Haynes" w:date="2024-07-08T14:28:00Z" w16du:dateUtc="2024-07-08T18:28:00Z"/>
          <w:rFonts w:cs="Times New Roman"/>
        </w:rPr>
      </w:pPr>
      <w:del w:id="382" w:author="Jeremy Haynes" w:date="2024-07-08T14:28:00Z" w16du:dateUtc="2024-07-08T18:28:00Z">
        <w:r w:rsidRPr="00DA6C8E" w:rsidDel="00EF3A5C">
          <w:rPr>
            <w:rFonts w:cs="Times New Roman"/>
          </w:rPr>
          <w:delText xml:space="preserve">1.1.3 </w:delText>
        </w:r>
        <w:r w:rsidR="00816FFE" w:rsidRPr="00DA6C8E" w:rsidDel="00EF3A5C">
          <w:rPr>
            <w:rFonts w:cs="Times New Roman"/>
          </w:rPr>
          <w:delText>Drawbacks to longitudinal designs</w:delText>
        </w:r>
      </w:del>
    </w:p>
    <w:p w14:paraId="1DD12294" w14:textId="4E5A5B7C" w:rsidR="00816FFE" w:rsidRPr="00DA6C8E" w:rsidDel="00EF3A5C" w:rsidRDefault="00816FFE" w:rsidP="007C39D9">
      <w:pPr>
        <w:pStyle w:val="ListParagraph"/>
        <w:numPr>
          <w:ilvl w:val="1"/>
          <w:numId w:val="5"/>
        </w:numPr>
        <w:autoSpaceDE/>
        <w:autoSpaceDN/>
        <w:rPr>
          <w:del w:id="383" w:author="Jeremy Haynes" w:date="2024-07-08T14:28:00Z" w16du:dateUtc="2024-07-08T18:28:00Z"/>
          <w:rFonts w:ascii="Times New Roman" w:hAnsi="Times New Roman"/>
          <w:rPrChange w:id="384" w:author="Jeremy Haynes" w:date="2024-07-08T14:16:00Z" w16du:dateUtc="2024-07-08T18:16:00Z">
            <w:rPr>
              <w:del w:id="385" w:author="Jeremy Haynes" w:date="2024-07-08T14:28:00Z" w16du:dateUtc="2024-07-08T18:28:00Z"/>
            </w:rPr>
          </w:rPrChange>
        </w:rPr>
      </w:pPr>
      <w:del w:id="386" w:author="Jeremy Haynes" w:date="2024-07-08T14:28:00Z" w16du:dateUtc="2024-07-08T18:28:00Z">
        <w:r w:rsidRPr="00DA6C8E" w:rsidDel="00EF3A5C">
          <w:rPr>
            <w:rFonts w:ascii="Times New Roman" w:hAnsi="Times New Roman"/>
            <w:rPrChange w:id="387" w:author="Jeremy Haynes" w:date="2024-07-08T14:16:00Z" w16du:dateUtc="2024-07-08T18:16:00Z">
              <w:rPr/>
            </w:rPrChange>
          </w:rPr>
          <w:delText>Expensive &amp; difficult</w:delText>
        </w:r>
      </w:del>
    </w:p>
    <w:p w14:paraId="7B283C70" w14:textId="3FFFB446" w:rsidR="00816FFE" w:rsidRPr="00DA6C8E" w:rsidDel="00EF3A5C" w:rsidRDefault="00816FFE" w:rsidP="007C39D9">
      <w:pPr>
        <w:pStyle w:val="ListParagraph"/>
        <w:numPr>
          <w:ilvl w:val="1"/>
          <w:numId w:val="5"/>
        </w:numPr>
        <w:autoSpaceDE/>
        <w:autoSpaceDN/>
        <w:rPr>
          <w:del w:id="388" w:author="Jeremy Haynes" w:date="2024-07-08T14:28:00Z" w16du:dateUtc="2024-07-08T18:28:00Z"/>
          <w:rFonts w:ascii="Times New Roman" w:hAnsi="Times New Roman"/>
          <w:rPrChange w:id="389" w:author="Jeremy Haynes" w:date="2024-07-08T14:16:00Z" w16du:dateUtc="2024-07-08T18:16:00Z">
            <w:rPr>
              <w:del w:id="390" w:author="Jeremy Haynes" w:date="2024-07-08T14:28:00Z" w16du:dateUtc="2024-07-08T18:28:00Z"/>
            </w:rPr>
          </w:rPrChange>
        </w:rPr>
      </w:pPr>
      <w:del w:id="391" w:author="Jeremy Haynes" w:date="2024-07-08T14:28:00Z" w16du:dateUtc="2024-07-08T18:28:00Z">
        <w:r w:rsidRPr="00DA6C8E" w:rsidDel="00EF3A5C">
          <w:rPr>
            <w:rFonts w:ascii="Times New Roman" w:hAnsi="Times New Roman"/>
            <w:rPrChange w:id="392" w:author="Jeremy Haynes" w:date="2024-07-08T14:16:00Z" w16du:dateUtc="2024-07-08T18:16:00Z">
              <w:rPr/>
            </w:rPrChange>
          </w:rPr>
          <w:delText>Random assignment of variables is uncommon; thus, cannot establish causation</w:delText>
        </w:r>
      </w:del>
    </w:p>
    <w:p w14:paraId="51A38920" w14:textId="3CF619CF" w:rsidR="00816FFE" w:rsidRPr="00DA6C8E" w:rsidDel="00EF3A5C" w:rsidRDefault="00816FFE" w:rsidP="007C39D9">
      <w:pPr>
        <w:pStyle w:val="ListParagraph"/>
        <w:numPr>
          <w:ilvl w:val="1"/>
          <w:numId w:val="5"/>
        </w:numPr>
        <w:autoSpaceDE/>
        <w:autoSpaceDN/>
        <w:rPr>
          <w:del w:id="393" w:author="Jeremy Haynes" w:date="2024-07-08T14:28:00Z" w16du:dateUtc="2024-07-08T18:28:00Z"/>
          <w:rFonts w:ascii="Times New Roman" w:hAnsi="Times New Roman"/>
          <w:rPrChange w:id="394" w:author="Jeremy Haynes" w:date="2024-07-08T14:16:00Z" w16du:dateUtc="2024-07-08T18:16:00Z">
            <w:rPr>
              <w:del w:id="395" w:author="Jeremy Haynes" w:date="2024-07-08T14:28:00Z" w16du:dateUtc="2024-07-08T18:28:00Z"/>
            </w:rPr>
          </w:rPrChange>
        </w:rPr>
      </w:pPr>
      <w:del w:id="396" w:author="Jeremy Haynes" w:date="2024-07-08T14:28:00Z" w16du:dateUtc="2024-07-08T18:28:00Z">
        <w:r w:rsidRPr="00DA6C8E" w:rsidDel="00EF3A5C">
          <w:rPr>
            <w:rFonts w:ascii="Times New Roman" w:hAnsi="Times New Roman"/>
            <w:rPrChange w:id="397" w:author="Jeremy Haynes" w:date="2024-07-08T14:16:00Z" w16du:dateUtc="2024-07-08T18:16:00Z">
              <w:rPr/>
            </w:rPrChange>
          </w:rPr>
          <w:delText>Sequence effects may bias results</w:delText>
        </w:r>
      </w:del>
    </w:p>
    <w:p w14:paraId="0583F57A" w14:textId="4848E8CC" w:rsidR="00816FFE" w:rsidRPr="00DA6C8E" w:rsidDel="00EF3A5C" w:rsidRDefault="00816FFE" w:rsidP="00816FFE">
      <w:pPr>
        <w:pStyle w:val="BodyText"/>
        <w:widowControl w:val="0"/>
        <w:spacing w:after="0"/>
        <w:ind w:firstLine="720"/>
        <w:rPr>
          <w:del w:id="398" w:author="Jeremy Haynes" w:date="2024-07-08T14:28:00Z" w16du:dateUtc="2024-07-08T18:28:00Z"/>
          <w:rFonts w:ascii="Times New Roman" w:hAnsi="Times New Roman" w:cs="Times New Roman"/>
        </w:rPr>
      </w:pPr>
    </w:p>
    <w:p w14:paraId="326CF89A" w14:textId="6BC8D161" w:rsidR="00816FFE" w:rsidRPr="00DA6C8E" w:rsidDel="00EF3A5C" w:rsidRDefault="00816FFE" w:rsidP="00816FFE">
      <w:pPr>
        <w:pStyle w:val="Heading3"/>
        <w:rPr>
          <w:del w:id="399" w:author="Jeremy Haynes" w:date="2024-07-08T14:28:00Z" w16du:dateUtc="2024-07-08T18:28:00Z"/>
          <w:rFonts w:ascii="Times New Roman" w:hAnsi="Times New Roman" w:cs="Times New Roman"/>
          <w:rPrChange w:id="400" w:author="Jeremy Haynes" w:date="2024-07-08T14:16:00Z" w16du:dateUtc="2024-07-08T18:16:00Z">
            <w:rPr>
              <w:del w:id="401" w:author="Jeremy Haynes" w:date="2024-07-08T14:28:00Z" w16du:dateUtc="2024-07-08T18:28:00Z"/>
            </w:rPr>
          </w:rPrChange>
        </w:rPr>
      </w:pPr>
      <w:del w:id="402" w:author="Jeremy Haynes" w:date="2024-07-08T14:28:00Z" w16du:dateUtc="2024-07-08T18:28:00Z">
        <w:r w:rsidRPr="00DA6C8E" w:rsidDel="00EF3A5C">
          <w:rPr>
            <w:rFonts w:ascii="Times New Roman" w:hAnsi="Times New Roman" w:cs="Times New Roman"/>
            <w:b w:val="0"/>
            <w:rPrChange w:id="403" w:author="Jeremy Haynes" w:date="2024-07-08T14:16:00Z" w16du:dateUtc="2024-07-08T18:16:00Z">
              <w:rPr>
                <w:b w:val="0"/>
              </w:rPr>
            </w:rPrChange>
          </w:rPr>
          <w:delText xml:space="preserve">1.2 </w:delText>
        </w:r>
        <w:r w:rsidR="00E96E8A" w:rsidRPr="00DA6C8E" w:rsidDel="00EF3A5C">
          <w:rPr>
            <w:rFonts w:ascii="Times New Roman" w:hAnsi="Times New Roman" w:cs="Times New Roman"/>
            <w:b w:val="0"/>
            <w:rPrChange w:id="404" w:author="Jeremy Haynes" w:date="2024-07-08T14:16:00Z" w16du:dateUtc="2024-07-08T18:16:00Z">
              <w:rPr>
                <w:b w:val="0"/>
              </w:rPr>
            </w:rPrChange>
          </w:rPr>
          <w:delText>Longitudinal Modeling Methods</w:delText>
        </w:r>
      </w:del>
    </w:p>
    <w:p w14:paraId="37408709" w14:textId="244745ED" w:rsidR="00816FFE" w:rsidRPr="00DA6C8E" w:rsidDel="00EF3A5C" w:rsidRDefault="000435C5" w:rsidP="007C39D9">
      <w:pPr>
        <w:pStyle w:val="Heading4"/>
        <w:rPr>
          <w:del w:id="405" w:author="Jeremy Haynes" w:date="2024-07-08T14:28:00Z" w16du:dateUtc="2024-07-08T18:28:00Z"/>
          <w:rFonts w:cs="Times New Roman"/>
        </w:rPr>
      </w:pPr>
      <w:del w:id="406" w:author="Jeremy Haynes" w:date="2024-07-08T14:28:00Z" w16du:dateUtc="2024-07-08T18:28:00Z">
        <w:r w:rsidRPr="00DA6C8E" w:rsidDel="00EF3A5C">
          <w:rPr>
            <w:rFonts w:cs="Times New Roman"/>
          </w:rPr>
          <w:delText xml:space="preserve">1.2.1 </w:delText>
        </w:r>
        <w:r w:rsidR="00816FFE" w:rsidRPr="00DA6C8E" w:rsidDel="00EF3A5C">
          <w:rPr>
            <w:rFonts w:cs="Times New Roman"/>
          </w:rPr>
          <w:delText>RM ANOVAs</w:delText>
        </w:r>
      </w:del>
    </w:p>
    <w:p w14:paraId="4189465A" w14:textId="0C68759F" w:rsidR="00816FFE" w:rsidRPr="00DA6C8E" w:rsidDel="00EF3A5C" w:rsidRDefault="000435C5" w:rsidP="007C39D9">
      <w:pPr>
        <w:pStyle w:val="Heading4"/>
        <w:rPr>
          <w:del w:id="407" w:author="Jeremy Haynes" w:date="2024-07-08T14:28:00Z" w16du:dateUtc="2024-07-08T18:28:00Z"/>
          <w:rFonts w:cs="Times New Roman"/>
        </w:rPr>
      </w:pPr>
      <w:del w:id="408" w:author="Jeremy Haynes" w:date="2024-07-08T14:28:00Z" w16du:dateUtc="2024-07-08T18:28:00Z">
        <w:r w:rsidRPr="00DA6C8E" w:rsidDel="00EF3A5C">
          <w:rPr>
            <w:rFonts w:cs="Times New Roman"/>
          </w:rPr>
          <w:delText xml:space="preserve">1.2.2 </w:delText>
        </w:r>
        <w:r w:rsidR="00816FFE" w:rsidRPr="00DA6C8E" w:rsidDel="00EF3A5C">
          <w:rPr>
            <w:rFonts w:cs="Times New Roman"/>
          </w:rPr>
          <w:delText>Multilevel modeling</w:delText>
        </w:r>
      </w:del>
    </w:p>
    <w:p w14:paraId="4A5CBB9E" w14:textId="71C79847" w:rsidR="00816FFE" w:rsidRPr="00DA6C8E" w:rsidDel="00EF3A5C" w:rsidRDefault="000435C5" w:rsidP="007C39D9">
      <w:pPr>
        <w:pStyle w:val="Heading4"/>
        <w:rPr>
          <w:del w:id="409" w:author="Jeremy Haynes" w:date="2024-07-08T14:28:00Z" w16du:dateUtc="2024-07-08T18:28:00Z"/>
          <w:rFonts w:cs="Times New Roman"/>
        </w:rPr>
      </w:pPr>
      <w:del w:id="410" w:author="Jeremy Haynes" w:date="2024-07-08T14:28:00Z" w16du:dateUtc="2024-07-08T18:28:00Z">
        <w:r w:rsidRPr="00DA6C8E" w:rsidDel="00EF3A5C">
          <w:rPr>
            <w:rFonts w:cs="Times New Roman"/>
          </w:rPr>
          <w:delText xml:space="preserve">1.2.3 </w:delText>
        </w:r>
        <w:r w:rsidR="00816FFE" w:rsidRPr="00DA6C8E" w:rsidDel="00EF3A5C">
          <w:rPr>
            <w:rFonts w:cs="Times New Roman"/>
          </w:rPr>
          <w:delText>Latent growth curve modeling</w:delText>
        </w:r>
      </w:del>
    </w:p>
    <w:p w14:paraId="0BACA8E3" w14:textId="77777777" w:rsidR="00E25E54" w:rsidRPr="00DA6C8E" w:rsidRDefault="00E25E54">
      <w:pPr>
        <w:spacing w:line="480" w:lineRule="auto"/>
        <w:ind w:firstLine="720"/>
        <w:rPr>
          <w:rFonts w:ascii="Times New Roman" w:hAnsi="Times New Roman"/>
          <w:rPrChange w:id="411" w:author="Jeremy Haynes" w:date="2024-07-08T14:16:00Z" w16du:dateUtc="2024-07-08T18:16:00Z">
            <w:rPr/>
          </w:rPrChange>
        </w:rPr>
        <w:pPrChange w:id="412" w:author="Jeremy Haynes" w:date="2024-07-08T14:28:00Z" w16du:dateUtc="2024-07-08T18:28:00Z">
          <w:pPr>
            <w:autoSpaceDE/>
            <w:autoSpaceDN/>
          </w:pPr>
        </w:pPrChange>
      </w:pPr>
    </w:p>
    <w:p w14:paraId="62967CD4" w14:textId="3E9C3AE9" w:rsidR="00816FFE" w:rsidRPr="00DA6C8E" w:rsidDel="000C2846" w:rsidRDefault="0004666A" w:rsidP="007C39D9">
      <w:pPr>
        <w:pStyle w:val="Heading3"/>
        <w:rPr>
          <w:del w:id="413" w:author="Jeremy Haynes" w:date="2024-07-08T14:32:00Z" w16du:dateUtc="2024-07-08T18:32:00Z"/>
          <w:rFonts w:ascii="Times New Roman" w:hAnsi="Times New Roman" w:cs="Times New Roman"/>
          <w:rPrChange w:id="414" w:author="Jeremy Haynes" w:date="2024-07-08T14:16:00Z" w16du:dateUtc="2024-07-08T18:16:00Z">
            <w:rPr>
              <w:del w:id="415" w:author="Jeremy Haynes" w:date="2024-07-08T14:32:00Z" w16du:dateUtc="2024-07-08T18:32:00Z"/>
            </w:rPr>
          </w:rPrChange>
        </w:rPr>
      </w:pPr>
      <w:del w:id="416" w:author="Jeremy Haynes" w:date="2024-07-08T14:32:00Z" w16du:dateUtc="2024-07-08T18:32:00Z">
        <w:r w:rsidRPr="00DA6C8E" w:rsidDel="000C2846">
          <w:rPr>
            <w:rFonts w:ascii="Times New Roman" w:hAnsi="Times New Roman" w:cs="Times New Roman"/>
            <w:b w:val="0"/>
            <w:rPrChange w:id="417" w:author="Jeremy Haynes" w:date="2024-07-08T14:16:00Z" w16du:dateUtc="2024-07-08T18:16:00Z">
              <w:rPr>
                <w:b w:val="0"/>
              </w:rPr>
            </w:rPrChange>
          </w:rPr>
          <w:delText xml:space="preserve">1.3 </w:delText>
        </w:r>
        <w:r w:rsidR="00816FFE" w:rsidRPr="00DA6C8E" w:rsidDel="000C2846">
          <w:rPr>
            <w:rFonts w:ascii="Times New Roman" w:hAnsi="Times New Roman" w:cs="Times New Roman"/>
            <w:b w:val="0"/>
            <w:rPrChange w:id="418" w:author="Jeremy Haynes" w:date="2024-07-08T14:16:00Z" w16du:dateUtc="2024-07-08T18:16:00Z">
              <w:rPr>
                <w:b w:val="0"/>
              </w:rPr>
            </w:rPrChange>
          </w:rPr>
          <w:delText>Current study</w:delText>
        </w:r>
      </w:del>
    </w:p>
    <w:p w14:paraId="423FC874" w14:textId="557DC234" w:rsidR="00816FFE" w:rsidRPr="00DA6C8E" w:rsidDel="000C2846" w:rsidRDefault="00816FFE" w:rsidP="007C39D9">
      <w:pPr>
        <w:pStyle w:val="ListParagraph"/>
        <w:numPr>
          <w:ilvl w:val="0"/>
          <w:numId w:val="5"/>
        </w:numPr>
        <w:autoSpaceDE/>
        <w:autoSpaceDN/>
        <w:rPr>
          <w:del w:id="419" w:author="Jeremy Haynes" w:date="2024-07-08T14:32:00Z" w16du:dateUtc="2024-07-08T18:32:00Z"/>
          <w:rFonts w:ascii="Times New Roman" w:hAnsi="Times New Roman"/>
          <w:rPrChange w:id="420" w:author="Jeremy Haynes" w:date="2024-07-08T14:16:00Z" w16du:dateUtc="2024-07-08T18:16:00Z">
            <w:rPr>
              <w:del w:id="421" w:author="Jeremy Haynes" w:date="2024-07-08T14:32:00Z" w16du:dateUtc="2024-07-08T18:32:00Z"/>
            </w:rPr>
          </w:rPrChange>
        </w:rPr>
      </w:pPr>
      <w:del w:id="422" w:author="Jeremy Haynes" w:date="2024-07-08T14:32:00Z" w16du:dateUtc="2024-07-08T18:32:00Z">
        <w:r w:rsidRPr="00DA6C8E" w:rsidDel="000C2846">
          <w:rPr>
            <w:rFonts w:ascii="Times New Roman" w:hAnsi="Times New Roman"/>
            <w:rPrChange w:id="423" w:author="Jeremy Haynes" w:date="2024-07-08T14:16:00Z" w16du:dateUtc="2024-07-08T18:16:00Z">
              <w:rPr/>
            </w:rPrChange>
          </w:rPr>
          <w:delText>Prior longitudinal methods rely only on general linear model (i.e., cannot structure theoretical model to capture growth within the model)</w:delText>
        </w:r>
      </w:del>
    </w:p>
    <w:p w14:paraId="23F9D226" w14:textId="3ABADDCB" w:rsidR="00816FFE" w:rsidRPr="00DA6C8E" w:rsidDel="000C2846" w:rsidRDefault="00816FFE" w:rsidP="007C39D9">
      <w:pPr>
        <w:pStyle w:val="ListParagraph"/>
        <w:numPr>
          <w:ilvl w:val="1"/>
          <w:numId w:val="5"/>
        </w:numPr>
        <w:autoSpaceDE/>
        <w:autoSpaceDN/>
        <w:rPr>
          <w:del w:id="424" w:author="Jeremy Haynes" w:date="2024-07-08T14:32:00Z" w16du:dateUtc="2024-07-08T18:32:00Z"/>
          <w:rFonts w:ascii="Times New Roman" w:hAnsi="Times New Roman"/>
          <w:rPrChange w:id="425" w:author="Jeremy Haynes" w:date="2024-07-08T14:16:00Z" w16du:dateUtc="2024-07-08T18:16:00Z">
            <w:rPr>
              <w:del w:id="426" w:author="Jeremy Haynes" w:date="2024-07-08T14:32:00Z" w16du:dateUtc="2024-07-08T18:32:00Z"/>
            </w:rPr>
          </w:rPrChange>
        </w:rPr>
      </w:pPr>
      <w:del w:id="427" w:author="Jeremy Haynes" w:date="2024-07-08T14:32:00Z" w16du:dateUtc="2024-07-08T18:32:00Z">
        <w:r w:rsidRPr="00DA6C8E" w:rsidDel="000C2846">
          <w:rPr>
            <w:rFonts w:ascii="Times New Roman" w:hAnsi="Times New Roman"/>
            <w:rPrChange w:id="428" w:author="Jeremy Haynes" w:date="2024-07-08T14:16:00Z" w16du:dateUtc="2024-07-08T18:16:00Z">
              <w:rPr/>
            </w:rPrChange>
          </w:rPr>
          <w:delText>Good place to put in McElreath quote about GLM – something like “definitely wrong but hard to beat”</w:delText>
        </w:r>
      </w:del>
    </w:p>
    <w:p w14:paraId="41FFC4A3" w14:textId="5875FF22" w:rsidR="00816FFE" w:rsidRPr="00DA6C8E" w:rsidDel="000C2846" w:rsidRDefault="00816FFE" w:rsidP="007C39D9">
      <w:pPr>
        <w:pStyle w:val="ListParagraph"/>
        <w:numPr>
          <w:ilvl w:val="1"/>
          <w:numId w:val="5"/>
        </w:numPr>
        <w:autoSpaceDE/>
        <w:autoSpaceDN/>
        <w:rPr>
          <w:del w:id="429" w:author="Jeremy Haynes" w:date="2024-07-08T14:32:00Z" w16du:dateUtc="2024-07-08T18:32:00Z"/>
          <w:rFonts w:ascii="Times New Roman" w:hAnsi="Times New Roman"/>
          <w:rPrChange w:id="430" w:author="Jeremy Haynes" w:date="2024-07-08T14:16:00Z" w16du:dateUtc="2024-07-08T18:16:00Z">
            <w:rPr>
              <w:del w:id="431" w:author="Jeremy Haynes" w:date="2024-07-08T14:32:00Z" w16du:dateUtc="2024-07-08T18:32:00Z"/>
            </w:rPr>
          </w:rPrChange>
        </w:rPr>
      </w:pPr>
      <w:del w:id="432" w:author="Jeremy Haynes" w:date="2024-07-08T14:32:00Z" w16du:dateUtc="2024-07-08T18:32:00Z">
        <w:r w:rsidRPr="00DA6C8E" w:rsidDel="000C2846">
          <w:rPr>
            <w:rFonts w:ascii="Times New Roman" w:hAnsi="Times New Roman"/>
            <w:rPrChange w:id="433" w:author="Jeremy Haynes" w:date="2024-07-08T14:16:00Z" w16du:dateUtc="2024-07-08T18:16:00Z">
              <w:rPr/>
            </w:rPrChange>
          </w:rPr>
          <w:delText>To incorporate theoretical model, typically have to use two-stage approach</w:delText>
        </w:r>
      </w:del>
    </w:p>
    <w:p w14:paraId="0C2769F9" w14:textId="6DB8071C" w:rsidR="00816FFE" w:rsidRPr="00DA6C8E" w:rsidDel="000C2846" w:rsidRDefault="00816FFE" w:rsidP="007C39D9">
      <w:pPr>
        <w:pStyle w:val="ListParagraph"/>
        <w:numPr>
          <w:ilvl w:val="0"/>
          <w:numId w:val="5"/>
        </w:numPr>
        <w:autoSpaceDE/>
        <w:autoSpaceDN/>
        <w:rPr>
          <w:del w:id="434" w:author="Jeremy Haynes" w:date="2024-07-08T14:32:00Z" w16du:dateUtc="2024-07-08T18:32:00Z"/>
          <w:rFonts w:ascii="Times New Roman" w:hAnsi="Times New Roman"/>
          <w:rPrChange w:id="435" w:author="Jeremy Haynes" w:date="2024-07-08T14:16:00Z" w16du:dateUtc="2024-07-08T18:16:00Z">
            <w:rPr>
              <w:del w:id="436" w:author="Jeremy Haynes" w:date="2024-07-08T14:32:00Z" w16du:dateUtc="2024-07-08T18:32:00Z"/>
            </w:rPr>
          </w:rPrChange>
        </w:rPr>
      </w:pPr>
      <w:del w:id="437" w:author="Jeremy Haynes" w:date="2024-07-08T14:32:00Z" w16du:dateUtc="2024-07-08T18:32:00Z">
        <w:r w:rsidRPr="00DA6C8E" w:rsidDel="000C2846">
          <w:rPr>
            <w:rFonts w:ascii="Times New Roman" w:hAnsi="Times New Roman"/>
            <w:rPrChange w:id="438" w:author="Jeremy Haynes" w:date="2024-07-08T14:16:00Z" w16du:dateUtc="2024-07-08T18:16:00Z">
              <w:rPr/>
            </w:rPrChange>
          </w:rPr>
          <w:delText>Here, we show how to incorporate growth-related parameters in computational models so that our theoretical model can capture growth</w:delText>
        </w:r>
      </w:del>
    </w:p>
    <w:p w14:paraId="5F19373E" w14:textId="34CE92E8" w:rsidR="00816FFE" w:rsidRPr="00DA6C8E" w:rsidDel="000C2846" w:rsidRDefault="00816FFE" w:rsidP="007C39D9">
      <w:pPr>
        <w:pStyle w:val="ListParagraph"/>
        <w:numPr>
          <w:ilvl w:val="1"/>
          <w:numId w:val="5"/>
        </w:numPr>
        <w:autoSpaceDE/>
        <w:autoSpaceDN/>
        <w:rPr>
          <w:del w:id="439" w:author="Jeremy Haynes" w:date="2024-07-08T14:32:00Z" w16du:dateUtc="2024-07-08T18:32:00Z"/>
          <w:rFonts w:ascii="Times New Roman" w:hAnsi="Times New Roman"/>
          <w:rPrChange w:id="440" w:author="Jeremy Haynes" w:date="2024-07-08T14:16:00Z" w16du:dateUtc="2024-07-08T18:16:00Z">
            <w:rPr>
              <w:del w:id="441" w:author="Jeremy Haynes" w:date="2024-07-08T14:32:00Z" w16du:dateUtc="2024-07-08T18:32:00Z"/>
            </w:rPr>
          </w:rPrChange>
        </w:rPr>
      </w:pPr>
      <w:del w:id="442" w:author="Jeremy Haynes" w:date="2024-07-08T14:32:00Z" w16du:dateUtc="2024-07-08T18:32:00Z">
        <w:r w:rsidRPr="00DA6C8E" w:rsidDel="000C2846">
          <w:rPr>
            <w:rFonts w:ascii="Times New Roman" w:hAnsi="Times New Roman"/>
            <w:rPrChange w:id="443" w:author="Jeremy Haynes" w:date="2024-07-08T14:16:00Z" w16du:dateUtc="2024-07-08T18:16:00Z">
              <w:rPr/>
            </w:rPrChange>
          </w:rPr>
          <w:delText>Benefits</w:delText>
        </w:r>
      </w:del>
    </w:p>
    <w:p w14:paraId="656931CB" w14:textId="6F8244D3" w:rsidR="00816FFE" w:rsidRPr="00DA6C8E" w:rsidDel="000C2846" w:rsidRDefault="00816FFE" w:rsidP="007C39D9">
      <w:pPr>
        <w:pStyle w:val="ListParagraph"/>
        <w:numPr>
          <w:ilvl w:val="2"/>
          <w:numId w:val="5"/>
        </w:numPr>
        <w:autoSpaceDE/>
        <w:autoSpaceDN/>
        <w:rPr>
          <w:del w:id="444" w:author="Jeremy Haynes" w:date="2024-07-08T14:32:00Z" w16du:dateUtc="2024-07-08T18:32:00Z"/>
          <w:rFonts w:ascii="Times New Roman" w:hAnsi="Times New Roman"/>
          <w:rPrChange w:id="445" w:author="Jeremy Haynes" w:date="2024-07-08T14:16:00Z" w16du:dateUtc="2024-07-08T18:16:00Z">
            <w:rPr>
              <w:del w:id="446" w:author="Jeremy Haynes" w:date="2024-07-08T14:32:00Z" w16du:dateUtc="2024-07-08T18:32:00Z"/>
            </w:rPr>
          </w:rPrChange>
        </w:rPr>
      </w:pPr>
      <w:del w:id="447" w:author="Jeremy Haynes" w:date="2024-07-08T14:32:00Z" w16du:dateUtc="2024-07-08T18:32:00Z">
        <w:r w:rsidRPr="00DA6C8E" w:rsidDel="000C2846">
          <w:rPr>
            <w:rFonts w:ascii="Times New Roman" w:hAnsi="Times New Roman"/>
            <w:rPrChange w:id="448" w:author="Jeremy Haynes" w:date="2024-07-08T14:16:00Z" w16du:dateUtc="2024-07-08T18:16:00Z">
              <w:rPr/>
            </w:rPrChange>
          </w:rPr>
          <w:delText>Propagate uncertainty across multiple levels of analysis which improves inferences</w:delText>
        </w:r>
      </w:del>
    </w:p>
    <w:p w14:paraId="0FA824A5" w14:textId="0C3ED0BF" w:rsidR="00816FFE" w:rsidRPr="00DA6C8E" w:rsidDel="000C2846" w:rsidRDefault="00816FFE" w:rsidP="007C39D9">
      <w:pPr>
        <w:pStyle w:val="ListParagraph"/>
        <w:numPr>
          <w:ilvl w:val="2"/>
          <w:numId w:val="5"/>
        </w:numPr>
        <w:autoSpaceDE/>
        <w:autoSpaceDN/>
        <w:rPr>
          <w:del w:id="449" w:author="Jeremy Haynes" w:date="2024-07-08T14:32:00Z" w16du:dateUtc="2024-07-08T18:32:00Z"/>
          <w:rFonts w:ascii="Times New Roman" w:hAnsi="Times New Roman"/>
          <w:rPrChange w:id="450" w:author="Jeremy Haynes" w:date="2024-07-08T14:16:00Z" w16du:dateUtc="2024-07-08T18:16:00Z">
            <w:rPr>
              <w:del w:id="451" w:author="Jeremy Haynes" w:date="2024-07-08T14:32:00Z" w16du:dateUtc="2024-07-08T18:32:00Z"/>
            </w:rPr>
          </w:rPrChange>
        </w:rPr>
      </w:pPr>
      <w:del w:id="452" w:author="Jeremy Haynes" w:date="2024-07-08T14:32:00Z" w16du:dateUtc="2024-07-08T18:32:00Z">
        <w:r w:rsidRPr="00DA6C8E" w:rsidDel="000C2846">
          <w:rPr>
            <w:rFonts w:ascii="Times New Roman" w:hAnsi="Times New Roman"/>
            <w:rPrChange w:id="453" w:author="Jeremy Haynes" w:date="2024-07-08T14:16:00Z" w16du:dateUtc="2024-07-08T18:16:00Z">
              <w:rPr/>
            </w:rPrChange>
          </w:rPr>
          <w:delText>Allows us to use theoretical models to examine growth instead of summary statistics</w:delText>
        </w:r>
      </w:del>
    </w:p>
    <w:p w14:paraId="409296FF" w14:textId="45F96415" w:rsidR="00816FFE" w:rsidRPr="00DA6C8E" w:rsidDel="000C2846" w:rsidRDefault="00816FFE" w:rsidP="004B1C5B">
      <w:pPr>
        <w:pStyle w:val="ListParagraph"/>
        <w:numPr>
          <w:ilvl w:val="3"/>
          <w:numId w:val="5"/>
        </w:numPr>
        <w:autoSpaceDE/>
        <w:autoSpaceDN/>
        <w:rPr>
          <w:del w:id="454" w:author="Jeremy Haynes" w:date="2024-07-08T14:32:00Z" w16du:dateUtc="2024-07-08T18:32:00Z"/>
          <w:rFonts w:ascii="Times New Roman" w:hAnsi="Times New Roman"/>
          <w:rPrChange w:id="455" w:author="Jeremy Haynes" w:date="2024-07-08T14:16:00Z" w16du:dateUtc="2024-07-08T18:16:00Z">
            <w:rPr>
              <w:del w:id="456" w:author="Jeremy Haynes" w:date="2024-07-08T14:32:00Z" w16du:dateUtc="2024-07-08T18:32:00Z"/>
            </w:rPr>
          </w:rPrChange>
        </w:rPr>
      </w:pPr>
      <w:del w:id="457" w:author="Jeremy Haynes" w:date="2024-07-08T14:32:00Z" w16du:dateUtc="2024-07-08T18:32:00Z">
        <w:r w:rsidRPr="00DA6C8E" w:rsidDel="000C2846">
          <w:rPr>
            <w:rFonts w:ascii="Times New Roman" w:hAnsi="Times New Roman"/>
            <w:rPrChange w:id="458" w:author="Jeremy Haynes" w:date="2024-07-08T14:16:00Z" w16du:dateUtc="2024-07-08T18:16:00Z">
              <w:rPr/>
            </w:rPrChange>
          </w:rPr>
          <w:delText>i.e., better aligns statistical model with theoretical model</w:delText>
        </w:r>
      </w:del>
    </w:p>
    <w:p w14:paraId="0B6AC1AA" w14:textId="0FA26C9E" w:rsidR="000E527D" w:rsidRPr="00DA6C8E" w:rsidRDefault="00D30423" w:rsidP="000E527D">
      <w:pPr>
        <w:pStyle w:val="Heading2"/>
        <w:rPr>
          <w:rFonts w:ascii="Times New Roman" w:hAnsi="Times New Roman" w:cs="Times New Roman"/>
          <w:szCs w:val="24"/>
          <w:rPrChange w:id="459" w:author="Jeremy Haynes" w:date="2024-07-08T14:16:00Z" w16du:dateUtc="2024-07-08T18:16:00Z">
            <w:rPr/>
          </w:rPrChange>
        </w:rPr>
      </w:pPr>
      <w:r w:rsidRPr="00DA6C8E">
        <w:rPr>
          <w:rFonts w:ascii="Times New Roman" w:hAnsi="Times New Roman" w:cs="Times New Roman"/>
          <w:szCs w:val="24"/>
          <w:rPrChange w:id="460" w:author="Jeremy Haynes" w:date="2024-07-08T14:16:00Z" w16du:dateUtc="2024-07-08T18:16:00Z">
            <w:rPr/>
          </w:rPrChange>
        </w:rPr>
        <w:t xml:space="preserve">2 </w:t>
      </w:r>
      <w:commentRangeStart w:id="461"/>
      <w:r w:rsidRPr="00DA6C8E">
        <w:rPr>
          <w:rFonts w:ascii="Times New Roman" w:hAnsi="Times New Roman" w:cs="Times New Roman"/>
          <w:szCs w:val="24"/>
          <w:rPrChange w:id="462" w:author="Jeremy Haynes" w:date="2024-07-08T14:16:00Z" w16du:dateUtc="2024-07-08T18:16:00Z">
            <w:rPr/>
          </w:rPrChange>
        </w:rPr>
        <w:t xml:space="preserve">Simple Longitudinal </w:t>
      </w:r>
      <w:r w:rsidR="007A7F58" w:rsidRPr="00DA6C8E">
        <w:rPr>
          <w:rFonts w:ascii="Times New Roman" w:hAnsi="Times New Roman" w:cs="Times New Roman"/>
          <w:szCs w:val="24"/>
          <w:rPrChange w:id="463" w:author="Jeremy Haynes" w:date="2024-07-08T14:16:00Z" w16du:dateUtc="2024-07-08T18:16:00Z">
            <w:rPr/>
          </w:rPrChange>
        </w:rPr>
        <w:t>RL</w:t>
      </w:r>
      <w:r w:rsidRPr="00DA6C8E">
        <w:rPr>
          <w:rFonts w:ascii="Times New Roman" w:hAnsi="Times New Roman" w:cs="Times New Roman"/>
          <w:szCs w:val="24"/>
          <w:rPrChange w:id="464" w:author="Jeremy Haynes" w:date="2024-07-08T14:16:00Z" w16du:dateUtc="2024-07-08T18:16:00Z">
            <w:rPr/>
          </w:rPrChange>
        </w:rPr>
        <w:t xml:space="preserve"> Model</w:t>
      </w:r>
      <w:commentRangeEnd w:id="461"/>
      <w:r w:rsidR="000E527D" w:rsidRPr="00DA6C8E">
        <w:rPr>
          <w:rStyle w:val="CommentReference"/>
          <w:rFonts w:ascii="Times New Roman" w:eastAsia="Times New Roman" w:hAnsi="Times New Roman" w:cs="Times New Roman"/>
          <w:b w:val="0"/>
          <w:sz w:val="24"/>
          <w:szCs w:val="24"/>
          <w:rPrChange w:id="465" w:author="Jeremy Haynes" w:date="2024-07-08T14:16:00Z" w16du:dateUtc="2024-07-08T18:16:00Z">
            <w:rPr>
              <w:rStyle w:val="CommentReference"/>
              <w:rFonts w:eastAsia="Times New Roman" w:cs="Times New Roman"/>
              <w:b w:val="0"/>
            </w:rPr>
          </w:rPrChange>
        </w:rPr>
        <w:commentReference w:id="461"/>
      </w:r>
    </w:p>
    <w:p w14:paraId="6759AFA8" w14:textId="06438A91" w:rsidR="001F235B" w:rsidRPr="00DA6C8E" w:rsidRDefault="00FE1A47" w:rsidP="001F235B">
      <w:pPr>
        <w:spacing w:line="480" w:lineRule="auto"/>
        <w:ind w:firstLine="720"/>
        <w:rPr>
          <w:rFonts w:ascii="Times New Roman" w:hAnsi="Times New Roman"/>
          <w:rPrChange w:id="466" w:author="Jeremy Haynes" w:date="2024-07-08T14:16:00Z" w16du:dateUtc="2024-07-08T18:16:00Z">
            <w:rPr/>
          </w:rPrChange>
        </w:rPr>
      </w:pPr>
      <w:r w:rsidRPr="00DA6C8E">
        <w:rPr>
          <w:rFonts w:ascii="Times New Roman" w:hAnsi="Times New Roman"/>
          <w:rPrChange w:id="467" w:author="Jeremy Haynes" w:date="2024-07-08T14:16:00Z" w16du:dateUtc="2024-07-08T18:16:00Z">
            <w:rPr/>
          </w:rPrChange>
        </w:rPr>
        <w:t xml:space="preserve">To illustrate the longitudinal computational modeling framework, we begin with a simulated example of how to construct such a model. </w:t>
      </w:r>
      <w:r w:rsidR="00FD14B8" w:rsidRPr="00DA6C8E">
        <w:rPr>
          <w:rFonts w:ascii="Times New Roman" w:hAnsi="Times New Roman"/>
          <w:rPrChange w:id="468" w:author="Jeremy Haynes" w:date="2024-07-08T14:16:00Z" w16du:dateUtc="2024-07-08T18:16:00Z">
            <w:rPr/>
          </w:rPrChange>
        </w:rPr>
        <w:t>W</w:t>
      </w:r>
      <w:r w:rsidR="0020394E" w:rsidRPr="00DA6C8E">
        <w:rPr>
          <w:rFonts w:ascii="Times New Roman" w:hAnsi="Times New Roman"/>
          <w:rPrChange w:id="469" w:author="Jeremy Haynes" w:date="2024-07-08T14:16:00Z" w16du:dateUtc="2024-07-08T18:16:00Z">
            <w:rPr/>
          </w:rPrChange>
        </w:rPr>
        <w:t xml:space="preserve">e </w:t>
      </w:r>
      <w:r w:rsidR="00FD14B8" w:rsidRPr="00DA6C8E">
        <w:rPr>
          <w:rFonts w:ascii="Times New Roman" w:hAnsi="Times New Roman"/>
          <w:rPrChange w:id="470" w:author="Jeremy Haynes" w:date="2024-07-08T14:16:00Z" w16du:dateUtc="2024-07-08T18:16:00Z">
            <w:rPr/>
          </w:rPrChange>
        </w:rPr>
        <w:t xml:space="preserve">first </w:t>
      </w:r>
      <w:r w:rsidR="00B428C7" w:rsidRPr="00DA6C8E">
        <w:rPr>
          <w:rFonts w:ascii="Times New Roman" w:hAnsi="Times New Roman"/>
          <w:rPrChange w:id="471" w:author="Jeremy Haynes" w:date="2024-07-08T14:16:00Z" w16du:dateUtc="2024-07-08T18:16:00Z">
            <w:rPr/>
          </w:rPrChange>
        </w:rPr>
        <w:t xml:space="preserve">constructed a hypothetical task modeled after the Iowa Gambling Task, a task for which computational models are frequently employed to understand. </w:t>
      </w:r>
      <w:r w:rsidRPr="00DA6C8E">
        <w:rPr>
          <w:rFonts w:ascii="Times New Roman" w:hAnsi="Times New Roman"/>
          <w:rPrChange w:id="472" w:author="Jeremy Haynes" w:date="2024-07-08T14:16:00Z" w16du:dateUtc="2024-07-08T18:16:00Z">
            <w:rPr/>
          </w:rPrChange>
        </w:rPr>
        <w:t xml:space="preserve">For </w:t>
      </w:r>
      <w:r w:rsidR="00601358" w:rsidRPr="00DA6C8E">
        <w:rPr>
          <w:rFonts w:ascii="Times New Roman" w:hAnsi="Times New Roman"/>
          <w:rPrChange w:id="473" w:author="Jeremy Haynes" w:date="2024-07-08T14:16:00Z" w16du:dateUtc="2024-07-08T18:16:00Z">
            <w:rPr/>
          </w:rPrChange>
        </w:rPr>
        <w:t xml:space="preserve">the hypothetical </w:t>
      </w:r>
      <w:r w:rsidRPr="00DA6C8E">
        <w:rPr>
          <w:rFonts w:ascii="Times New Roman" w:hAnsi="Times New Roman"/>
          <w:rPrChange w:id="474" w:author="Jeremy Haynes" w:date="2024-07-08T14:16:00Z" w16du:dateUtc="2024-07-08T18:16:00Z">
            <w:rPr/>
          </w:rPrChange>
        </w:rPr>
        <w:t xml:space="preserve">task, participants are presented with two options with the same expected values but with different outcomes and different outcome probabilities across </w:t>
      </w:r>
      <w:r w:rsidR="00C762B8" w:rsidRPr="00DA6C8E">
        <w:rPr>
          <w:rFonts w:ascii="Times New Roman" w:hAnsi="Times New Roman"/>
          <w:rPrChange w:id="475" w:author="Jeremy Haynes" w:date="2024-07-08T14:16:00Z" w16du:dateUtc="2024-07-08T18:16:00Z">
            <w:rPr/>
          </w:rPrChange>
        </w:rPr>
        <w:t xml:space="preserve">60 total </w:t>
      </w:r>
      <w:r w:rsidRPr="00DA6C8E">
        <w:rPr>
          <w:rFonts w:ascii="Times New Roman" w:hAnsi="Times New Roman"/>
          <w:rPrChange w:id="476" w:author="Jeremy Haynes" w:date="2024-07-08T14:16:00Z" w16du:dateUtc="2024-07-08T18:16:00Z">
            <w:rPr/>
          </w:rPrChange>
        </w:rPr>
        <w:t xml:space="preserve">trials. Choices on one option yield either $75 or $25 with equal probability (i.e., </w:t>
      </w:r>
      <w:r w:rsidRPr="00DA6C8E">
        <w:rPr>
          <w:rFonts w:ascii="Times New Roman" w:hAnsi="Times New Roman"/>
          <w:i/>
          <w:iCs/>
          <w:rPrChange w:id="477" w:author="Jeremy Haynes" w:date="2024-07-08T14:16:00Z" w16du:dateUtc="2024-07-08T18:16:00Z">
            <w:rPr>
              <w:i/>
              <w:iCs/>
            </w:rPr>
          </w:rPrChange>
        </w:rPr>
        <w:t>P</w:t>
      </w:r>
      <w:r w:rsidRPr="00DA6C8E">
        <w:rPr>
          <w:rFonts w:ascii="Times New Roman" w:hAnsi="Times New Roman"/>
          <w:rPrChange w:id="478" w:author="Jeremy Haynes" w:date="2024-07-08T14:16:00Z" w16du:dateUtc="2024-07-08T18:16:00Z">
            <w:rPr/>
          </w:rPrChange>
        </w:rPr>
        <w:t xml:space="preserve">($75) = </w:t>
      </w:r>
      <w:r w:rsidRPr="00DA6C8E">
        <w:rPr>
          <w:rFonts w:ascii="Times New Roman" w:hAnsi="Times New Roman"/>
          <w:i/>
          <w:iCs/>
          <w:rPrChange w:id="479" w:author="Jeremy Haynes" w:date="2024-07-08T14:16:00Z" w16du:dateUtc="2024-07-08T18:16:00Z">
            <w:rPr>
              <w:i/>
              <w:iCs/>
            </w:rPr>
          </w:rPrChange>
        </w:rPr>
        <w:t>P</w:t>
      </w:r>
      <w:r w:rsidRPr="00DA6C8E">
        <w:rPr>
          <w:rFonts w:ascii="Times New Roman" w:hAnsi="Times New Roman"/>
          <w:rPrChange w:id="480" w:author="Jeremy Haynes" w:date="2024-07-08T14:16:00Z" w16du:dateUtc="2024-07-08T18:16:00Z">
            <w:rPr/>
          </w:rPrChange>
        </w:rPr>
        <w:t>($25) = .5), resulting in $50 on average across trials. Choices on the other option yield either $80 or $40 with a .75 and .25 probability, respectively, also resulting in $50 on average across trials.</w:t>
      </w:r>
      <w:r w:rsidR="0020394E" w:rsidRPr="00DA6C8E">
        <w:rPr>
          <w:rFonts w:ascii="Times New Roman" w:hAnsi="Times New Roman"/>
          <w:rPrChange w:id="481" w:author="Jeremy Haynes" w:date="2024-07-08T14:16:00Z" w16du:dateUtc="2024-07-08T18:16:00Z">
            <w:rPr/>
          </w:rPrChange>
        </w:rPr>
        <w:t xml:space="preserve"> </w:t>
      </w:r>
      <w:r w:rsidR="00FD14B8" w:rsidRPr="00DA6C8E">
        <w:rPr>
          <w:rFonts w:ascii="Times New Roman" w:hAnsi="Times New Roman"/>
          <w:rPrChange w:id="482" w:author="Jeremy Haynes" w:date="2024-07-08T14:16:00Z" w16du:dateUtc="2024-07-08T18:16:00Z">
            <w:rPr/>
          </w:rPrChange>
        </w:rPr>
        <w:t>Next, w</w:t>
      </w:r>
      <w:r w:rsidR="00D310DA" w:rsidRPr="00DA6C8E">
        <w:rPr>
          <w:rFonts w:ascii="Times New Roman" w:hAnsi="Times New Roman"/>
          <w:rPrChange w:id="483" w:author="Jeremy Haynes" w:date="2024-07-08T14:16:00Z" w16du:dateUtc="2024-07-08T18:16:00Z">
            <w:rPr/>
          </w:rPrChange>
        </w:rPr>
        <w:t xml:space="preserve">e built a one-parameter </w:t>
      </w:r>
      <w:r w:rsidR="00806E0B" w:rsidRPr="00DA6C8E">
        <w:rPr>
          <w:rFonts w:ascii="Times New Roman" w:hAnsi="Times New Roman"/>
          <w:rPrChange w:id="484" w:author="Jeremy Haynes" w:date="2024-07-08T14:16:00Z" w16du:dateUtc="2024-07-08T18:16:00Z">
            <w:rPr/>
          </w:rPrChange>
        </w:rPr>
        <w:t xml:space="preserve">longitudinal </w:t>
      </w:r>
      <w:r w:rsidR="00D310DA" w:rsidRPr="00DA6C8E">
        <w:rPr>
          <w:rFonts w:ascii="Times New Roman" w:hAnsi="Times New Roman"/>
          <w:rPrChange w:id="485" w:author="Jeremy Haynes" w:date="2024-07-08T14:16:00Z" w16du:dateUtc="2024-07-08T18:16:00Z">
            <w:rPr/>
          </w:rPrChange>
        </w:rPr>
        <w:t xml:space="preserve">reinforcement learning model to simulate data for the task </w:t>
      </w:r>
      <w:r w:rsidR="00FD14B8" w:rsidRPr="00DA6C8E">
        <w:rPr>
          <w:rFonts w:ascii="Times New Roman" w:hAnsi="Times New Roman"/>
          <w:rPrChange w:id="486" w:author="Jeremy Haynes" w:date="2024-07-08T14:16:00Z" w16du:dateUtc="2024-07-08T18:16:00Z">
            <w:rPr/>
          </w:rPrChange>
        </w:rPr>
        <w:t>across four conditions.</w:t>
      </w:r>
      <w:r w:rsidR="00B04F9A" w:rsidRPr="00DA6C8E">
        <w:rPr>
          <w:rFonts w:ascii="Times New Roman" w:hAnsi="Times New Roman"/>
          <w:rPrChange w:id="487" w:author="Jeremy Haynes" w:date="2024-07-08T14:16:00Z" w16du:dateUtc="2024-07-08T18:16:00Z">
            <w:rPr/>
          </w:rPrChange>
        </w:rPr>
        <w:t xml:space="preserve"> Choices </w:t>
      </w:r>
      <w:r w:rsidR="001E4E63" w:rsidRPr="00DA6C8E">
        <w:rPr>
          <w:rFonts w:ascii="Times New Roman" w:hAnsi="Times New Roman"/>
          <w:rPrChange w:id="488" w:author="Jeremy Haynes" w:date="2024-07-08T14:16:00Z" w16du:dateUtc="2024-07-08T18:16:00Z">
            <w:rPr/>
          </w:rPrChange>
        </w:rPr>
        <w:t xml:space="preserve">within the task </w:t>
      </w:r>
      <w:r w:rsidR="00B04F9A" w:rsidRPr="00DA6C8E">
        <w:rPr>
          <w:rFonts w:ascii="Times New Roman" w:hAnsi="Times New Roman"/>
          <w:rPrChange w:id="489" w:author="Jeremy Haynes" w:date="2024-07-08T14:16:00Z" w16du:dateUtc="2024-07-08T18:16:00Z">
            <w:rPr/>
          </w:rPrChange>
        </w:rPr>
        <w:t>are assumed to be drawn from a Bernoulli distribution</w:t>
      </w:r>
      <w:r w:rsidR="000E1610" w:rsidRPr="00DA6C8E">
        <w:rPr>
          <w:rFonts w:ascii="Times New Roman" w:hAnsi="Times New Roman"/>
          <w:rPrChange w:id="490" w:author="Jeremy Haynes" w:date="2024-07-08T14:16:00Z" w16du:dateUtc="2024-07-08T18:16:00Z">
            <w:rPr/>
          </w:rPrChange>
        </w:rPr>
        <w:t>, such that</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6E74537F" w14:textId="77777777" w:rsidTr="005B0E14">
        <w:trPr>
          <w:jc w:val="center"/>
        </w:trPr>
        <w:tc>
          <w:tcPr>
            <w:tcW w:w="1440" w:type="dxa"/>
            <w:vAlign w:val="center"/>
          </w:tcPr>
          <w:p w14:paraId="4047D38B" w14:textId="77777777" w:rsidR="00B04F9A" w:rsidRPr="00DA6C8E" w:rsidRDefault="00B04F9A" w:rsidP="005B0E14">
            <w:pPr>
              <w:jc w:val="center"/>
              <w:rPr>
                <w:rFonts w:ascii="Times New Roman" w:hAnsi="Times New Roman"/>
                <w:rPrChange w:id="491" w:author="Jeremy Haynes" w:date="2024-07-08T14:16:00Z" w16du:dateUtc="2024-07-08T18:16:00Z">
                  <w:rPr/>
                </w:rPrChange>
              </w:rPr>
            </w:pPr>
          </w:p>
        </w:tc>
        <w:tc>
          <w:tcPr>
            <w:tcW w:w="7920" w:type="dxa"/>
            <w:vAlign w:val="center"/>
          </w:tcPr>
          <w:p w14:paraId="1E8B62F9" w14:textId="26754487" w:rsidR="00B04F9A" w:rsidRPr="00DA6C8E" w:rsidRDefault="00000000" w:rsidP="001E4E63">
            <w:pPr>
              <w:spacing w:line="480" w:lineRule="auto"/>
              <w:ind w:firstLine="720"/>
              <w:jc w:val="center"/>
              <w:rPr>
                <w:rFonts w:ascii="Times New Roman" w:hAnsi="Times New Roman"/>
                <w:i/>
                <w:rPrChange w:id="492" w:author="Jeremy Haynes" w:date="2024-07-08T14:16:00Z" w16du:dateUtc="2024-07-08T18:16:00Z">
                  <w:rPr>
                    <w:i/>
                  </w:rPr>
                </w:rPrChange>
              </w:rPr>
            </w:pPr>
            <m:oMathPara>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(t)∼Bernoulli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m:t>
                                </m:r>
                              </m:e>
                            </m:d>
                          </m:e>
                        </m:d>
                        <m:r>
                          <w:rPr>
                            <w:rFonts w:ascii="Cambria Math" w:hAnsi="Cambria Math"/>
                          </w:rPr>
                          <m:t>)</m:t>
                        </m:r>
                      </m:den>
                    </m:f>
                  </m:e>
                </m:d>
              </m:oMath>
            </m:oMathPara>
          </w:p>
        </w:tc>
        <w:tc>
          <w:tcPr>
            <w:tcW w:w="1440" w:type="dxa"/>
            <w:vAlign w:val="center"/>
          </w:tcPr>
          <w:p w14:paraId="6460BE60" w14:textId="5D7A21F9" w:rsidR="00B04F9A" w:rsidRPr="00DA6C8E" w:rsidRDefault="00B04F9A" w:rsidP="005B0E14">
            <w:pPr>
              <w:spacing w:line="480" w:lineRule="auto"/>
              <w:rPr>
                <w:rFonts w:ascii="Times New Roman" w:hAnsi="Times New Roman"/>
                <w:rPrChange w:id="493" w:author="Jeremy Haynes" w:date="2024-07-08T14:16:00Z" w16du:dateUtc="2024-07-08T18:16:00Z">
                  <w:rPr/>
                </w:rPrChange>
              </w:rPr>
            </w:pPr>
            <w:r w:rsidRPr="00DA6C8E">
              <w:rPr>
                <w:rFonts w:ascii="Times New Roman" w:hAnsi="Times New Roman"/>
                <w:rPrChange w:id="494" w:author="Jeremy Haynes" w:date="2024-07-08T14:16:00Z" w16du:dateUtc="2024-07-08T18:16:00Z">
                  <w:rPr/>
                </w:rPrChange>
              </w:rPr>
              <w:t xml:space="preserve">Equation </w:t>
            </w:r>
            <w:r w:rsidR="002028F7" w:rsidRPr="00DA6C8E">
              <w:rPr>
                <w:rFonts w:ascii="Times New Roman" w:hAnsi="Times New Roman"/>
                <w:rPrChange w:id="495" w:author="Jeremy Haynes" w:date="2024-07-08T14:16:00Z" w16du:dateUtc="2024-07-08T18:16:00Z">
                  <w:rPr/>
                </w:rPrChange>
              </w:rPr>
              <w:t>1</w:t>
            </w:r>
          </w:p>
        </w:tc>
      </w:tr>
    </w:tbl>
    <w:p w14:paraId="7FB41B2E" w14:textId="6A2E1C97" w:rsidR="00B04F9A" w:rsidRPr="00DA6C8E" w:rsidRDefault="00B04F9A" w:rsidP="001E4E63">
      <w:pPr>
        <w:spacing w:line="480" w:lineRule="auto"/>
        <w:rPr>
          <w:rFonts w:ascii="Times New Roman" w:hAnsi="Times New Roman"/>
          <w:rPrChange w:id="496" w:author="Jeremy Haynes" w:date="2024-07-08T14:16:00Z" w16du:dateUtc="2024-07-08T18:16:00Z">
            <w:rPr/>
          </w:rPrChange>
        </w:rPr>
      </w:pPr>
      <w:r w:rsidRPr="00DA6C8E">
        <w:rPr>
          <w:rFonts w:ascii="Times New Roman" w:hAnsi="Times New Roman"/>
          <w:rPrChange w:id="497" w:author="Jeremy Haynes" w:date="2024-07-08T14:16:00Z" w16du:dateUtc="2024-07-08T18:16:00Z">
            <w:rPr/>
          </w:rPrChange>
        </w:rPr>
        <w:t>where</w:t>
      </w:r>
      <w:r w:rsidR="001E4E63" w:rsidRPr="00DA6C8E">
        <w:rPr>
          <w:rFonts w:ascii="Times New Roman" w:hAnsi="Times New Roman"/>
          <w:rPrChange w:id="498" w:author="Jeremy Haynes" w:date="2024-07-08T14:16:00Z" w16du:dateUtc="2024-07-08T18:16:00Z">
            <w:rPr/>
          </w:rPrChange>
        </w:rPr>
        <w:t xml:space="preserve"> </w:t>
      </w:r>
      <w:r w:rsidR="001E4E63" w:rsidRPr="00DA6C8E">
        <w:rPr>
          <w:rFonts w:ascii="Times New Roman" w:hAnsi="Times New Roman"/>
          <w:i/>
          <w:iCs/>
          <w:rPrChange w:id="499" w:author="Jeremy Haynes" w:date="2024-07-08T14:16:00Z" w16du:dateUtc="2024-07-08T18:16:00Z">
            <w:rPr>
              <w:i/>
              <w:iCs/>
            </w:rPr>
          </w:rPrChange>
        </w:rPr>
        <w:t>Y</w:t>
      </w:r>
      <w:r w:rsidR="001E4E63" w:rsidRPr="00DA6C8E">
        <w:rPr>
          <w:rFonts w:ascii="Times New Roman" w:hAnsi="Times New Roman"/>
          <w:i/>
          <w:iCs/>
          <w:vertAlign w:val="subscript"/>
          <w:rPrChange w:id="500" w:author="Jeremy Haynes" w:date="2024-07-08T14:16:00Z" w16du:dateUtc="2024-07-08T18:16:00Z">
            <w:rPr>
              <w:i/>
              <w:iCs/>
              <w:vertAlign w:val="subscript"/>
            </w:rPr>
          </w:rPrChange>
        </w:rPr>
        <w:t>i,</w:t>
      </w:r>
      <w:r w:rsidR="005A4038" w:rsidRPr="00DA6C8E">
        <w:rPr>
          <w:rFonts w:ascii="Times New Roman" w:hAnsi="Times New Roman"/>
          <w:i/>
          <w:iCs/>
          <w:vertAlign w:val="subscript"/>
          <w:rPrChange w:id="501" w:author="Jeremy Haynes" w:date="2024-07-08T14:16:00Z" w16du:dateUtc="2024-07-08T18:16:00Z">
            <w:rPr>
              <w:i/>
              <w:iCs/>
              <w:vertAlign w:val="subscript"/>
            </w:rPr>
          </w:rPrChange>
        </w:rPr>
        <w:t>s</w:t>
      </w:r>
      <w:r w:rsidR="005A4038" w:rsidRPr="00DA6C8E">
        <w:rPr>
          <w:rFonts w:ascii="Times New Roman" w:hAnsi="Times New Roman"/>
          <w:rPrChange w:id="502" w:author="Jeremy Haynes" w:date="2024-07-08T14:16:00Z" w16du:dateUtc="2024-07-08T18:16:00Z">
            <w:rPr/>
          </w:rPrChange>
        </w:rPr>
        <w:t>(</w:t>
      </w:r>
      <w:r w:rsidR="005A4038" w:rsidRPr="00DA6C8E">
        <w:rPr>
          <w:rFonts w:ascii="Times New Roman" w:hAnsi="Times New Roman"/>
          <w:i/>
          <w:iCs/>
          <w:rPrChange w:id="503" w:author="Jeremy Haynes" w:date="2024-07-08T14:16:00Z" w16du:dateUtc="2024-07-08T18:16:00Z">
            <w:rPr>
              <w:i/>
              <w:iCs/>
            </w:rPr>
          </w:rPrChange>
        </w:rPr>
        <w:t>t</w:t>
      </w:r>
      <w:r w:rsidR="005A4038" w:rsidRPr="00DA6C8E">
        <w:rPr>
          <w:rFonts w:ascii="Times New Roman" w:hAnsi="Times New Roman"/>
          <w:rPrChange w:id="504" w:author="Jeremy Haynes" w:date="2024-07-08T14:16:00Z" w16du:dateUtc="2024-07-08T18:16:00Z">
            <w:rPr/>
          </w:rPrChange>
        </w:rPr>
        <w:t xml:space="preserve">) </w:t>
      </w:r>
      <w:r w:rsidR="00456ACE" w:rsidRPr="00DA6C8E">
        <w:rPr>
          <w:rFonts w:ascii="Times New Roman" w:hAnsi="Times New Roman"/>
          <w:rPrChange w:id="505" w:author="Jeremy Haynes" w:date="2024-07-08T14:16:00Z" w16du:dateUtc="2024-07-08T18:16:00Z">
            <w:rPr/>
          </w:rPrChange>
        </w:rPr>
        <w:t xml:space="preserve">is the choice for either </w:t>
      </w:r>
      <w:r w:rsidR="001E4E63" w:rsidRPr="00DA6C8E">
        <w:rPr>
          <w:rFonts w:ascii="Times New Roman" w:hAnsi="Times New Roman"/>
          <w:rPrChange w:id="506" w:author="Jeremy Haynes" w:date="2024-07-08T14:16:00Z" w16du:dateUtc="2024-07-08T18:16:00Z">
            <w:rPr/>
          </w:rPrChange>
        </w:rPr>
        <w:t>option 1 (</w:t>
      </w:r>
      <w:r w:rsidR="001E4E63" w:rsidRPr="00DA6C8E">
        <w:rPr>
          <w:rFonts w:ascii="Times New Roman" w:hAnsi="Times New Roman"/>
          <w:i/>
          <w:iCs/>
          <w:rPrChange w:id="507" w:author="Jeremy Haynes" w:date="2024-07-08T14:16:00Z" w16du:dateUtc="2024-07-08T18:16:00Z">
            <w:rPr>
              <w:i/>
              <w:iCs/>
            </w:rPr>
          </w:rPrChange>
        </w:rPr>
        <w:t>Y</w:t>
      </w:r>
      <w:r w:rsidR="001E4E63" w:rsidRPr="00DA6C8E">
        <w:rPr>
          <w:rFonts w:ascii="Times New Roman" w:hAnsi="Times New Roman"/>
          <w:rPrChange w:id="508" w:author="Jeremy Haynes" w:date="2024-07-08T14:16:00Z" w16du:dateUtc="2024-07-08T18:16:00Z">
            <w:rPr/>
          </w:rPrChange>
        </w:rPr>
        <w:t xml:space="preserve"> = 0) and option 2 (</w:t>
      </w:r>
      <w:r w:rsidR="001E4E63" w:rsidRPr="00DA6C8E">
        <w:rPr>
          <w:rFonts w:ascii="Times New Roman" w:hAnsi="Times New Roman"/>
          <w:i/>
          <w:iCs/>
          <w:rPrChange w:id="509" w:author="Jeremy Haynes" w:date="2024-07-08T14:16:00Z" w16du:dateUtc="2024-07-08T18:16:00Z">
            <w:rPr>
              <w:i/>
              <w:iCs/>
            </w:rPr>
          </w:rPrChange>
        </w:rPr>
        <w:t>Y</w:t>
      </w:r>
      <w:r w:rsidR="001E4E63" w:rsidRPr="00DA6C8E">
        <w:rPr>
          <w:rFonts w:ascii="Times New Roman" w:hAnsi="Times New Roman"/>
          <w:rPrChange w:id="510" w:author="Jeremy Haynes" w:date="2024-07-08T14:16:00Z" w16du:dateUtc="2024-07-08T18:16:00Z">
            <w:rPr/>
          </w:rPrChange>
        </w:rPr>
        <w:t xml:space="preserve"> = 1) </w:t>
      </w:r>
      <w:r w:rsidR="00456ACE" w:rsidRPr="00DA6C8E">
        <w:rPr>
          <w:rFonts w:ascii="Times New Roman" w:hAnsi="Times New Roman"/>
          <w:rPrChange w:id="511" w:author="Jeremy Haynes" w:date="2024-07-08T14:16:00Z" w16du:dateUtc="2024-07-08T18:16:00Z">
            <w:rPr/>
          </w:rPrChange>
        </w:rPr>
        <w:t xml:space="preserve">on trial </w:t>
      </w:r>
      <w:r w:rsidR="00456ACE" w:rsidRPr="00DA6C8E">
        <w:rPr>
          <w:rFonts w:ascii="Times New Roman" w:hAnsi="Times New Roman"/>
          <w:i/>
          <w:iCs/>
          <w:rPrChange w:id="512" w:author="Jeremy Haynes" w:date="2024-07-08T14:16:00Z" w16du:dateUtc="2024-07-08T18:16:00Z">
            <w:rPr>
              <w:i/>
              <w:iCs/>
            </w:rPr>
          </w:rPrChange>
        </w:rPr>
        <w:t>t</w:t>
      </w:r>
      <w:r w:rsidR="00456ACE" w:rsidRPr="00DA6C8E">
        <w:rPr>
          <w:rFonts w:ascii="Times New Roman" w:hAnsi="Times New Roman"/>
          <w:rPrChange w:id="513" w:author="Jeremy Haynes" w:date="2024-07-08T14:16:00Z" w16du:dateUtc="2024-07-08T18:16:00Z">
            <w:rPr/>
          </w:rPrChange>
        </w:rPr>
        <w:t xml:space="preserve"> </w:t>
      </w:r>
      <w:r w:rsidR="001E4E63" w:rsidRPr="00DA6C8E">
        <w:rPr>
          <w:rFonts w:ascii="Times New Roman" w:hAnsi="Times New Roman"/>
          <w:rPrChange w:id="514" w:author="Jeremy Haynes" w:date="2024-07-08T14:16:00Z" w16du:dateUtc="2024-07-08T18:16:00Z">
            <w:rPr/>
          </w:rPrChange>
        </w:rPr>
        <w:t xml:space="preserve">by </w:t>
      </w:r>
      <w:r w:rsidR="00996BF0" w:rsidRPr="00DA6C8E">
        <w:rPr>
          <w:rFonts w:ascii="Times New Roman" w:hAnsi="Times New Roman"/>
          <w:rPrChange w:id="515" w:author="Jeremy Haynes" w:date="2024-07-08T14:16:00Z" w16du:dateUtc="2024-07-08T18:16:00Z">
            <w:rPr/>
          </w:rPrChange>
        </w:rPr>
        <w:t>participant</w:t>
      </w:r>
      <w:r w:rsidR="00456ACE" w:rsidRPr="00DA6C8E">
        <w:rPr>
          <w:rFonts w:ascii="Times New Roman" w:hAnsi="Times New Roman"/>
          <w:rPrChange w:id="516" w:author="Jeremy Haynes" w:date="2024-07-08T14:16:00Z" w16du:dateUtc="2024-07-08T18:16:00Z">
            <w:rPr/>
          </w:rPrChange>
        </w:rPr>
        <w:t xml:space="preserve"> </w:t>
      </w:r>
      <w:r w:rsidR="00456ACE" w:rsidRPr="00DA6C8E">
        <w:rPr>
          <w:rFonts w:ascii="Times New Roman" w:hAnsi="Times New Roman"/>
          <w:i/>
          <w:iCs/>
          <w:rPrChange w:id="517" w:author="Jeremy Haynes" w:date="2024-07-08T14:16:00Z" w16du:dateUtc="2024-07-08T18:16:00Z">
            <w:rPr>
              <w:i/>
              <w:iCs/>
            </w:rPr>
          </w:rPrChange>
        </w:rPr>
        <w:t>i</w:t>
      </w:r>
      <w:r w:rsidR="00996BF0" w:rsidRPr="00DA6C8E">
        <w:rPr>
          <w:rFonts w:ascii="Times New Roman" w:hAnsi="Times New Roman"/>
          <w:rPrChange w:id="518" w:author="Jeremy Haynes" w:date="2024-07-08T14:16:00Z" w16du:dateUtc="2024-07-08T18:16:00Z">
            <w:rPr/>
          </w:rPrChange>
        </w:rPr>
        <w:t xml:space="preserve"> on session</w:t>
      </w:r>
      <w:r w:rsidR="00456ACE" w:rsidRPr="00DA6C8E">
        <w:rPr>
          <w:rFonts w:ascii="Times New Roman" w:hAnsi="Times New Roman"/>
          <w:rPrChange w:id="519" w:author="Jeremy Haynes" w:date="2024-07-08T14:16:00Z" w16du:dateUtc="2024-07-08T18:16:00Z">
            <w:rPr/>
          </w:rPrChange>
        </w:rPr>
        <w:t xml:space="preserve"> </w:t>
      </w:r>
      <w:r w:rsidR="00456ACE" w:rsidRPr="00DA6C8E">
        <w:rPr>
          <w:rFonts w:ascii="Times New Roman" w:hAnsi="Times New Roman"/>
          <w:i/>
          <w:iCs/>
          <w:rPrChange w:id="520" w:author="Jeremy Haynes" w:date="2024-07-08T14:16:00Z" w16du:dateUtc="2024-07-08T18:16:00Z">
            <w:rPr>
              <w:i/>
              <w:iCs/>
            </w:rPr>
          </w:rPrChange>
        </w:rPr>
        <w:t>s</w:t>
      </w:r>
      <w:r w:rsidR="00456ACE" w:rsidRPr="00DA6C8E">
        <w:rPr>
          <w:rFonts w:ascii="Times New Roman" w:hAnsi="Times New Roman"/>
          <w:rPrChange w:id="521" w:author="Jeremy Haynes" w:date="2024-07-08T14:16:00Z" w16du:dateUtc="2024-07-08T18:16:00Z">
            <w:rPr/>
          </w:rPrChange>
        </w:rPr>
        <w:t>,</w:t>
      </w:r>
      <w:r w:rsidR="00996BF0" w:rsidRPr="00DA6C8E">
        <w:rPr>
          <w:rFonts w:ascii="Times New Roman" w:hAnsi="Times New Roman"/>
          <w:rPrChange w:id="522" w:author="Jeremy Haynes" w:date="2024-07-08T14:16:00Z" w16du:dateUtc="2024-07-08T18:16:00Z">
            <w:rPr/>
          </w:rPrChange>
        </w:rPr>
        <w:t xml:space="preserve"> and </w:t>
      </w:r>
      <w:r w:rsidR="00996BF0" w:rsidRPr="00DA6C8E">
        <w:rPr>
          <w:rFonts w:ascii="Times New Roman" w:hAnsi="Times New Roman"/>
          <w:i/>
          <w:iCs/>
          <w:rPrChange w:id="523" w:author="Jeremy Haynes" w:date="2024-07-08T14:16:00Z" w16du:dateUtc="2024-07-08T18:16:00Z">
            <w:rPr>
              <w:i/>
              <w:iCs/>
            </w:rPr>
          </w:rPrChange>
        </w:rPr>
        <w:t>V</w:t>
      </w:r>
      <w:r w:rsidR="00456ACE" w:rsidRPr="00DA6C8E">
        <w:rPr>
          <w:rFonts w:ascii="Times New Roman" w:hAnsi="Times New Roman"/>
          <w:i/>
          <w:iCs/>
          <w:vertAlign w:val="subscript"/>
          <w:rPrChange w:id="524" w:author="Jeremy Haynes" w:date="2024-07-08T14:16:00Z" w16du:dateUtc="2024-07-08T18:16:00Z">
            <w:rPr>
              <w:i/>
              <w:iCs/>
              <w:vertAlign w:val="subscript"/>
            </w:rPr>
          </w:rPrChange>
        </w:rPr>
        <w:t>0</w:t>
      </w:r>
      <w:r w:rsidR="005A4038" w:rsidRPr="00DA6C8E">
        <w:rPr>
          <w:rFonts w:ascii="Times New Roman" w:hAnsi="Times New Roman"/>
          <w:i/>
          <w:iCs/>
          <w:vertAlign w:val="subscript"/>
          <w:rPrChange w:id="525" w:author="Jeremy Haynes" w:date="2024-07-08T14:16:00Z" w16du:dateUtc="2024-07-08T18:16:00Z">
            <w:rPr>
              <w:i/>
              <w:iCs/>
              <w:vertAlign w:val="subscript"/>
            </w:rPr>
          </w:rPrChange>
        </w:rPr>
        <w:t>,</w:t>
      </w:r>
      <w:r w:rsidR="00996BF0" w:rsidRPr="00DA6C8E">
        <w:rPr>
          <w:rFonts w:ascii="Times New Roman" w:hAnsi="Times New Roman"/>
          <w:i/>
          <w:iCs/>
          <w:vertAlign w:val="subscript"/>
          <w:rPrChange w:id="526" w:author="Jeremy Haynes" w:date="2024-07-08T14:16:00Z" w16du:dateUtc="2024-07-08T18:16:00Z">
            <w:rPr>
              <w:i/>
              <w:iCs/>
              <w:vertAlign w:val="subscript"/>
            </w:rPr>
          </w:rPrChange>
        </w:rPr>
        <w:t>i,s</w:t>
      </w:r>
      <w:r w:rsidR="00996BF0" w:rsidRPr="00DA6C8E">
        <w:rPr>
          <w:rFonts w:ascii="Times New Roman" w:hAnsi="Times New Roman"/>
          <w:rPrChange w:id="527" w:author="Jeremy Haynes" w:date="2024-07-08T14:16:00Z" w16du:dateUtc="2024-07-08T18:16:00Z">
            <w:rPr/>
          </w:rPrChange>
        </w:rPr>
        <w:t>(</w:t>
      </w:r>
      <w:r w:rsidR="00996BF0" w:rsidRPr="00DA6C8E">
        <w:rPr>
          <w:rFonts w:ascii="Times New Roman" w:hAnsi="Times New Roman"/>
          <w:i/>
          <w:iCs/>
          <w:rPrChange w:id="528" w:author="Jeremy Haynes" w:date="2024-07-08T14:16:00Z" w16du:dateUtc="2024-07-08T18:16:00Z">
            <w:rPr>
              <w:i/>
              <w:iCs/>
            </w:rPr>
          </w:rPrChange>
        </w:rPr>
        <w:t>t</w:t>
      </w:r>
      <w:r w:rsidR="00996BF0" w:rsidRPr="00DA6C8E">
        <w:rPr>
          <w:rFonts w:ascii="Times New Roman" w:hAnsi="Times New Roman"/>
          <w:rPrChange w:id="529" w:author="Jeremy Haynes" w:date="2024-07-08T14:16:00Z" w16du:dateUtc="2024-07-08T18:16:00Z">
            <w:rPr/>
          </w:rPrChange>
        </w:rPr>
        <w:t>)</w:t>
      </w:r>
      <w:r w:rsidR="00456ACE" w:rsidRPr="00DA6C8E">
        <w:rPr>
          <w:rFonts w:ascii="Times New Roman" w:hAnsi="Times New Roman"/>
          <w:rPrChange w:id="530" w:author="Jeremy Haynes" w:date="2024-07-08T14:16:00Z" w16du:dateUtc="2024-07-08T18:16:00Z">
            <w:rPr/>
          </w:rPrChange>
        </w:rPr>
        <w:t xml:space="preserve"> and </w:t>
      </w:r>
      <w:r w:rsidR="00456ACE" w:rsidRPr="00DA6C8E">
        <w:rPr>
          <w:rFonts w:ascii="Times New Roman" w:hAnsi="Times New Roman"/>
          <w:i/>
          <w:iCs/>
          <w:rPrChange w:id="531" w:author="Jeremy Haynes" w:date="2024-07-08T14:16:00Z" w16du:dateUtc="2024-07-08T18:16:00Z">
            <w:rPr>
              <w:i/>
              <w:iCs/>
            </w:rPr>
          </w:rPrChange>
        </w:rPr>
        <w:t>V</w:t>
      </w:r>
      <w:r w:rsidR="00456ACE" w:rsidRPr="00DA6C8E">
        <w:rPr>
          <w:rFonts w:ascii="Times New Roman" w:hAnsi="Times New Roman"/>
          <w:i/>
          <w:iCs/>
          <w:vertAlign w:val="subscript"/>
          <w:rPrChange w:id="532" w:author="Jeremy Haynes" w:date="2024-07-08T14:16:00Z" w16du:dateUtc="2024-07-08T18:16:00Z">
            <w:rPr>
              <w:i/>
              <w:iCs/>
              <w:vertAlign w:val="subscript"/>
            </w:rPr>
          </w:rPrChange>
        </w:rPr>
        <w:t>1,i,s</w:t>
      </w:r>
      <w:r w:rsidR="00456ACE" w:rsidRPr="00DA6C8E">
        <w:rPr>
          <w:rFonts w:ascii="Times New Roman" w:hAnsi="Times New Roman"/>
          <w:rPrChange w:id="533" w:author="Jeremy Haynes" w:date="2024-07-08T14:16:00Z" w16du:dateUtc="2024-07-08T18:16:00Z">
            <w:rPr/>
          </w:rPrChange>
        </w:rPr>
        <w:t>(</w:t>
      </w:r>
      <w:r w:rsidR="00456ACE" w:rsidRPr="00DA6C8E">
        <w:rPr>
          <w:rFonts w:ascii="Times New Roman" w:hAnsi="Times New Roman"/>
          <w:i/>
          <w:iCs/>
          <w:rPrChange w:id="534" w:author="Jeremy Haynes" w:date="2024-07-08T14:16:00Z" w16du:dateUtc="2024-07-08T18:16:00Z">
            <w:rPr>
              <w:i/>
              <w:iCs/>
            </w:rPr>
          </w:rPrChange>
        </w:rPr>
        <w:t>t</w:t>
      </w:r>
      <w:r w:rsidR="00456ACE" w:rsidRPr="00DA6C8E">
        <w:rPr>
          <w:rFonts w:ascii="Times New Roman" w:hAnsi="Times New Roman"/>
          <w:rPrChange w:id="535" w:author="Jeremy Haynes" w:date="2024-07-08T14:16:00Z" w16du:dateUtc="2024-07-08T18:16:00Z">
            <w:rPr/>
          </w:rPrChange>
        </w:rPr>
        <w:t>)</w:t>
      </w:r>
      <w:r w:rsidR="00996BF0" w:rsidRPr="00DA6C8E">
        <w:rPr>
          <w:rFonts w:ascii="Times New Roman" w:hAnsi="Times New Roman"/>
          <w:rPrChange w:id="536" w:author="Jeremy Haynes" w:date="2024-07-08T14:16:00Z" w16du:dateUtc="2024-07-08T18:16:00Z">
            <w:rPr/>
          </w:rPrChange>
        </w:rPr>
        <w:t xml:space="preserve"> </w:t>
      </w:r>
      <w:r w:rsidR="00456ACE" w:rsidRPr="00DA6C8E">
        <w:rPr>
          <w:rFonts w:ascii="Times New Roman" w:hAnsi="Times New Roman"/>
          <w:rPrChange w:id="537" w:author="Jeremy Haynes" w:date="2024-07-08T14:16:00Z" w16du:dateUtc="2024-07-08T18:16:00Z">
            <w:rPr/>
          </w:rPrChange>
        </w:rPr>
        <w:t>are</w:t>
      </w:r>
      <w:r w:rsidR="00996BF0" w:rsidRPr="00DA6C8E">
        <w:rPr>
          <w:rFonts w:ascii="Times New Roman" w:hAnsi="Times New Roman"/>
          <w:rPrChange w:id="538" w:author="Jeremy Haynes" w:date="2024-07-08T14:16:00Z" w16du:dateUtc="2024-07-08T18:16:00Z">
            <w:rPr/>
          </w:rPrChange>
        </w:rPr>
        <w:t xml:space="preserve"> the expected value</w:t>
      </w:r>
      <w:r w:rsidR="00456ACE" w:rsidRPr="00DA6C8E">
        <w:rPr>
          <w:rFonts w:ascii="Times New Roman" w:hAnsi="Times New Roman"/>
          <w:rPrChange w:id="539" w:author="Jeremy Haynes" w:date="2024-07-08T14:16:00Z" w16du:dateUtc="2024-07-08T18:16:00Z">
            <w:rPr/>
          </w:rPrChange>
        </w:rPr>
        <w:t>s</w:t>
      </w:r>
      <w:r w:rsidR="00996BF0" w:rsidRPr="00DA6C8E">
        <w:rPr>
          <w:rFonts w:ascii="Times New Roman" w:hAnsi="Times New Roman"/>
          <w:rPrChange w:id="540" w:author="Jeremy Haynes" w:date="2024-07-08T14:16:00Z" w16du:dateUtc="2024-07-08T18:16:00Z">
            <w:rPr/>
          </w:rPrChange>
        </w:rPr>
        <w:t xml:space="preserve"> </w:t>
      </w:r>
      <w:r w:rsidR="00456ACE" w:rsidRPr="00DA6C8E">
        <w:rPr>
          <w:rFonts w:ascii="Times New Roman" w:hAnsi="Times New Roman"/>
          <w:rPrChange w:id="541" w:author="Jeremy Haynes" w:date="2024-07-08T14:16:00Z" w16du:dateUtc="2024-07-08T18:16:00Z">
            <w:rPr/>
          </w:rPrChange>
        </w:rPr>
        <w:t xml:space="preserve">associated with </w:t>
      </w:r>
      <w:r w:rsidR="00996BF0" w:rsidRPr="00DA6C8E">
        <w:rPr>
          <w:rFonts w:ascii="Times New Roman" w:hAnsi="Times New Roman"/>
          <w:rPrChange w:id="542" w:author="Jeremy Haynes" w:date="2024-07-08T14:16:00Z" w16du:dateUtc="2024-07-08T18:16:00Z">
            <w:rPr/>
          </w:rPrChange>
        </w:rPr>
        <w:t>choosing option 1 or 2</w:t>
      </w:r>
      <w:r w:rsidR="003F378E" w:rsidRPr="00DA6C8E">
        <w:rPr>
          <w:rFonts w:ascii="Times New Roman" w:hAnsi="Times New Roman"/>
          <w:rPrChange w:id="543" w:author="Jeremy Haynes" w:date="2024-07-08T14:16:00Z" w16du:dateUtc="2024-07-08T18:16:00Z">
            <w:rPr/>
          </w:rPrChange>
        </w:rPr>
        <w:t xml:space="preserve">, </w:t>
      </w:r>
      <w:r w:rsidR="002038C5" w:rsidRPr="00DA6C8E">
        <w:rPr>
          <w:rFonts w:ascii="Times New Roman" w:hAnsi="Times New Roman"/>
          <w:rPrChange w:id="544" w:author="Jeremy Haynes" w:date="2024-07-08T14:16:00Z" w16du:dateUtc="2024-07-08T18:16:00Z">
            <w:rPr/>
          </w:rPrChange>
        </w:rPr>
        <w:t>updated</w:t>
      </w:r>
      <w:r w:rsidR="00FA5A43" w:rsidRPr="00DA6C8E">
        <w:rPr>
          <w:rFonts w:ascii="Times New Roman" w:hAnsi="Times New Roman"/>
          <w:rPrChange w:id="545" w:author="Jeremy Haynes" w:date="2024-07-08T14:16:00Z" w16du:dateUtc="2024-07-08T18:16:00Z">
            <w:rPr/>
          </w:rPrChange>
        </w:rPr>
        <w:t xml:space="preserve"> from trial to trial</w:t>
      </w:r>
      <w:r w:rsidR="002038C5" w:rsidRPr="00DA6C8E">
        <w:rPr>
          <w:rFonts w:ascii="Times New Roman" w:hAnsi="Times New Roman"/>
          <w:rPrChange w:id="546" w:author="Jeremy Haynes" w:date="2024-07-08T14:16:00Z" w16du:dateUtc="2024-07-08T18:16:00Z">
            <w:rPr/>
          </w:rPrChange>
        </w:rPr>
        <w:t xml:space="preserve"> according to </w:t>
      </w:r>
      <w:r w:rsidR="003F378E" w:rsidRPr="00DA6C8E">
        <w:rPr>
          <w:rFonts w:ascii="Times New Roman" w:hAnsi="Times New Roman"/>
          <w:rPrChange w:id="547" w:author="Jeremy Haynes" w:date="2024-07-08T14:16:00Z" w16du:dateUtc="2024-07-08T18:16:00Z">
            <w:rPr/>
          </w:rPrChange>
        </w:rPr>
        <w:t>the following function:</w:t>
      </w:r>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B04F9A" w:rsidRPr="00DA6C8E" w14:paraId="1DB7B1C4" w14:textId="77777777" w:rsidTr="005B0E14">
        <w:trPr>
          <w:jc w:val="center"/>
        </w:trPr>
        <w:tc>
          <w:tcPr>
            <w:tcW w:w="1440" w:type="dxa"/>
          </w:tcPr>
          <w:p w14:paraId="3B83B137" w14:textId="77777777" w:rsidR="00B04F9A" w:rsidRPr="00DA6C8E" w:rsidRDefault="00B04F9A" w:rsidP="005B0E14">
            <w:pPr>
              <w:spacing w:line="480" w:lineRule="auto"/>
              <w:rPr>
                <w:rFonts w:ascii="Times New Roman" w:hAnsi="Times New Roman"/>
                <w:rPrChange w:id="548" w:author="Jeremy Haynes" w:date="2024-07-08T14:16:00Z" w16du:dateUtc="2024-07-08T18:16:00Z">
                  <w:rPr/>
                </w:rPrChange>
              </w:rPr>
            </w:pPr>
          </w:p>
        </w:tc>
        <w:tc>
          <w:tcPr>
            <w:tcW w:w="7920" w:type="dxa"/>
          </w:tcPr>
          <w:p w14:paraId="0D15368D" w14:textId="148F28DF" w:rsidR="002038C5" w:rsidRPr="00DA6C8E" w:rsidRDefault="00000000" w:rsidP="00A15155">
            <w:pPr>
              <w:jc w:val="center"/>
              <w:rPr>
                <w:rFonts w:ascii="Times New Roman" w:hAnsi="Times New Roman"/>
                <w:rPrChange w:id="549" w:author="Jeremy Haynes" w:date="2024-07-08T14:16:00Z" w16du:dateUtc="2024-07-08T18:16:00Z">
                  <w:rPr/>
                </w:rPrChange>
              </w:rPr>
            </w:pPr>
            <m:oMath>
              <m:sSub>
                <m:sSubPr>
                  <m:ctrlPr>
                    <w:rPr>
                      <w:rFonts w:ascii="Cambria Math" w:hAnsi="Cambria Math"/>
                      <w:i/>
                    </w:rPr>
                  </m:ctrlPr>
                </m:sSubPr>
                <m:e>
                  <m:r>
                    <w:rPr>
                      <w:rFonts w:ascii="Cambria Math" w:hAnsi="Cambria Math"/>
                    </w:rPr>
                    <m:t>V</m:t>
                  </m:r>
                </m:e>
                <m:sub>
                  <m:r>
                    <w:rPr>
                      <w:rFonts w:ascii="Cambria Math" w:hAnsi="Cambria Math"/>
                    </w:rPr>
                    <m:t>1,i,s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1,i,s</m:t>
                  </m:r>
                </m:sub>
              </m:sSub>
              <m:r>
                <w:rPr>
                  <w:rFonts w:ascii="Cambria Math" w:hAnsi="Cambria Math"/>
                </w:rPr>
                <m:t>(t)</m:t>
              </m:r>
            </m:oMath>
            <w:r w:rsidR="00383A53" w:rsidRPr="00DA6C8E">
              <w:rPr>
                <w:rFonts w:ascii="Times New Roman" w:hAnsi="Times New Roman"/>
                <w:rPrChange w:id="550" w:author="Jeremy Haynes" w:date="2024-07-08T14:16:00Z" w16du:dateUtc="2024-07-08T18:16:00Z">
                  <w:rPr/>
                </w:rPrChange>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=0</m:t>
              </m:r>
            </m:oMath>
          </w:p>
          <w:p w14:paraId="46326E69" w14:textId="01FD872C" w:rsidR="00B04F9A" w:rsidRPr="00DA6C8E" w:rsidRDefault="00000000" w:rsidP="00A15155">
            <w:pPr>
              <w:spacing w:line="480" w:lineRule="auto"/>
              <w:jc w:val="center"/>
              <w:rPr>
                <w:rFonts w:ascii="Times New Roman" w:hAnsi="Times New Roman"/>
                <w:rPrChange w:id="551" w:author="Jeremy Haynes" w:date="2024-07-08T14:16:00Z" w16du:dateUtc="2024-07-08T18:16:00Z">
                  <w:rPr/>
                </w:rPrChange>
              </w:rPr>
            </w:pPr>
            <m:oMath>
              <m:sSub>
                <m:sSubPr>
                  <m:ctrlPr>
                    <w:rPr>
                      <w:rFonts w:ascii="Cambria Math" w:hAnsi="Cambria Math"/>
                      <w:i/>
                    </w:rPr>
                  </m:ctrlPr>
                </m:sSubPr>
                <m:e>
                  <m:r>
                    <w:rPr>
                      <w:rFonts w:ascii="Cambria Math" w:hAnsi="Cambria Math"/>
                    </w:rPr>
                    <m:t>V</m:t>
                  </m:r>
                </m:e>
                <m:sub>
                  <m:r>
                    <w:rPr>
                      <w:rFonts w:ascii="Cambria Math" w:hAnsi="Cambria Math"/>
                    </w:rPr>
                    <m:t>2,i,s</m:t>
                  </m:r>
                </m:sub>
              </m:sSub>
              <m:d>
                <m:dPr>
                  <m:ctrlPr>
                    <w:rPr>
                      <w:rFonts w:ascii="Cambria Math" w:hAnsi="Cambria Math"/>
                      <w:i/>
                    </w:rPr>
                  </m:ctrlPr>
                </m:dPr>
                <m:e>
                  <m:r>
                    <w:rPr>
                      <w:rFonts w:ascii="Cambria Math" w:hAnsi="Cambria Math"/>
                    </w:rPr>
                    <m:t>t+1</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2,i,s</m:t>
                  </m:r>
                </m:sub>
              </m:sSub>
              <m:r>
                <w:rPr>
                  <w:rFonts w:ascii="Cambria Math" w:hAnsi="Cambria Math"/>
                </w:rPr>
                <m:t>(t)</m:t>
              </m:r>
            </m:oMath>
            <w:r w:rsidR="00383A53" w:rsidRPr="00DA6C8E">
              <w:rPr>
                <w:rFonts w:ascii="Times New Roman" w:hAnsi="Times New Roman"/>
                <w:rPrChange w:id="552" w:author="Jeremy Haynes" w:date="2024-07-08T14:16:00Z" w16du:dateUtc="2024-07-08T18:16:00Z">
                  <w:rPr/>
                </w:rPrChange>
              </w:rPr>
              <w:t xml:space="preserve">       </w:t>
            </w:r>
            <m:oMath>
              <m:r>
                <w:rPr>
                  <w:rFonts w:ascii="Cambria Math" w:hAnsi="Cambria Math"/>
                </w:rPr>
                <m:t>if Y</m:t>
              </m:r>
              <m:d>
                <m:dPr>
                  <m:ctrlPr>
                    <w:rPr>
                      <w:rFonts w:ascii="Cambria Math" w:hAnsi="Cambria Math"/>
                      <w:i/>
                    </w:rPr>
                  </m:ctrlPr>
                </m:dPr>
                <m:e>
                  <m:r>
                    <w:rPr>
                      <w:rFonts w:ascii="Cambria Math" w:hAnsi="Cambria Math"/>
                    </w:rPr>
                    <m:t>t</m:t>
                  </m:r>
                </m:e>
              </m:d>
              <m:r>
                <w:rPr>
                  <w:rFonts w:ascii="Cambria Math" w:hAnsi="Cambria Math"/>
                </w:rPr>
                <m:t>=1</m:t>
              </m:r>
            </m:oMath>
          </w:p>
        </w:tc>
        <w:tc>
          <w:tcPr>
            <w:tcW w:w="1440" w:type="dxa"/>
            <w:vAlign w:val="center"/>
          </w:tcPr>
          <w:p w14:paraId="17C28D69" w14:textId="1FFEBB8E" w:rsidR="00B04F9A" w:rsidRPr="00DA6C8E" w:rsidRDefault="00B04F9A" w:rsidP="005B0E14">
            <w:pPr>
              <w:spacing w:line="480" w:lineRule="auto"/>
              <w:rPr>
                <w:rFonts w:ascii="Times New Roman" w:hAnsi="Times New Roman"/>
                <w:rPrChange w:id="553" w:author="Jeremy Haynes" w:date="2024-07-08T14:16:00Z" w16du:dateUtc="2024-07-08T18:16:00Z">
                  <w:rPr/>
                </w:rPrChange>
              </w:rPr>
            </w:pPr>
            <w:r w:rsidRPr="00DA6C8E">
              <w:rPr>
                <w:rFonts w:ascii="Times New Roman" w:hAnsi="Times New Roman"/>
                <w:rPrChange w:id="554" w:author="Jeremy Haynes" w:date="2024-07-08T14:16:00Z" w16du:dateUtc="2024-07-08T18:16:00Z">
                  <w:rPr/>
                </w:rPrChange>
              </w:rPr>
              <w:t xml:space="preserve">Equation </w:t>
            </w:r>
            <w:r w:rsidR="002028F7" w:rsidRPr="00DA6C8E">
              <w:rPr>
                <w:rFonts w:ascii="Times New Roman" w:hAnsi="Times New Roman"/>
                <w:rPrChange w:id="555" w:author="Jeremy Haynes" w:date="2024-07-08T14:16:00Z" w16du:dateUtc="2024-07-08T18:16:00Z">
                  <w:rPr/>
                </w:rPrChange>
              </w:rPr>
              <w:t>2</w:t>
            </w:r>
          </w:p>
        </w:tc>
      </w:tr>
    </w:tbl>
    <w:p w14:paraId="4E7DC8B7" w14:textId="2D090580" w:rsidR="001F235B" w:rsidRPr="00DA6C8E" w:rsidRDefault="00A15155" w:rsidP="007916E6">
      <w:pPr>
        <w:spacing w:line="480" w:lineRule="auto"/>
        <w:rPr>
          <w:rFonts w:ascii="Times New Roman" w:hAnsi="Times New Roman"/>
          <w:rPrChange w:id="556" w:author="Jeremy Haynes" w:date="2024-07-08T14:16:00Z" w16du:dateUtc="2024-07-08T18:16:00Z">
            <w:rPr/>
          </w:rPrChange>
        </w:rPr>
      </w:pPr>
      <w:r w:rsidRPr="00DA6C8E">
        <w:rPr>
          <w:rFonts w:ascii="Times New Roman" w:hAnsi="Times New Roman"/>
          <w:rPrChange w:id="557" w:author="Jeremy Haynes" w:date="2024-07-08T14:16:00Z" w16du:dateUtc="2024-07-08T18:16:00Z">
            <w:rPr/>
          </w:rPrChange>
        </w:rPr>
        <w:t xml:space="preserve">where </w:t>
      </w:r>
      <w:r w:rsidRPr="00DA6C8E">
        <w:rPr>
          <w:rFonts w:ascii="Times New Roman" w:hAnsi="Times New Roman"/>
          <w:i/>
          <w:iCs/>
          <w:rPrChange w:id="558" w:author="Jeremy Haynes" w:date="2024-07-08T14:16:00Z" w16du:dateUtc="2024-07-08T18:16:00Z">
            <w:rPr>
              <w:i/>
              <w:iCs/>
            </w:rPr>
          </w:rPrChange>
        </w:rPr>
        <w:t>A</w:t>
      </w:r>
      <w:r w:rsidRPr="00DA6C8E">
        <w:rPr>
          <w:rFonts w:ascii="Times New Roman" w:hAnsi="Times New Roman"/>
          <w:rPrChange w:id="559" w:author="Jeremy Haynes" w:date="2024-07-08T14:16:00Z" w16du:dateUtc="2024-07-08T18:16:00Z">
            <w:rPr/>
          </w:rPrChange>
        </w:rPr>
        <w:t xml:space="preserve"> is a free parameter describing learning rate for both options, and </w:t>
      </w:r>
      <w:r w:rsidRPr="00DA6C8E">
        <w:rPr>
          <w:rFonts w:ascii="Times New Roman" w:hAnsi="Times New Roman"/>
          <w:i/>
          <w:iCs/>
          <w:rPrChange w:id="560" w:author="Jeremy Haynes" w:date="2024-07-08T14:16:00Z" w16du:dateUtc="2024-07-08T18:16:00Z">
            <w:rPr>
              <w:i/>
              <w:iCs/>
            </w:rPr>
          </w:rPrChange>
        </w:rPr>
        <w:t>x</w:t>
      </w:r>
      <w:r w:rsidRPr="00DA6C8E">
        <w:rPr>
          <w:rFonts w:ascii="Times New Roman" w:hAnsi="Times New Roman"/>
          <w:rPrChange w:id="561" w:author="Jeremy Haynes" w:date="2024-07-08T14:16:00Z" w16du:dateUtc="2024-07-08T18:16:00Z">
            <w:rPr/>
          </w:rPrChange>
        </w:rPr>
        <w:t>(</w:t>
      </w:r>
      <w:r w:rsidRPr="00DA6C8E">
        <w:rPr>
          <w:rFonts w:ascii="Times New Roman" w:hAnsi="Times New Roman"/>
          <w:i/>
          <w:iCs/>
          <w:rPrChange w:id="562" w:author="Jeremy Haynes" w:date="2024-07-08T14:16:00Z" w16du:dateUtc="2024-07-08T18:16:00Z">
            <w:rPr>
              <w:i/>
              <w:iCs/>
            </w:rPr>
          </w:rPrChange>
        </w:rPr>
        <w:t>t</w:t>
      </w:r>
      <w:r w:rsidRPr="00DA6C8E">
        <w:rPr>
          <w:rFonts w:ascii="Times New Roman" w:hAnsi="Times New Roman"/>
          <w:rPrChange w:id="563" w:author="Jeremy Haynes" w:date="2024-07-08T14:16:00Z" w16du:dateUtc="2024-07-08T18:16:00Z">
            <w:rPr/>
          </w:rPrChange>
        </w:rPr>
        <w:t xml:space="preserve">) is the </w:t>
      </w:r>
      <w:r w:rsidR="003618D4" w:rsidRPr="00DA6C8E">
        <w:rPr>
          <w:rFonts w:ascii="Times New Roman" w:hAnsi="Times New Roman"/>
          <w:rPrChange w:id="564" w:author="Jeremy Haynes" w:date="2024-07-08T14:16:00Z" w16du:dateUtc="2024-07-08T18:16:00Z">
            <w:rPr/>
          </w:rPrChange>
        </w:rPr>
        <w:t xml:space="preserve">amount of the outcome on trial </w:t>
      </w:r>
      <w:r w:rsidR="003618D4" w:rsidRPr="00DA6C8E">
        <w:rPr>
          <w:rFonts w:ascii="Times New Roman" w:hAnsi="Times New Roman"/>
          <w:i/>
          <w:iCs/>
          <w:rPrChange w:id="565" w:author="Jeremy Haynes" w:date="2024-07-08T14:16:00Z" w16du:dateUtc="2024-07-08T18:16:00Z">
            <w:rPr>
              <w:i/>
              <w:iCs/>
            </w:rPr>
          </w:rPrChange>
        </w:rPr>
        <w:t>t</w:t>
      </w:r>
      <w:r w:rsidR="003618D4" w:rsidRPr="00DA6C8E">
        <w:rPr>
          <w:rFonts w:ascii="Times New Roman" w:hAnsi="Times New Roman"/>
          <w:rPrChange w:id="566" w:author="Jeremy Haynes" w:date="2024-07-08T14:16:00Z" w16du:dateUtc="2024-07-08T18:16:00Z">
            <w:rPr/>
          </w:rPrChange>
        </w:rPr>
        <w:t>.</w:t>
      </w:r>
      <w:r w:rsidR="0014267D" w:rsidRPr="00DA6C8E">
        <w:rPr>
          <w:rFonts w:ascii="Times New Roman" w:hAnsi="Times New Roman"/>
          <w:rPrChange w:id="567" w:author="Jeremy Haynes" w:date="2024-07-08T14:16:00Z" w16du:dateUtc="2024-07-08T18:16:00Z">
            <w:rPr/>
          </w:rPrChange>
        </w:rPr>
        <w:t xml:space="preserve"> Equations 1 and 2 represent a simple reinforcement learning model describing how gains on both options affect choices for those options. </w:t>
      </w:r>
    </w:p>
    <w:tbl>
      <w:tblPr>
        <w:tblStyle w:val="TableGrid"/>
        <w:tblW w:w="0" w:type="auto"/>
        <w:jc w:val="center"/>
        <w:tblInd w:w="0" w:type="dxa"/>
        <w:tblLook w:val="04A0" w:firstRow="1" w:lastRow="0" w:firstColumn="1" w:lastColumn="0" w:noHBand="0" w:noVBand="1"/>
      </w:tblPr>
      <w:tblGrid>
        <w:gridCol w:w="1742"/>
        <w:gridCol w:w="1636"/>
        <w:gridCol w:w="1696"/>
      </w:tblGrid>
      <w:tr w:rsidR="0017291E" w:rsidRPr="00DA6C8E" w14:paraId="6C5823BC" w14:textId="77777777" w:rsidTr="001757E3">
        <w:trPr>
          <w:jc w:val="center"/>
        </w:trPr>
        <w:tc>
          <w:tcPr>
            <w:tcW w:w="0" w:type="auto"/>
          </w:tcPr>
          <w:p w14:paraId="01CAC0B3" w14:textId="77777777" w:rsidR="0017291E" w:rsidRPr="00DA6C8E" w:rsidRDefault="0017291E" w:rsidP="001757E3">
            <w:pPr>
              <w:rPr>
                <w:rFonts w:ascii="Times New Roman" w:hAnsi="Times New Roman"/>
                <w:i/>
                <w:iCs/>
                <w:rPrChange w:id="568" w:author="Jeremy Haynes" w:date="2024-07-08T14:16:00Z" w16du:dateUtc="2024-07-08T18:16:00Z">
                  <w:rPr>
                    <w:i/>
                    <w:iCs/>
                  </w:rPr>
                </w:rPrChange>
              </w:rPr>
            </w:pPr>
          </w:p>
        </w:tc>
        <w:tc>
          <w:tcPr>
            <w:tcW w:w="0" w:type="auto"/>
          </w:tcPr>
          <w:p w14:paraId="5A4F42AE" w14:textId="77777777" w:rsidR="0017291E" w:rsidRPr="00DA6C8E" w:rsidRDefault="0017291E" w:rsidP="001757E3">
            <w:pPr>
              <w:jc w:val="center"/>
              <w:rPr>
                <w:rFonts w:ascii="Times New Roman" w:hAnsi="Times New Roman"/>
                <w:rPrChange w:id="569" w:author="Jeremy Haynes" w:date="2024-07-08T14:16:00Z" w16du:dateUtc="2024-07-08T18:16:00Z">
                  <w:rPr/>
                </w:rPrChange>
              </w:rPr>
            </w:pPr>
            <w:r w:rsidRPr="00DA6C8E">
              <w:rPr>
                <w:rFonts w:ascii="Times New Roman" w:hAnsi="Times New Roman"/>
                <w:rPrChange w:id="570" w:author="Jeremy Haynes" w:date="2024-07-08T14:16:00Z" w16du:dateUtc="2024-07-08T18:16:00Z">
                  <w:rPr/>
                </w:rPrChange>
              </w:rPr>
              <w:t>No cor</w:t>
            </w:r>
          </w:p>
        </w:tc>
        <w:tc>
          <w:tcPr>
            <w:tcW w:w="0" w:type="auto"/>
          </w:tcPr>
          <w:p w14:paraId="2DBDFB22" w14:textId="77777777" w:rsidR="0017291E" w:rsidRPr="00DA6C8E" w:rsidRDefault="0017291E" w:rsidP="001757E3">
            <w:pPr>
              <w:jc w:val="center"/>
              <w:rPr>
                <w:rFonts w:ascii="Times New Roman" w:hAnsi="Times New Roman"/>
                <w:rPrChange w:id="571" w:author="Jeremy Haynes" w:date="2024-07-08T14:16:00Z" w16du:dateUtc="2024-07-08T18:16:00Z">
                  <w:rPr/>
                </w:rPrChange>
              </w:rPr>
            </w:pPr>
            <w:r w:rsidRPr="00DA6C8E">
              <w:rPr>
                <w:rFonts w:ascii="Times New Roman" w:hAnsi="Times New Roman"/>
                <w:rPrChange w:id="572" w:author="Jeremy Haynes" w:date="2024-07-08T14:16:00Z" w16du:dateUtc="2024-07-08T18:16:00Z">
                  <w:rPr/>
                </w:rPrChange>
              </w:rPr>
              <w:t>Moderate cor</w:t>
            </w:r>
          </w:p>
        </w:tc>
      </w:tr>
      <w:tr w:rsidR="0017291E" w:rsidRPr="00DA6C8E" w14:paraId="419EB93F" w14:textId="77777777" w:rsidTr="001757E3">
        <w:trPr>
          <w:jc w:val="center"/>
        </w:trPr>
        <w:tc>
          <w:tcPr>
            <w:tcW w:w="0" w:type="auto"/>
          </w:tcPr>
          <w:p w14:paraId="0C5FE214" w14:textId="77777777" w:rsidR="0017291E" w:rsidRPr="00DA6C8E" w:rsidRDefault="0017291E" w:rsidP="001757E3">
            <w:pPr>
              <w:rPr>
                <w:rFonts w:ascii="Times New Roman" w:hAnsi="Times New Roman"/>
                <w:i/>
                <w:iCs/>
                <w:rPrChange w:id="573" w:author="Jeremy Haynes" w:date="2024-07-08T14:16:00Z" w16du:dateUtc="2024-07-08T18:16:00Z">
                  <w:rPr>
                    <w:i/>
                    <w:iCs/>
                  </w:rPr>
                </w:rPrChange>
              </w:rPr>
            </w:pPr>
            <w:r w:rsidRPr="00DA6C8E">
              <w:rPr>
                <w:rFonts w:ascii="Times New Roman" w:hAnsi="Times New Roman"/>
                <w:rPrChange w:id="574" w:author="Jeremy Haynes" w:date="2024-07-08T14:16:00Z" w16du:dateUtc="2024-07-08T18:16:00Z">
                  <w:rPr/>
                </w:rPrChange>
              </w:rPr>
              <w:t>No effect</w:t>
            </w:r>
          </w:p>
        </w:tc>
        <w:tc>
          <w:tcPr>
            <w:tcW w:w="0" w:type="auto"/>
          </w:tcPr>
          <w:p w14:paraId="5570D9A1" w14:textId="77777777" w:rsidR="0017291E" w:rsidRPr="00DA6C8E" w:rsidRDefault="0017291E" w:rsidP="001757E3">
            <w:pPr>
              <w:jc w:val="center"/>
              <w:rPr>
                <w:rFonts w:ascii="Times New Roman" w:hAnsi="Times New Roman"/>
                <w:rPrChange w:id="575" w:author="Jeremy Haynes" w:date="2024-07-08T14:16:00Z" w16du:dateUtc="2024-07-08T18:16:00Z">
                  <w:rPr/>
                </w:rPrChange>
              </w:rPr>
            </w:pPr>
            <w:r w:rsidRPr="00DA6C8E">
              <w:rPr>
                <w:rFonts w:ascii="Times New Roman" w:hAnsi="Times New Roman"/>
                <w:i/>
                <w:iCs/>
                <w:rPrChange w:id="576" w:author="Jeremy Haynes" w:date="2024-07-08T14:16:00Z" w16du:dateUtc="2024-07-08T18:16:00Z">
                  <w:rPr>
                    <w:i/>
                    <w:iCs/>
                  </w:rPr>
                </w:rPrChange>
              </w:rPr>
              <w:t>r</w:t>
            </w:r>
            <w:r w:rsidRPr="00DA6C8E">
              <w:rPr>
                <w:rFonts w:ascii="Times New Roman" w:hAnsi="Times New Roman"/>
                <w:i/>
                <w:iCs/>
                <w:vertAlign w:val="subscript"/>
                <w:rPrChange w:id="577" w:author="Jeremy Haynes" w:date="2024-07-08T14:16:00Z" w16du:dateUtc="2024-07-08T18:16:00Z">
                  <w:rPr>
                    <w:i/>
                    <w:iCs/>
                    <w:vertAlign w:val="subscript"/>
                  </w:rPr>
                </w:rPrChange>
              </w:rPr>
              <w:t>time</w:t>
            </w:r>
            <w:r w:rsidRPr="00DA6C8E">
              <w:rPr>
                <w:rFonts w:ascii="Times New Roman" w:hAnsi="Times New Roman"/>
                <w:rPrChange w:id="578" w:author="Jeremy Haynes" w:date="2024-07-08T14:16:00Z" w16du:dateUtc="2024-07-08T18:16:00Z">
                  <w:rPr/>
                </w:rPrChange>
              </w:rPr>
              <w:t xml:space="preserve"> = 0, </w:t>
            </w:r>
            <w:r w:rsidRPr="00DA6C8E">
              <w:rPr>
                <w:rFonts w:ascii="Times New Roman" w:hAnsi="Times New Roman"/>
                <w:i/>
                <w:iCs/>
                <w:rPrChange w:id="579" w:author="Jeremy Haynes" w:date="2024-07-08T14:16:00Z" w16du:dateUtc="2024-07-08T18:16:00Z">
                  <w:rPr>
                    <w:i/>
                    <w:iCs/>
                  </w:rPr>
                </w:rPrChange>
              </w:rPr>
              <w:t>d</w:t>
            </w:r>
            <w:r w:rsidRPr="00DA6C8E">
              <w:rPr>
                <w:rFonts w:ascii="Times New Roman" w:hAnsi="Times New Roman"/>
                <w:rPrChange w:id="580" w:author="Jeremy Haynes" w:date="2024-07-08T14:16:00Z" w16du:dateUtc="2024-07-08T18:16:00Z">
                  <w:rPr/>
                </w:rPrChange>
              </w:rPr>
              <w:t xml:space="preserve"> = 0</w:t>
            </w:r>
          </w:p>
        </w:tc>
        <w:tc>
          <w:tcPr>
            <w:tcW w:w="0" w:type="auto"/>
          </w:tcPr>
          <w:p w14:paraId="6559D073" w14:textId="77777777" w:rsidR="0017291E" w:rsidRPr="00DA6C8E" w:rsidRDefault="0017291E" w:rsidP="001757E3">
            <w:pPr>
              <w:jc w:val="center"/>
              <w:rPr>
                <w:rFonts w:ascii="Times New Roman" w:hAnsi="Times New Roman"/>
                <w:rPrChange w:id="581" w:author="Jeremy Haynes" w:date="2024-07-08T14:16:00Z" w16du:dateUtc="2024-07-08T18:16:00Z">
                  <w:rPr/>
                </w:rPrChange>
              </w:rPr>
            </w:pPr>
            <w:r w:rsidRPr="00DA6C8E">
              <w:rPr>
                <w:rFonts w:ascii="Times New Roman" w:hAnsi="Times New Roman"/>
                <w:i/>
                <w:iCs/>
                <w:rPrChange w:id="582" w:author="Jeremy Haynes" w:date="2024-07-08T14:16:00Z" w16du:dateUtc="2024-07-08T18:16:00Z">
                  <w:rPr>
                    <w:i/>
                    <w:iCs/>
                  </w:rPr>
                </w:rPrChange>
              </w:rPr>
              <w:t>r</w:t>
            </w:r>
            <w:r w:rsidRPr="00DA6C8E">
              <w:rPr>
                <w:rFonts w:ascii="Times New Roman" w:hAnsi="Times New Roman"/>
                <w:i/>
                <w:iCs/>
                <w:vertAlign w:val="subscript"/>
                <w:rPrChange w:id="583" w:author="Jeremy Haynes" w:date="2024-07-08T14:16:00Z" w16du:dateUtc="2024-07-08T18:16:00Z">
                  <w:rPr>
                    <w:i/>
                    <w:iCs/>
                    <w:vertAlign w:val="subscript"/>
                  </w:rPr>
                </w:rPrChange>
              </w:rPr>
              <w:t>time</w:t>
            </w:r>
            <w:r w:rsidRPr="00DA6C8E">
              <w:rPr>
                <w:rFonts w:ascii="Times New Roman" w:hAnsi="Times New Roman"/>
                <w:rPrChange w:id="584" w:author="Jeremy Haynes" w:date="2024-07-08T14:16:00Z" w16du:dateUtc="2024-07-08T18:16:00Z">
                  <w:rPr/>
                </w:rPrChange>
              </w:rPr>
              <w:t xml:space="preserve"> = .3, </w:t>
            </w:r>
            <w:r w:rsidRPr="00DA6C8E">
              <w:rPr>
                <w:rFonts w:ascii="Times New Roman" w:hAnsi="Times New Roman"/>
                <w:i/>
                <w:iCs/>
                <w:rPrChange w:id="585" w:author="Jeremy Haynes" w:date="2024-07-08T14:16:00Z" w16du:dateUtc="2024-07-08T18:16:00Z">
                  <w:rPr>
                    <w:i/>
                    <w:iCs/>
                  </w:rPr>
                </w:rPrChange>
              </w:rPr>
              <w:t>d</w:t>
            </w:r>
            <w:r w:rsidRPr="00DA6C8E">
              <w:rPr>
                <w:rFonts w:ascii="Times New Roman" w:hAnsi="Times New Roman"/>
                <w:rPrChange w:id="586" w:author="Jeremy Haynes" w:date="2024-07-08T14:16:00Z" w16du:dateUtc="2024-07-08T18:16:00Z">
                  <w:rPr/>
                </w:rPrChange>
              </w:rPr>
              <w:t xml:space="preserve"> = 0</w:t>
            </w:r>
          </w:p>
        </w:tc>
      </w:tr>
      <w:tr w:rsidR="0017291E" w:rsidRPr="00DA6C8E" w14:paraId="22D88CE8" w14:textId="77777777" w:rsidTr="001757E3">
        <w:trPr>
          <w:jc w:val="center"/>
        </w:trPr>
        <w:tc>
          <w:tcPr>
            <w:tcW w:w="0" w:type="auto"/>
          </w:tcPr>
          <w:p w14:paraId="01358E31" w14:textId="77777777" w:rsidR="0017291E" w:rsidRPr="00DA6C8E" w:rsidRDefault="0017291E" w:rsidP="001757E3">
            <w:pPr>
              <w:rPr>
                <w:rFonts w:ascii="Times New Roman" w:hAnsi="Times New Roman"/>
                <w:rPrChange w:id="587" w:author="Jeremy Haynes" w:date="2024-07-08T14:16:00Z" w16du:dateUtc="2024-07-08T18:16:00Z">
                  <w:rPr/>
                </w:rPrChange>
              </w:rPr>
            </w:pPr>
            <w:r w:rsidRPr="00DA6C8E">
              <w:rPr>
                <w:rFonts w:ascii="Times New Roman" w:hAnsi="Times New Roman"/>
                <w:rPrChange w:id="588" w:author="Jeremy Haynes" w:date="2024-07-08T14:16:00Z" w16du:dateUtc="2024-07-08T18:16:00Z">
                  <w:rPr/>
                </w:rPrChange>
              </w:rPr>
              <w:t>Moderate effect</w:t>
            </w:r>
          </w:p>
        </w:tc>
        <w:tc>
          <w:tcPr>
            <w:tcW w:w="0" w:type="auto"/>
          </w:tcPr>
          <w:p w14:paraId="7E9C9B47" w14:textId="77777777" w:rsidR="0017291E" w:rsidRPr="00DA6C8E" w:rsidRDefault="0017291E" w:rsidP="001757E3">
            <w:pPr>
              <w:jc w:val="center"/>
              <w:rPr>
                <w:rFonts w:ascii="Times New Roman" w:hAnsi="Times New Roman"/>
                <w:rPrChange w:id="589" w:author="Jeremy Haynes" w:date="2024-07-08T14:16:00Z" w16du:dateUtc="2024-07-08T18:16:00Z">
                  <w:rPr/>
                </w:rPrChange>
              </w:rPr>
            </w:pPr>
            <w:r w:rsidRPr="00DA6C8E">
              <w:rPr>
                <w:rFonts w:ascii="Times New Roman" w:hAnsi="Times New Roman"/>
                <w:i/>
                <w:iCs/>
                <w:rPrChange w:id="590" w:author="Jeremy Haynes" w:date="2024-07-08T14:16:00Z" w16du:dateUtc="2024-07-08T18:16:00Z">
                  <w:rPr>
                    <w:i/>
                    <w:iCs/>
                  </w:rPr>
                </w:rPrChange>
              </w:rPr>
              <w:t>r</w:t>
            </w:r>
            <w:r w:rsidRPr="00DA6C8E">
              <w:rPr>
                <w:rFonts w:ascii="Times New Roman" w:hAnsi="Times New Roman"/>
                <w:i/>
                <w:iCs/>
                <w:vertAlign w:val="subscript"/>
                <w:rPrChange w:id="591" w:author="Jeremy Haynes" w:date="2024-07-08T14:16:00Z" w16du:dateUtc="2024-07-08T18:16:00Z">
                  <w:rPr>
                    <w:i/>
                    <w:iCs/>
                    <w:vertAlign w:val="subscript"/>
                  </w:rPr>
                </w:rPrChange>
              </w:rPr>
              <w:t>time</w:t>
            </w:r>
            <w:r w:rsidRPr="00DA6C8E">
              <w:rPr>
                <w:rFonts w:ascii="Times New Roman" w:hAnsi="Times New Roman"/>
                <w:rPrChange w:id="592" w:author="Jeremy Haynes" w:date="2024-07-08T14:16:00Z" w16du:dateUtc="2024-07-08T18:16:00Z">
                  <w:rPr/>
                </w:rPrChange>
              </w:rPr>
              <w:t xml:space="preserve"> = 0, </w:t>
            </w:r>
            <w:r w:rsidRPr="00DA6C8E">
              <w:rPr>
                <w:rFonts w:ascii="Times New Roman" w:hAnsi="Times New Roman"/>
                <w:i/>
                <w:iCs/>
                <w:rPrChange w:id="593" w:author="Jeremy Haynes" w:date="2024-07-08T14:16:00Z" w16du:dateUtc="2024-07-08T18:16:00Z">
                  <w:rPr>
                    <w:i/>
                    <w:iCs/>
                  </w:rPr>
                </w:rPrChange>
              </w:rPr>
              <w:t>d</w:t>
            </w:r>
            <w:r w:rsidRPr="00DA6C8E">
              <w:rPr>
                <w:rFonts w:ascii="Times New Roman" w:hAnsi="Times New Roman"/>
                <w:rPrChange w:id="594" w:author="Jeremy Haynes" w:date="2024-07-08T14:16:00Z" w16du:dateUtc="2024-07-08T18:16:00Z">
                  <w:rPr/>
                </w:rPrChange>
              </w:rPr>
              <w:t xml:space="preserve"> = .5</w:t>
            </w:r>
          </w:p>
        </w:tc>
        <w:tc>
          <w:tcPr>
            <w:tcW w:w="0" w:type="auto"/>
          </w:tcPr>
          <w:p w14:paraId="58FDFCD0" w14:textId="77777777" w:rsidR="0017291E" w:rsidRPr="00DA6C8E" w:rsidRDefault="0017291E" w:rsidP="001757E3">
            <w:pPr>
              <w:jc w:val="center"/>
              <w:rPr>
                <w:rFonts w:ascii="Times New Roman" w:hAnsi="Times New Roman"/>
                <w:rPrChange w:id="595" w:author="Jeremy Haynes" w:date="2024-07-08T14:16:00Z" w16du:dateUtc="2024-07-08T18:16:00Z">
                  <w:rPr/>
                </w:rPrChange>
              </w:rPr>
            </w:pPr>
            <w:r w:rsidRPr="00DA6C8E">
              <w:rPr>
                <w:rFonts w:ascii="Times New Roman" w:hAnsi="Times New Roman"/>
                <w:i/>
                <w:iCs/>
                <w:rPrChange w:id="596" w:author="Jeremy Haynes" w:date="2024-07-08T14:16:00Z" w16du:dateUtc="2024-07-08T18:16:00Z">
                  <w:rPr>
                    <w:i/>
                    <w:iCs/>
                  </w:rPr>
                </w:rPrChange>
              </w:rPr>
              <w:t>r</w:t>
            </w:r>
            <w:r w:rsidRPr="00DA6C8E">
              <w:rPr>
                <w:rFonts w:ascii="Times New Roman" w:hAnsi="Times New Roman"/>
                <w:i/>
                <w:iCs/>
                <w:vertAlign w:val="subscript"/>
                <w:rPrChange w:id="597" w:author="Jeremy Haynes" w:date="2024-07-08T14:16:00Z" w16du:dateUtc="2024-07-08T18:16:00Z">
                  <w:rPr>
                    <w:i/>
                    <w:iCs/>
                    <w:vertAlign w:val="subscript"/>
                  </w:rPr>
                </w:rPrChange>
              </w:rPr>
              <w:t>time</w:t>
            </w:r>
            <w:r w:rsidRPr="00DA6C8E">
              <w:rPr>
                <w:rFonts w:ascii="Times New Roman" w:hAnsi="Times New Roman"/>
                <w:rPrChange w:id="598" w:author="Jeremy Haynes" w:date="2024-07-08T14:16:00Z" w16du:dateUtc="2024-07-08T18:16:00Z">
                  <w:rPr/>
                </w:rPrChange>
              </w:rPr>
              <w:t xml:space="preserve"> = .3, </w:t>
            </w:r>
            <w:r w:rsidRPr="00DA6C8E">
              <w:rPr>
                <w:rFonts w:ascii="Times New Roman" w:hAnsi="Times New Roman"/>
                <w:i/>
                <w:iCs/>
                <w:rPrChange w:id="599" w:author="Jeremy Haynes" w:date="2024-07-08T14:16:00Z" w16du:dateUtc="2024-07-08T18:16:00Z">
                  <w:rPr>
                    <w:i/>
                    <w:iCs/>
                  </w:rPr>
                </w:rPrChange>
              </w:rPr>
              <w:t>d</w:t>
            </w:r>
            <w:r w:rsidRPr="00DA6C8E">
              <w:rPr>
                <w:rFonts w:ascii="Times New Roman" w:hAnsi="Times New Roman"/>
                <w:rPrChange w:id="600" w:author="Jeremy Haynes" w:date="2024-07-08T14:16:00Z" w16du:dateUtc="2024-07-08T18:16:00Z">
                  <w:rPr/>
                </w:rPrChange>
              </w:rPr>
              <w:t xml:space="preserve"> = .5</w:t>
            </w:r>
          </w:p>
        </w:tc>
      </w:tr>
    </w:tbl>
    <w:p w14:paraId="682FF6A2" w14:textId="28E98E4B" w:rsidR="00C26B04" w:rsidRPr="00DA6C8E" w:rsidRDefault="00FD14B8" w:rsidP="007916E6">
      <w:pPr>
        <w:spacing w:line="480" w:lineRule="auto"/>
        <w:ind w:firstLine="720"/>
        <w:rPr>
          <w:rFonts w:ascii="Times New Roman" w:hAnsi="Times New Roman"/>
          <w:rPrChange w:id="601" w:author="Jeremy Haynes" w:date="2024-07-08T14:16:00Z" w16du:dateUtc="2024-07-08T18:16:00Z">
            <w:rPr/>
          </w:rPrChange>
        </w:rPr>
      </w:pPr>
      <w:r w:rsidRPr="00DA6C8E">
        <w:rPr>
          <w:rFonts w:ascii="Times New Roman" w:hAnsi="Times New Roman"/>
          <w:rPrChange w:id="602" w:author="Jeremy Haynes" w:date="2024-07-08T14:16:00Z" w16du:dateUtc="2024-07-08T18:16:00Z">
            <w:rPr/>
          </w:rPrChange>
        </w:rPr>
        <w:t xml:space="preserve">The four conditions represent parametric combinations of two levels of test-retest reliability, unreliable (i.e., </w:t>
      </w:r>
      <w:r w:rsidRPr="00DA6C8E">
        <w:rPr>
          <w:rFonts w:ascii="Times New Roman" w:hAnsi="Times New Roman"/>
          <w:i/>
          <w:iCs/>
          <w:rPrChange w:id="603" w:author="Jeremy Haynes" w:date="2024-07-08T14:16:00Z" w16du:dateUtc="2024-07-08T18:16:00Z">
            <w:rPr>
              <w:i/>
              <w:iCs/>
            </w:rPr>
          </w:rPrChange>
        </w:rPr>
        <w:t>r</w:t>
      </w:r>
      <w:r w:rsidRPr="00DA6C8E">
        <w:rPr>
          <w:rFonts w:ascii="Times New Roman" w:hAnsi="Times New Roman"/>
          <w:rPrChange w:id="604" w:author="Jeremy Haynes" w:date="2024-07-08T14:16:00Z" w16du:dateUtc="2024-07-08T18:16:00Z">
            <w:rPr/>
          </w:rPrChange>
        </w:rPr>
        <w:t xml:space="preserve"> = 0) and moderate reliability (i.e., </w:t>
      </w:r>
      <w:r w:rsidRPr="00DA6C8E">
        <w:rPr>
          <w:rFonts w:ascii="Times New Roman" w:hAnsi="Times New Roman"/>
          <w:i/>
          <w:iCs/>
          <w:rPrChange w:id="605" w:author="Jeremy Haynes" w:date="2024-07-08T14:16:00Z" w16du:dateUtc="2024-07-08T18:16:00Z">
            <w:rPr>
              <w:i/>
              <w:iCs/>
            </w:rPr>
          </w:rPrChange>
        </w:rPr>
        <w:t>r</w:t>
      </w:r>
      <w:r w:rsidRPr="00DA6C8E">
        <w:rPr>
          <w:rFonts w:ascii="Times New Roman" w:hAnsi="Times New Roman"/>
          <w:rPrChange w:id="606" w:author="Jeremy Haynes" w:date="2024-07-08T14:16:00Z" w16du:dateUtc="2024-07-08T18:16:00Z">
            <w:rPr/>
          </w:rPrChange>
        </w:rPr>
        <w:t xml:space="preserve"> = .3) and two levels of longitudinal change, no change (i.e., </w:t>
      </w:r>
      <w:r w:rsidRPr="00DA6C8E">
        <w:rPr>
          <w:rFonts w:ascii="Times New Roman" w:hAnsi="Times New Roman"/>
          <w:i/>
          <w:iCs/>
          <w:rPrChange w:id="607" w:author="Jeremy Haynes" w:date="2024-07-08T14:16:00Z" w16du:dateUtc="2024-07-08T18:16:00Z">
            <w:rPr>
              <w:i/>
              <w:iCs/>
            </w:rPr>
          </w:rPrChange>
        </w:rPr>
        <w:t>d</w:t>
      </w:r>
      <w:r w:rsidRPr="00DA6C8E">
        <w:rPr>
          <w:rFonts w:ascii="Times New Roman" w:hAnsi="Times New Roman"/>
          <w:rPrChange w:id="608" w:author="Jeremy Haynes" w:date="2024-07-08T14:16:00Z" w16du:dateUtc="2024-07-08T18:16:00Z">
            <w:rPr/>
          </w:rPrChange>
        </w:rPr>
        <w:t xml:space="preserve"> = 0) and moderate change</w:t>
      </w:r>
      <w:r w:rsidR="00CA1B86" w:rsidRPr="00DA6C8E">
        <w:rPr>
          <w:rFonts w:ascii="Times New Roman" w:hAnsi="Times New Roman"/>
          <w:rPrChange w:id="609" w:author="Jeremy Haynes" w:date="2024-07-08T14:16:00Z" w16du:dateUtc="2024-07-08T18:16:00Z">
            <w:rPr/>
          </w:rPrChange>
        </w:rPr>
        <w:t xml:space="preserve"> </w:t>
      </w:r>
      <w:r w:rsidR="009F721E" w:rsidRPr="00DA6C8E">
        <w:rPr>
          <w:rFonts w:ascii="Times New Roman" w:hAnsi="Times New Roman"/>
          <w:rPrChange w:id="610" w:author="Jeremy Haynes" w:date="2024-07-08T14:16:00Z" w16du:dateUtc="2024-07-08T18:16:00Z">
            <w:rPr/>
          </w:rPrChange>
        </w:rPr>
        <w:fldChar w:fldCharType="begin"/>
      </w:r>
      <w:r w:rsidR="009F721E" w:rsidRPr="00DA6C8E">
        <w:rPr>
          <w:rFonts w:ascii="Times New Roman" w:hAnsi="Times New Roman"/>
          <w:rPrChange w:id="611" w:author="Jeremy Haynes" w:date="2024-07-08T14:16:00Z" w16du:dateUtc="2024-07-08T18:16:00Z">
            <w:rPr/>
          </w:rPrChange>
        </w:rPr>
        <w:instrText xml:space="preserve"> ADDIN ZOTERO_ITEM CSL_CITATION {"citationID":"40OB5AiS","properties":{"formattedCitation":"(i.e., d = .5; Cohen, 2016)","plainCitation":"(i.e., d = .5; Cohen, 2016)","noteIndex":0},"citationItems":[{"id":1421,"uris":["http://zotero.org/groups/5563561/items/CPCQNQLW"],"itemData":{"id":1421,"type":"chapter","container-title":"Methodological issues and strategies in clinical research","edition":"4","note":"ISBN: 1433820919\npublisher: American Psychological Association","publisher":"American Psychological Association","title":"A power primer","URL":"https://psycnet.apa.org/doi/10.1037/14805-018","author":[{"family":"Cohen","given":"Jacob"}],"issued":{"date-parts":[["2016"]]}},"label":"page","prefix":"i.e., d = .5; "}],"schema":"https://github.com/citation-style-language/schema/raw/master/csl-citation.json"} </w:instrText>
      </w:r>
      <w:r w:rsidR="009F721E" w:rsidRPr="00DA6C8E">
        <w:rPr>
          <w:rFonts w:ascii="Times New Roman" w:hAnsi="Times New Roman"/>
          <w:rPrChange w:id="612" w:author="Jeremy Haynes" w:date="2024-07-08T14:16:00Z" w16du:dateUtc="2024-07-08T18:16:00Z">
            <w:rPr/>
          </w:rPrChange>
        </w:rPr>
        <w:fldChar w:fldCharType="separate"/>
      </w:r>
      <w:r w:rsidR="009F721E" w:rsidRPr="00DA6C8E">
        <w:rPr>
          <w:rFonts w:ascii="Times New Roman" w:hAnsi="Times New Roman"/>
          <w:rPrChange w:id="613" w:author="Jeremy Haynes" w:date="2024-07-08T14:16:00Z" w16du:dateUtc="2024-07-08T18:16:00Z">
            <w:rPr>
              <w:rFonts w:cs="Times"/>
            </w:rPr>
          </w:rPrChange>
        </w:rPr>
        <w:t xml:space="preserve">(i.e., </w:t>
      </w:r>
      <w:r w:rsidR="009F721E" w:rsidRPr="00DA6C8E">
        <w:rPr>
          <w:rFonts w:ascii="Times New Roman" w:hAnsi="Times New Roman"/>
          <w:i/>
          <w:iCs/>
          <w:rPrChange w:id="614" w:author="Jeremy Haynes" w:date="2024-07-08T14:16:00Z" w16du:dateUtc="2024-07-08T18:16:00Z">
            <w:rPr>
              <w:rFonts w:cs="Times"/>
              <w:i/>
              <w:iCs/>
            </w:rPr>
          </w:rPrChange>
        </w:rPr>
        <w:t>d</w:t>
      </w:r>
      <w:r w:rsidR="009F721E" w:rsidRPr="00DA6C8E">
        <w:rPr>
          <w:rFonts w:ascii="Times New Roman" w:hAnsi="Times New Roman"/>
          <w:rPrChange w:id="615" w:author="Jeremy Haynes" w:date="2024-07-08T14:16:00Z" w16du:dateUtc="2024-07-08T18:16:00Z">
            <w:rPr>
              <w:rFonts w:cs="Times"/>
            </w:rPr>
          </w:rPrChange>
        </w:rPr>
        <w:t xml:space="preserve"> = .5; Cohen, 2016)</w:t>
      </w:r>
      <w:r w:rsidR="009F721E" w:rsidRPr="00DA6C8E">
        <w:rPr>
          <w:rFonts w:ascii="Times New Roman" w:hAnsi="Times New Roman"/>
          <w:rPrChange w:id="616" w:author="Jeremy Haynes" w:date="2024-07-08T14:16:00Z" w16du:dateUtc="2024-07-08T18:16:00Z">
            <w:rPr/>
          </w:rPrChange>
        </w:rPr>
        <w:fldChar w:fldCharType="end"/>
      </w:r>
      <w:r w:rsidR="00407B17" w:rsidRPr="00DA6C8E">
        <w:rPr>
          <w:rFonts w:ascii="Times New Roman" w:hAnsi="Times New Roman"/>
          <w:rPrChange w:id="617" w:author="Jeremy Haynes" w:date="2024-07-08T14:16:00Z" w16du:dateUtc="2024-07-08T18:16:00Z">
            <w:rPr/>
          </w:rPrChange>
        </w:rPr>
        <w:t>.</w:t>
      </w:r>
      <w:r w:rsidR="001F235B" w:rsidRPr="00DA6C8E">
        <w:rPr>
          <w:rFonts w:ascii="Times New Roman" w:hAnsi="Times New Roman"/>
          <w:rPrChange w:id="618" w:author="Jeremy Haynes" w:date="2024-07-08T14:16:00Z" w16du:dateUtc="2024-07-08T18:16:00Z">
            <w:rPr/>
          </w:rPrChange>
        </w:rPr>
        <w:t xml:space="preserve"> Finally, after simulating data, we examined how well parameters could be recovered using more conventional (e.g., two-stage) approaches for analyzing longitudinal data using computational modeling.</w:t>
      </w:r>
    </w:p>
    <w:p w14:paraId="38CCDAAC" w14:textId="2724053F" w:rsidR="00623E8E" w:rsidRPr="00DA6C8E" w:rsidRDefault="00636418" w:rsidP="00114517">
      <w:pPr>
        <w:pStyle w:val="Heading2"/>
        <w:rPr>
          <w:rFonts w:ascii="Times New Roman" w:hAnsi="Times New Roman" w:cs="Times New Roman"/>
          <w:szCs w:val="24"/>
        </w:rPr>
      </w:pPr>
      <w:r w:rsidRPr="00DA6C8E">
        <w:rPr>
          <w:rFonts w:ascii="Times New Roman" w:hAnsi="Times New Roman" w:cs="Times New Roman"/>
          <w:szCs w:val="24"/>
          <w:rPrChange w:id="619" w:author="Jeremy Haynes" w:date="2024-07-08T14:16:00Z" w16du:dateUtc="2024-07-08T18:16:00Z">
            <w:rPr/>
          </w:rPrChange>
        </w:rPr>
        <w:t xml:space="preserve">3 </w:t>
      </w:r>
      <w:commentRangeStart w:id="620"/>
      <w:r w:rsidRPr="00DA6C8E">
        <w:rPr>
          <w:rFonts w:ascii="Times New Roman" w:hAnsi="Times New Roman" w:cs="Times New Roman"/>
          <w:szCs w:val="24"/>
          <w:rPrChange w:id="621" w:author="Jeremy Haynes" w:date="2024-07-08T14:16:00Z" w16du:dateUtc="2024-07-08T18:16:00Z">
            <w:rPr/>
          </w:rPrChange>
        </w:rPr>
        <w:t>Longitudinal Model of Iowa Gambling Task</w:t>
      </w:r>
      <w:commentRangeEnd w:id="620"/>
      <w:r w:rsidR="00114517" w:rsidRPr="00DA6C8E">
        <w:rPr>
          <w:rStyle w:val="CommentReference"/>
          <w:rFonts w:ascii="Times New Roman" w:eastAsia="Times New Roman" w:hAnsi="Times New Roman" w:cs="Times New Roman"/>
          <w:b w:val="0"/>
          <w:sz w:val="24"/>
          <w:szCs w:val="24"/>
          <w:rPrChange w:id="622" w:author="Jeremy Haynes" w:date="2024-07-08T14:16:00Z" w16du:dateUtc="2024-07-08T18:16:00Z">
            <w:rPr>
              <w:rStyle w:val="CommentReference"/>
              <w:rFonts w:eastAsia="Times New Roman" w:cs="Times New Roman"/>
              <w:b w:val="0"/>
            </w:rPr>
          </w:rPrChange>
        </w:rPr>
        <w:commentReference w:id="620"/>
      </w:r>
    </w:p>
    <w:p w14:paraId="69F7C0E5" w14:textId="3D9318B8" w:rsidR="0037389E" w:rsidRPr="00DA6C8E" w:rsidRDefault="0037389E" w:rsidP="007C39D9">
      <w:pPr>
        <w:pStyle w:val="Heading2"/>
        <w:rPr>
          <w:rFonts w:ascii="Times New Roman" w:hAnsi="Times New Roman" w:cs="Times New Roman"/>
          <w:szCs w:val="24"/>
          <w:rPrChange w:id="623" w:author="Jeremy Haynes" w:date="2024-07-08T14:16:00Z" w16du:dateUtc="2024-07-08T18:16:00Z">
            <w:rPr/>
          </w:rPrChange>
        </w:rPr>
      </w:pPr>
      <w:r w:rsidRPr="00DA6C8E">
        <w:rPr>
          <w:rFonts w:ascii="Times New Roman" w:hAnsi="Times New Roman" w:cs="Times New Roman"/>
          <w:szCs w:val="24"/>
          <w:rPrChange w:id="624" w:author="Jeremy Haynes" w:date="2024-07-08T14:16:00Z" w16du:dateUtc="2024-07-08T18:16:00Z">
            <w:rPr/>
          </w:rPrChange>
        </w:rPr>
        <w:t>4 Discussion</w:t>
      </w:r>
    </w:p>
    <w:p w14:paraId="0E996FA1" w14:textId="455B4CFC" w:rsidR="00BF45AC" w:rsidRPr="00DA6C8E" w:rsidRDefault="00FF3752" w:rsidP="00BF45AC">
      <w:pPr>
        <w:pStyle w:val="Heading3"/>
        <w:rPr>
          <w:rFonts w:ascii="Times New Roman" w:hAnsi="Times New Roman" w:cs="Times New Roman"/>
          <w:rPrChange w:id="625" w:author="Jeremy Haynes" w:date="2024-07-08T14:16:00Z" w16du:dateUtc="2024-07-08T18:16:00Z">
            <w:rPr/>
          </w:rPrChange>
        </w:rPr>
      </w:pPr>
      <w:r w:rsidRPr="00DA6C8E">
        <w:rPr>
          <w:rFonts w:ascii="Times New Roman" w:hAnsi="Times New Roman" w:cs="Times New Roman"/>
          <w:rPrChange w:id="626" w:author="Jeremy Haynes" w:date="2024-07-08T14:16:00Z" w16du:dateUtc="2024-07-08T18:16:00Z">
            <w:rPr/>
          </w:rPrChange>
        </w:rPr>
        <w:t xml:space="preserve">4.1 </w:t>
      </w:r>
      <w:commentRangeStart w:id="627"/>
      <w:r w:rsidR="0037389E" w:rsidRPr="00DA6C8E">
        <w:rPr>
          <w:rFonts w:ascii="Times New Roman" w:hAnsi="Times New Roman" w:cs="Times New Roman"/>
          <w:rPrChange w:id="628" w:author="Jeremy Haynes" w:date="2024-07-08T14:16:00Z" w16du:dateUtc="2024-07-08T18:16:00Z">
            <w:rPr/>
          </w:rPrChange>
        </w:rPr>
        <w:t>Benefits of this approach</w:t>
      </w:r>
      <w:commentRangeEnd w:id="627"/>
      <w:r w:rsidR="00BF45AC" w:rsidRPr="00DA6C8E">
        <w:rPr>
          <w:rStyle w:val="CommentReference"/>
          <w:rFonts w:ascii="Times New Roman" w:eastAsia="Times New Roman" w:hAnsi="Times New Roman" w:cs="Times New Roman"/>
          <w:b w:val="0"/>
          <w:sz w:val="24"/>
          <w:szCs w:val="24"/>
          <w:rPrChange w:id="629" w:author="Jeremy Haynes" w:date="2024-07-08T14:16:00Z" w16du:dateUtc="2024-07-08T18:16:00Z">
            <w:rPr>
              <w:rStyle w:val="CommentReference"/>
              <w:rFonts w:eastAsia="Times New Roman" w:cs="Times New Roman"/>
              <w:b w:val="0"/>
            </w:rPr>
          </w:rPrChange>
        </w:rPr>
        <w:commentReference w:id="627"/>
      </w:r>
    </w:p>
    <w:p w14:paraId="2214A511" w14:textId="40F4D3BB" w:rsidR="0037389E" w:rsidRPr="00DA6C8E" w:rsidRDefault="00FF3752" w:rsidP="00CC12DF">
      <w:pPr>
        <w:pStyle w:val="Heading3"/>
        <w:rPr>
          <w:rFonts w:ascii="Times New Roman" w:hAnsi="Times New Roman" w:cs="Times New Roman"/>
          <w:rPrChange w:id="630" w:author="Jeremy Haynes" w:date="2024-07-08T14:16:00Z" w16du:dateUtc="2024-07-08T18:16:00Z">
            <w:rPr/>
          </w:rPrChange>
        </w:rPr>
      </w:pPr>
      <w:r w:rsidRPr="00DA6C8E">
        <w:rPr>
          <w:rFonts w:ascii="Times New Roman" w:hAnsi="Times New Roman" w:cs="Times New Roman"/>
          <w:rPrChange w:id="631" w:author="Jeremy Haynes" w:date="2024-07-08T14:16:00Z" w16du:dateUtc="2024-07-08T18:16:00Z">
            <w:rPr/>
          </w:rPrChange>
        </w:rPr>
        <w:t xml:space="preserve">4.2 </w:t>
      </w:r>
      <w:commentRangeStart w:id="632"/>
      <w:r w:rsidR="0037389E" w:rsidRPr="00DA6C8E">
        <w:rPr>
          <w:rFonts w:ascii="Times New Roman" w:hAnsi="Times New Roman" w:cs="Times New Roman"/>
          <w:rPrChange w:id="633" w:author="Jeremy Haynes" w:date="2024-07-08T14:16:00Z" w16du:dateUtc="2024-07-08T18:16:00Z">
            <w:rPr/>
          </w:rPrChange>
        </w:rPr>
        <w:t>Drawbacks of this approach</w:t>
      </w:r>
      <w:commentRangeEnd w:id="632"/>
      <w:r w:rsidR="00CC12DF" w:rsidRPr="00DA6C8E">
        <w:rPr>
          <w:rStyle w:val="CommentReference"/>
          <w:rFonts w:ascii="Times New Roman" w:eastAsia="Times New Roman" w:hAnsi="Times New Roman" w:cs="Times New Roman"/>
          <w:b w:val="0"/>
          <w:sz w:val="24"/>
          <w:szCs w:val="24"/>
          <w:rPrChange w:id="634" w:author="Jeremy Haynes" w:date="2024-07-08T14:16:00Z" w16du:dateUtc="2024-07-08T18:16:00Z">
            <w:rPr>
              <w:rStyle w:val="CommentReference"/>
              <w:rFonts w:eastAsia="Times New Roman" w:cs="Times New Roman"/>
              <w:b w:val="0"/>
            </w:rPr>
          </w:rPrChange>
        </w:rPr>
        <w:commentReference w:id="632"/>
      </w:r>
    </w:p>
    <w:p w14:paraId="532C8D2E" w14:textId="6B6F0E38" w:rsidR="0037655C" w:rsidRPr="00DA6C8E" w:rsidRDefault="0037655C" w:rsidP="007C39D9">
      <w:pPr>
        <w:autoSpaceDE/>
        <w:rPr>
          <w:rFonts w:ascii="Times New Roman" w:hAnsi="Times New Roman"/>
          <w:b/>
          <w:bCs/>
          <w:rPrChange w:id="635" w:author="Jeremy Haynes" w:date="2024-07-08T14:16:00Z" w16du:dateUtc="2024-07-08T18:16:00Z">
            <w:rPr>
              <w:b/>
              <w:bCs/>
            </w:rPr>
          </w:rPrChange>
        </w:rPr>
      </w:pPr>
    </w:p>
    <w:p w14:paraId="3FE10776" w14:textId="77777777" w:rsidR="00536DF7" w:rsidRPr="00DA6C8E" w:rsidRDefault="00536DF7">
      <w:pPr>
        <w:autoSpaceDE/>
        <w:autoSpaceDN/>
        <w:ind w:firstLine="720"/>
        <w:rPr>
          <w:rFonts w:ascii="Times New Roman" w:eastAsiaTheme="majorEastAsia" w:hAnsi="Times New Roman"/>
          <w:b/>
          <w:rPrChange w:id="636" w:author="Jeremy Haynes" w:date="2024-07-08T14:16:00Z" w16du:dateUtc="2024-07-08T18:16:00Z">
            <w:rPr>
              <w:rFonts w:eastAsiaTheme="majorEastAsia" w:cstheme="majorBidi"/>
              <w:b/>
              <w:szCs w:val="32"/>
            </w:rPr>
          </w:rPrChange>
        </w:rPr>
      </w:pPr>
      <w:r w:rsidRPr="00DA6C8E">
        <w:rPr>
          <w:rFonts w:ascii="Times New Roman" w:hAnsi="Times New Roman"/>
          <w:rPrChange w:id="637" w:author="Jeremy Haynes" w:date="2024-07-08T14:16:00Z" w16du:dateUtc="2024-07-08T18:16:00Z">
            <w:rPr/>
          </w:rPrChange>
        </w:rPr>
        <w:br w:type="page"/>
      </w:r>
    </w:p>
    <w:p w14:paraId="539C8C3A" w14:textId="18815D90" w:rsidR="001553CE" w:rsidRPr="00DA6C8E" w:rsidRDefault="0037655C" w:rsidP="00FE08B7">
      <w:pPr>
        <w:pStyle w:val="Heading1"/>
        <w:rPr>
          <w:rFonts w:ascii="Times New Roman" w:hAnsi="Times New Roman" w:cs="Times New Roman"/>
          <w:szCs w:val="24"/>
          <w:rPrChange w:id="638" w:author="Jeremy Haynes" w:date="2024-07-08T14:16:00Z" w16du:dateUtc="2024-07-08T18:16:00Z">
            <w:rPr/>
          </w:rPrChange>
        </w:rPr>
      </w:pPr>
      <w:r w:rsidRPr="00DA6C8E">
        <w:rPr>
          <w:rFonts w:ascii="Times New Roman" w:hAnsi="Times New Roman" w:cs="Times New Roman"/>
          <w:szCs w:val="24"/>
          <w:rPrChange w:id="639" w:author="Jeremy Haynes" w:date="2024-07-08T14:16:00Z" w16du:dateUtc="2024-07-08T18:16:00Z">
            <w:rPr/>
          </w:rPrChange>
        </w:rPr>
        <w:lastRenderedPageBreak/>
        <w:t>References</w:t>
      </w:r>
      <w:r w:rsidR="001553CE" w:rsidRPr="00DA6C8E">
        <w:rPr>
          <w:rFonts w:ascii="Times New Roman" w:hAnsi="Times New Roman" w:cs="Times New Roman"/>
          <w:szCs w:val="24"/>
          <w:rPrChange w:id="640" w:author="Jeremy Haynes" w:date="2024-07-08T14:16:00Z" w16du:dateUtc="2024-07-08T18:16:00Z">
            <w:rPr>
              <w:rFonts w:cs="Times"/>
            </w:rPr>
          </w:rPrChange>
        </w:rPr>
        <w:br w:type="page"/>
      </w:r>
    </w:p>
    <w:p w14:paraId="236839A9" w14:textId="2FEB2D82" w:rsidR="00B65378" w:rsidRPr="00DA6C8E" w:rsidRDefault="0037655C" w:rsidP="00273219">
      <w:pPr>
        <w:pStyle w:val="Heading1"/>
        <w:rPr>
          <w:rFonts w:ascii="Times New Roman" w:hAnsi="Times New Roman" w:cs="Times New Roman"/>
          <w:szCs w:val="24"/>
          <w:rPrChange w:id="641" w:author="Jeremy Haynes" w:date="2024-07-08T14:16:00Z" w16du:dateUtc="2024-07-08T18:16:00Z">
            <w:rPr/>
          </w:rPrChange>
        </w:rPr>
      </w:pPr>
      <w:r w:rsidRPr="00DA6C8E">
        <w:rPr>
          <w:rFonts w:ascii="Times New Roman" w:hAnsi="Times New Roman" w:cs="Times New Roman"/>
          <w:szCs w:val="24"/>
          <w:rPrChange w:id="642" w:author="Jeremy Haynes" w:date="2024-07-08T14:16:00Z" w16du:dateUtc="2024-07-08T18:16:00Z">
            <w:rPr/>
          </w:rPrChange>
        </w:rPr>
        <w:lastRenderedPageBreak/>
        <w:t>Tables</w:t>
      </w:r>
    </w:p>
    <w:p w14:paraId="48D516C3" w14:textId="77777777" w:rsidR="001553CE" w:rsidRPr="00DA6C8E" w:rsidRDefault="001553CE">
      <w:pPr>
        <w:autoSpaceDE/>
        <w:autoSpaceDN/>
        <w:ind w:firstLine="720"/>
        <w:rPr>
          <w:rFonts w:ascii="Times New Roman" w:eastAsiaTheme="majorEastAsia" w:hAnsi="Times New Roman"/>
          <w:b/>
          <w:rPrChange w:id="643" w:author="Jeremy Haynes" w:date="2024-07-08T14:16:00Z" w16du:dateUtc="2024-07-08T18:16:00Z">
            <w:rPr>
              <w:rFonts w:eastAsiaTheme="majorEastAsia" w:cstheme="majorBidi"/>
              <w:b/>
              <w:szCs w:val="32"/>
            </w:rPr>
          </w:rPrChange>
        </w:rPr>
      </w:pPr>
      <w:r w:rsidRPr="00DA6C8E">
        <w:rPr>
          <w:rFonts w:ascii="Times New Roman" w:hAnsi="Times New Roman"/>
          <w:rPrChange w:id="644" w:author="Jeremy Haynes" w:date="2024-07-08T14:16:00Z" w16du:dateUtc="2024-07-08T18:16:00Z">
            <w:rPr/>
          </w:rPrChange>
        </w:rPr>
        <w:br w:type="page"/>
      </w:r>
    </w:p>
    <w:p w14:paraId="3E9D80BD" w14:textId="77EAE99E" w:rsidR="00B7694E" w:rsidRPr="00DA6C8E" w:rsidRDefault="0037655C" w:rsidP="007C39D9">
      <w:pPr>
        <w:pStyle w:val="Heading1"/>
        <w:spacing w:line="240" w:lineRule="auto"/>
        <w:rPr>
          <w:rFonts w:ascii="Times New Roman" w:eastAsia="Cambria" w:hAnsi="Times New Roman" w:cs="Times New Roman"/>
          <w:szCs w:val="24"/>
          <w:rPrChange w:id="645" w:author="Jeremy Haynes" w:date="2024-07-08T14:16:00Z" w16du:dateUtc="2024-07-08T18:16:00Z">
            <w:rPr>
              <w:rFonts w:eastAsia="Cambria"/>
            </w:rPr>
          </w:rPrChange>
        </w:rPr>
      </w:pPr>
      <w:r w:rsidRPr="00DA6C8E">
        <w:rPr>
          <w:rFonts w:ascii="Times New Roman" w:hAnsi="Times New Roman" w:cs="Times New Roman"/>
          <w:szCs w:val="24"/>
          <w:rPrChange w:id="646" w:author="Jeremy Haynes" w:date="2024-07-08T14:16:00Z" w16du:dateUtc="2024-07-08T18:16:00Z">
            <w:rPr/>
          </w:rPrChange>
        </w:rPr>
        <w:lastRenderedPageBreak/>
        <w:t>Figures</w:t>
      </w:r>
    </w:p>
    <w:sectPr w:rsidR="00B7694E" w:rsidRPr="00DA6C8E">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eremy Haynes" w:date="2024-06-19T14:21:00Z" w:initials="JH">
    <w:p w14:paraId="1AD46DD6" w14:textId="77777777" w:rsidR="00597683" w:rsidRDefault="00597683" w:rsidP="00597683">
      <w:pPr>
        <w:pStyle w:val="CommentText"/>
      </w:pPr>
      <w:r>
        <w:rPr>
          <w:rStyle w:val="CommentReference"/>
        </w:rPr>
        <w:annotationRef/>
      </w:r>
      <w:r>
        <w:t>AMPS General Guidelines for Tutorials:</w:t>
      </w:r>
    </w:p>
    <w:p w14:paraId="62866AA7" w14:textId="77777777" w:rsidR="00597683" w:rsidRDefault="00597683" w:rsidP="00597683">
      <w:pPr>
        <w:pStyle w:val="CommentText"/>
        <w:numPr>
          <w:ilvl w:val="0"/>
          <w:numId w:val="22"/>
        </w:numPr>
      </w:pPr>
      <w:r>
        <w:rPr>
          <w:color w:val="000000"/>
          <w:highlight w:val="white"/>
        </w:rPr>
        <w:t>Should be brief (&lt; 3,000 words), but they may be longer if necessary to explain the content fully and make it accessible to and usable by readers.</w:t>
      </w:r>
    </w:p>
    <w:p w14:paraId="59B6868C" w14:textId="77777777" w:rsidR="00597683" w:rsidRDefault="00597683" w:rsidP="00597683">
      <w:pPr>
        <w:pStyle w:val="CommentText"/>
        <w:numPr>
          <w:ilvl w:val="0"/>
          <w:numId w:val="22"/>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4A5488B1" w14:textId="77777777" w:rsidR="00597683" w:rsidRDefault="00597683" w:rsidP="00597683">
      <w:pPr>
        <w:pStyle w:val="CommentText"/>
        <w:numPr>
          <w:ilvl w:val="0"/>
          <w:numId w:val="22"/>
        </w:numPr>
      </w:pPr>
      <w:r>
        <w:rPr>
          <w:color w:val="000000"/>
          <w:highlight w:val="white"/>
        </w:rPr>
        <w:t>Should have a brief summary of their contents, rather than a General Discussion section.</w:t>
      </w:r>
    </w:p>
    <w:p w14:paraId="280CD45B" w14:textId="77777777" w:rsidR="00597683" w:rsidRDefault="00597683" w:rsidP="00597683">
      <w:pPr>
        <w:pStyle w:val="CommentText"/>
        <w:numPr>
          <w:ilvl w:val="0"/>
          <w:numId w:val="22"/>
        </w:numPr>
      </w:pPr>
      <w:r>
        <w:rPr>
          <w:color w:val="000000"/>
          <w:highlight w:val="white"/>
        </w:rPr>
        <w:t>Should be accompanied by publicly available code and all resources necessary for researchers (and reviewers) to follow the text.</w:t>
      </w:r>
    </w:p>
    <w:p w14:paraId="0F3B69AC" w14:textId="77777777" w:rsidR="00597683" w:rsidRDefault="00597683" w:rsidP="00597683">
      <w:pPr>
        <w:pStyle w:val="CommentText"/>
        <w:numPr>
          <w:ilvl w:val="0"/>
          <w:numId w:val="22"/>
        </w:numPr>
      </w:pPr>
      <w:r>
        <w:rPr>
          <w:color w:val="000000"/>
          <w:highlight w:val="white"/>
        </w:rPr>
        <w:t>Can include a list of additional resources (e.g., citations and links) for readers who would like to learn more.</w:t>
      </w:r>
    </w:p>
    <w:p w14:paraId="7551B151" w14:textId="77777777" w:rsidR="00597683" w:rsidRDefault="00597683" w:rsidP="00597683">
      <w:pPr>
        <w:pStyle w:val="CommentText"/>
      </w:pPr>
    </w:p>
    <w:p w14:paraId="5A0C555A" w14:textId="77777777" w:rsidR="00597683" w:rsidRDefault="00597683" w:rsidP="00597683">
      <w:pPr>
        <w:pStyle w:val="CommentText"/>
      </w:pPr>
      <w:r>
        <w:t>Formatting: APA</w:t>
      </w:r>
    </w:p>
    <w:p w14:paraId="5BFA75F8" w14:textId="77777777" w:rsidR="00597683" w:rsidRDefault="00597683" w:rsidP="00597683">
      <w:pPr>
        <w:pStyle w:val="CommentText"/>
        <w:numPr>
          <w:ilvl w:val="0"/>
          <w:numId w:val="23"/>
        </w:numPr>
      </w:pPr>
      <w:r>
        <w:t>Tables &amp; Figures in-text</w:t>
      </w:r>
    </w:p>
  </w:comment>
  <w:comment w:id="2" w:author="Thomas Olino" w:date="2024-06-24T11:53:00Z" w:initials="TO">
    <w:p w14:paraId="18E62A54" w14:textId="77777777" w:rsidR="009913C4" w:rsidRDefault="00C50975" w:rsidP="009913C4">
      <w:pPr>
        <w:pStyle w:val="CommentText"/>
      </w:pPr>
      <w:r>
        <w:rPr>
          <w:rStyle w:val="CommentReference"/>
        </w:rPr>
        <w:annotationRef/>
      </w:r>
      <w:r w:rsidR="009913C4">
        <w:t>AMPPS is definitely one option. Psych Methods is another. I think we should make sure we explain what we’re thinking and make sure that we have an outlet that fits what we’re trying to do.</w:t>
      </w:r>
    </w:p>
    <w:p w14:paraId="50F2A04C" w14:textId="77777777" w:rsidR="009913C4" w:rsidRDefault="009913C4" w:rsidP="009913C4">
      <w:pPr>
        <w:pStyle w:val="CommentText"/>
      </w:pPr>
    </w:p>
    <w:p w14:paraId="282E2BA1" w14:textId="77777777" w:rsidR="009913C4" w:rsidRDefault="009913C4" w:rsidP="009913C4">
      <w:pPr>
        <w:pStyle w:val="CommentText"/>
      </w:pPr>
      <w:r>
        <w:t>Psych Methods ~12,000 words</w:t>
      </w:r>
    </w:p>
  </w:comment>
  <w:comment w:id="61" w:author="Thomas Olino" w:date="2024-06-24T12:51:00Z" w:initials="TO">
    <w:p w14:paraId="4A591F32" w14:textId="77777777" w:rsidR="008A604E" w:rsidRDefault="008A604E" w:rsidP="008A604E">
      <w:pPr>
        <w:pStyle w:val="CommentText"/>
      </w:pPr>
      <w:r>
        <w:rPr>
          <w:rStyle w:val="CommentReference"/>
        </w:rPr>
        <w:annotationRef/>
      </w:r>
      <w:r>
        <w:t>I think that this sets up the context of computational modeling nicely.</w:t>
      </w:r>
    </w:p>
  </w:comment>
  <w:comment w:id="461" w:author="Jeremy Haynes" w:date="2024-06-19T14:19:00Z" w:initials="JH">
    <w:p w14:paraId="4B16737F" w14:textId="5BEF8EC5" w:rsidR="000E527D" w:rsidRDefault="000E527D" w:rsidP="000E527D">
      <w:pPr>
        <w:pStyle w:val="CommentText"/>
        <w:numPr>
          <w:ilvl w:val="0"/>
          <w:numId w:val="15"/>
        </w:numPr>
      </w:pPr>
      <w:r>
        <w:rPr>
          <w:rStyle w:val="CommentReference"/>
        </w:rPr>
        <w:annotationRef/>
      </w:r>
      <w:r>
        <w:t>Model-building process</w:t>
      </w:r>
    </w:p>
    <w:p w14:paraId="3759B710" w14:textId="77777777" w:rsidR="000E527D" w:rsidRDefault="000E527D" w:rsidP="000E527D">
      <w:pPr>
        <w:pStyle w:val="CommentText"/>
        <w:numPr>
          <w:ilvl w:val="1"/>
          <w:numId w:val="15"/>
        </w:numPr>
      </w:pPr>
      <w:r>
        <w:t>How it would be fit to a single person</w:t>
      </w:r>
    </w:p>
    <w:p w14:paraId="07D0B82F" w14:textId="77777777" w:rsidR="000E527D" w:rsidRDefault="000E527D" w:rsidP="000E527D">
      <w:pPr>
        <w:pStyle w:val="CommentText"/>
        <w:numPr>
          <w:ilvl w:val="1"/>
          <w:numId w:val="15"/>
        </w:numPr>
      </w:pPr>
      <w:r>
        <w:t>How it would be fit to multiple people (single timepoint hierarchical model)</w:t>
      </w:r>
    </w:p>
    <w:p w14:paraId="6D368E9B" w14:textId="77777777" w:rsidR="000E527D" w:rsidRDefault="000E527D" w:rsidP="000E527D">
      <w:pPr>
        <w:pStyle w:val="CommentText"/>
        <w:numPr>
          <w:ilvl w:val="1"/>
          <w:numId w:val="15"/>
        </w:numPr>
      </w:pPr>
      <w:r>
        <w:t>How it would be fit to multiple people across time (growth model)</w:t>
      </w:r>
    </w:p>
    <w:p w14:paraId="6109BE9A" w14:textId="77777777" w:rsidR="000E527D" w:rsidRDefault="000E527D" w:rsidP="000E527D">
      <w:pPr>
        <w:pStyle w:val="CommentText"/>
        <w:numPr>
          <w:ilvl w:val="0"/>
          <w:numId w:val="15"/>
        </w:numPr>
      </w:pPr>
      <w:r>
        <w:t>Simulations:</w:t>
      </w:r>
    </w:p>
    <w:p w14:paraId="4DE2022C" w14:textId="77777777" w:rsidR="000E527D" w:rsidRDefault="000E527D" w:rsidP="000E527D">
      <w:pPr>
        <w:pStyle w:val="CommentText"/>
        <w:numPr>
          <w:ilvl w:val="1"/>
          <w:numId w:val="15"/>
        </w:numPr>
      </w:pPr>
      <w:r>
        <w:t>Simulate data based on growth model across multiple conditions</w:t>
      </w:r>
    </w:p>
    <w:p w14:paraId="727A1EDC" w14:textId="77777777" w:rsidR="000E527D" w:rsidRDefault="000E527D" w:rsidP="000E527D">
      <w:pPr>
        <w:pStyle w:val="CommentText"/>
        <w:numPr>
          <w:ilvl w:val="1"/>
          <w:numId w:val="15"/>
        </w:numPr>
      </w:pPr>
      <w:r>
        <w:t>Fit single timepoint and growth RL model to each timepoint</w:t>
      </w:r>
    </w:p>
    <w:p w14:paraId="4E8BB823" w14:textId="77777777" w:rsidR="000E527D" w:rsidRDefault="000E527D" w:rsidP="000E527D">
      <w:pPr>
        <w:pStyle w:val="CommentText"/>
        <w:numPr>
          <w:ilvl w:val="0"/>
          <w:numId w:val="15"/>
        </w:numPr>
      </w:pPr>
      <w:r>
        <w:t>Results</w:t>
      </w:r>
    </w:p>
  </w:comment>
  <w:comment w:id="620" w:author="Jeremy Haynes" w:date="2024-06-19T14:19:00Z" w:initials="JH">
    <w:p w14:paraId="7E416E32" w14:textId="77777777" w:rsidR="00114517" w:rsidRDefault="00114517" w:rsidP="00114517">
      <w:pPr>
        <w:pStyle w:val="CommentText"/>
        <w:numPr>
          <w:ilvl w:val="0"/>
          <w:numId w:val="17"/>
        </w:numPr>
      </w:pPr>
      <w:r>
        <w:rPr>
          <w:rStyle w:val="CommentReference"/>
        </w:rPr>
        <w:annotationRef/>
      </w:r>
      <w:r>
        <w:t>Show single timepoint model</w:t>
      </w:r>
    </w:p>
    <w:p w14:paraId="2F2D648F" w14:textId="77777777" w:rsidR="00114517" w:rsidRDefault="00114517" w:rsidP="00114517">
      <w:pPr>
        <w:pStyle w:val="CommentText"/>
        <w:numPr>
          <w:ilvl w:val="0"/>
          <w:numId w:val="17"/>
        </w:numPr>
      </w:pPr>
      <w:r>
        <w:t>Show growth model</w:t>
      </w:r>
    </w:p>
    <w:p w14:paraId="7B77871B" w14:textId="77777777" w:rsidR="00114517" w:rsidRDefault="00114517" w:rsidP="00114517">
      <w:pPr>
        <w:pStyle w:val="CommentText"/>
        <w:numPr>
          <w:ilvl w:val="0"/>
          <w:numId w:val="17"/>
        </w:numPr>
      </w:pPr>
      <w:r>
        <w:t>Introduce TADS data</w:t>
      </w:r>
    </w:p>
    <w:p w14:paraId="338709C0" w14:textId="77777777" w:rsidR="00114517" w:rsidRDefault="00114517" w:rsidP="00114517">
      <w:pPr>
        <w:pStyle w:val="CommentText"/>
        <w:numPr>
          <w:ilvl w:val="1"/>
          <w:numId w:val="17"/>
        </w:numPr>
      </w:pPr>
      <w:r>
        <w:t>T1-5 PP-IGT data from parents only</w:t>
      </w:r>
    </w:p>
    <w:p w14:paraId="5E8DD6CD" w14:textId="77777777" w:rsidR="00114517" w:rsidRDefault="00114517" w:rsidP="00114517">
      <w:pPr>
        <w:pStyle w:val="CommentText"/>
        <w:numPr>
          <w:ilvl w:val="0"/>
          <w:numId w:val="17"/>
        </w:numPr>
      </w:pPr>
      <w:r>
        <w:t>Fit both models to data</w:t>
      </w:r>
    </w:p>
    <w:p w14:paraId="16F3CE12" w14:textId="77777777" w:rsidR="00114517" w:rsidRDefault="00114517" w:rsidP="00114517">
      <w:pPr>
        <w:pStyle w:val="CommentText"/>
        <w:numPr>
          <w:ilvl w:val="0"/>
          <w:numId w:val="17"/>
        </w:numPr>
      </w:pPr>
      <w:r>
        <w:t>Results</w:t>
      </w:r>
    </w:p>
  </w:comment>
  <w:comment w:id="627" w:author="Jeremy Haynes" w:date="2024-06-19T14:20:00Z" w:initials="JH">
    <w:p w14:paraId="6652B976" w14:textId="77777777" w:rsidR="00BF45AC" w:rsidRDefault="00BF45AC" w:rsidP="00BF45AC">
      <w:pPr>
        <w:pStyle w:val="CommentText"/>
        <w:numPr>
          <w:ilvl w:val="0"/>
          <w:numId w:val="19"/>
        </w:numPr>
      </w:pPr>
      <w:r>
        <w:rPr>
          <w:rStyle w:val="CommentReference"/>
        </w:rPr>
        <w:annotationRef/>
      </w:r>
      <w:r>
        <w:t>Propagate uncertainty across levels of data</w:t>
      </w:r>
    </w:p>
    <w:p w14:paraId="0EA1D802" w14:textId="77777777" w:rsidR="00BF45AC" w:rsidRDefault="00BF45AC" w:rsidP="00BF45AC">
      <w:pPr>
        <w:pStyle w:val="CommentText"/>
        <w:numPr>
          <w:ilvl w:val="0"/>
          <w:numId w:val="19"/>
        </w:numPr>
      </w:pPr>
      <w:r>
        <w:t>(Hopefully) note how data were better characterized with growth model</w:t>
      </w:r>
    </w:p>
    <w:p w14:paraId="36A96504" w14:textId="77777777" w:rsidR="00BF45AC" w:rsidRDefault="00BF45AC" w:rsidP="00BF45AC">
      <w:pPr>
        <w:pStyle w:val="CommentText"/>
        <w:numPr>
          <w:ilvl w:val="0"/>
          <w:numId w:val="19"/>
        </w:numPr>
      </w:pPr>
      <w:r>
        <w:t>Could include other covariates</w:t>
      </w:r>
    </w:p>
  </w:comment>
  <w:comment w:id="632" w:author="Jeremy Haynes" w:date="2024-06-19T14:21:00Z" w:initials="JH">
    <w:p w14:paraId="69976AED" w14:textId="77777777" w:rsidR="00CC12DF" w:rsidRDefault="00CC12DF" w:rsidP="00CC12DF">
      <w:pPr>
        <w:pStyle w:val="CommentText"/>
        <w:numPr>
          <w:ilvl w:val="0"/>
          <w:numId w:val="21"/>
        </w:numPr>
      </w:pPr>
      <w:r>
        <w:rPr>
          <w:rStyle w:val="CommentReference"/>
        </w:rPr>
        <w:annotationRef/>
      </w:r>
      <w:r>
        <w:t>Note any issues we found</w:t>
      </w:r>
    </w:p>
    <w:p w14:paraId="3794A6CE" w14:textId="77777777" w:rsidR="00CC12DF" w:rsidRDefault="00CC12DF" w:rsidP="00CC12DF">
      <w:pPr>
        <w:pStyle w:val="CommentText"/>
        <w:numPr>
          <w:ilvl w:val="0"/>
          <w:numId w:val="21"/>
        </w:numPr>
      </w:pPr>
      <w:r>
        <w:t>Computationally intensive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A75F8" w15:done="0"/>
  <w15:commentEx w15:paraId="282E2BA1" w15:paraIdParent="5BFA75F8" w15:done="0"/>
  <w15:commentEx w15:paraId="4A591F32" w15:done="0"/>
  <w15:commentEx w15:paraId="4E8BB823" w15:done="0"/>
  <w15:commentEx w15:paraId="16F3CE12" w15:done="0"/>
  <w15:commentEx w15:paraId="36A96504" w15:done="0"/>
  <w15:commentEx w15:paraId="3794A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7ADE5A" w16cex:dateUtc="2024-06-19T18:21:00Z"/>
  <w16cex:commentExtensible w16cex:durableId="40AC03BF" w16cex:dateUtc="2024-06-24T15:53:00Z"/>
  <w16cex:commentExtensible w16cex:durableId="094C8553" w16cex:dateUtc="2024-06-24T16:51:00Z"/>
  <w16cex:commentExtensible w16cex:durableId="6433459D" w16cex:dateUtc="2024-06-19T18:19:00Z"/>
  <w16cex:commentExtensible w16cex:durableId="2C907BC8" w16cex:dateUtc="2024-06-19T18:19:00Z"/>
  <w16cex:commentExtensible w16cex:durableId="4AC44D1C" w16cex:dateUtc="2024-06-19T18:20:00Z"/>
  <w16cex:commentExtensible w16cex:durableId="3C441C35" w16cex:dateUtc="2024-06-1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A75F8" w16cid:durableId="687ADE5A"/>
  <w16cid:commentId w16cid:paraId="282E2BA1" w16cid:durableId="40AC03BF"/>
  <w16cid:commentId w16cid:paraId="4A591F32" w16cid:durableId="094C8553"/>
  <w16cid:commentId w16cid:paraId="4E8BB823" w16cid:durableId="6433459D"/>
  <w16cid:commentId w16cid:paraId="16F3CE12" w16cid:durableId="2C907BC8"/>
  <w16cid:commentId w16cid:paraId="36A96504" w16cid:durableId="4AC44D1C"/>
  <w16cid:commentId w16cid:paraId="3794A6CE" w16cid:durableId="3C441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168AA" w14:textId="77777777" w:rsidR="001B7B01" w:rsidRDefault="001B7B01" w:rsidP="0037655C">
      <w:r>
        <w:separator/>
      </w:r>
    </w:p>
  </w:endnote>
  <w:endnote w:type="continuationSeparator" w:id="0">
    <w:p w14:paraId="3EA613F2" w14:textId="77777777" w:rsidR="001B7B01" w:rsidRDefault="001B7B01"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58923" w14:textId="77777777" w:rsidR="001B7B01" w:rsidRDefault="001B7B01" w:rsidP="0037655C">
      <w:r>
        <w:separator/>
      </w:r>
    </w:p>
  </w:footnote>
  <w:footnote w:type="continuationSeparator" w:id="0">
    <w:p w14:paraId="436070BE" w14:textId="77777777" w:rsidR="001B7B01" w:rsidRDefault="001B7B01"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71E60E96" w:rsidR="00783871" w:rsidRDefault="00904EA5">
    <w:pPr>
      <w:pStyle w:val="Header"/>
    </w:pPr>
    <w:r>
      <w:t>LONGITUDINAL COMPUTATI</w:t>
    </w:r>
    <w:del w:id="647" w:author="Jeremy Haynes" w:date="2024-07-08T14:31:00Z" w16du:dateUtc="2024-07-08T18:31:00Z">
      <w:r w:rsidDel="004A2325">
        <w:delText>N</w:delText>
      </w:r>
    </w:del>
    <w:r>
      <w:t>O</w:t>
    </w:r>
    <w:ins w:id="648" w:author="Jeremy Haynes" w:date="2024-07-08T14:31:00Z" w16du:dateUtc="2024-07-08T18:31:00Z">
      <w:r w:rsidR="004A2325">
        <w:t>N</w:t>
      </w:r>
    </w:ins>
    <w:r>
      <w:t>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0F573FAC"/>
    <w:multiLevelType w:val="hybridMultilevel"/>
    <w:tmpl w:val="45846896"/>
    <w:lvl w:ilvl="0" w:tplc="0EA074D6">
      <w:start w:val="1"/>
      <w:numFmt w:val="bullet"/>
      <w:lvlText w:val=""/>
      <w:lvlJc w:val="left"/>
      <w:pPr>
        <w:ind w:left="1080" w:hanging="360"/>
      </w:pPr>
      <w:rPr>
        <w:rFonts w:ascii="Symbol" w:hAnsi="Symbol"/>
      </w:rPr>
    </w:lvl>
    <w:lvl w:ilvl="1" w:tplc="C2FA895C">
      <w:start w:val="1"/>
      <w:numFmt w:val="bullet"/>
      <w:lvlText w:val=""/>
      <w:lvlJc w:val="left"/>
      <w:pPr>
        <w:ind w:left="1800" w:hanging="360"/>
      </w:pPr>
      <w:rPr>
        <w:rFonts w:ascii="Symbol" w:hAnsi="Symbol"/>
      </w:rPr>
    </w:lvl>
    <w:lvl w:ilvl="2" w:tplc="BAE0BD80">
      <w:start w:val="1"/>
      <w:numFmt w:val="bullet"/>
      <w:lvlText w:val=""/>
      <w:lvlJc w:val="left"/>
      <w:pPr>
        <w:ind w:left="1080" w:hanging="360"/>
      </w:pPr>
      <w:rPr>
        <w:rFonts w:ascii="Symbol" w:hAnsi="Symbol"/>
      </w:rPr>
    </w:lvl>
    <w:lvl w:ilvl="3" w:tplc="5DEA2DE2">
      <w:start w:val="1"/>
      <w:numFmt w:val="bullet"/>
      <w:lvlText w:val=""/>
      <w:lvlJc w:val="left"/>
      <w:pPr>
        <w:ind w:left="1080" w:hanging="360"/>
      </w:pPr>
      <w:rPr>
        <w:rFonts w:ascii="Symbol" w:hAnsi="Symbol"/>
      </w:rPr>
    </w:lvl>
    <w:lvl w:ilvl="4" w:tplc="AD58BDC8">
      <w:start w:val="1"/>
      <w:numFmt w:val="bullet"/>
      <w:lvlText w:val=""/>
      <w:lvlJc w:val="left"/>
      <w:pPr>
        <w:ind w:left="1080" w:hanging="360"/>
      </w:pPr>
      <w:rPr>
        <w:rFonts w:ascii="Symbol" w:hAnsi="Symbol"/>
      </w:rPr>
    </w:lvl>
    <w:lvl w:ilvl="5" w:tplc="3508D7C4">
      <w:start w:val="1"/>
      <w:numFmt w:val="bullet"/>
      <w:lvlText w:val=""/>
      <w:lvlJc w:val="left"/>
      <w:pPr>
        <w:ind w:left="1080" w:hanging="360"/>
      </w:pPr>
      <w:rPr>
        <w:rFonts w:ascii="Symbol" w:hAnsi="Symbol"/>
      </w:rPr>
    </w:lvl>
    <w:lvl w:ilvl="6" w:tplc="273ED47C">
      <w:start w:val="1"/>
      <w:numFmt w:val="bullet"/>
      <w:lvlText w:val=""/>
      <w:lvlJc w:val="left"/>
      <w:pPr>
        <w:ind w:left="1080" w:hanging="360"/>
      </w:pPr>
      <w:rPr>
        <w:rFonts w:ascii="Symbol" w:hAnsi="Symbol"/>
      </w:rPr>
    </w:lvl>
    <w:lvl w:ilvl="7" w:tplc="4372CC06">
      <w:start w:val="1"/>
      <w:numFmt w:val="bullet"/>
      <w:lvlText w:val=""/>
      <w:lvlJc w:val="left"/>
      <w:pPr>
        <w:ind w:left="1080" w:hanging="360"/>
      </w:pPr>
      <w:rPr>
        <w:rFonts w:ascii="Symbol" w:hAnsi="Symbol"/>
      </w:rPr>
    </w:lvl>
    <w:lvl w:ilvl="8" w:tplc="B5EC9400">
      <w:start w:val="1"/>
      <w:numFmt w:val="bullet"/>
      <w:lvlText w:val=""/>
      <w:lvlJc w:val="left"/>
      <w:pPr>
        <w:ind w:left="1080" w:hanging="360"/>
      </w:pPr>
      <w:rPr>
        <w:rFonts w:ascii="Symbol" w:hAnsi="Symbol"/>
      </w:rPr>
    </w:lvl>
  </w:abstractNum>
  <w:abstractNum w:abstractNumId="3" w15:restartNumberingAfterBreak="0">
    <w:nsid w:val="13C476F3"/>
    <w:multiLevelType w:val="hybridMultilevel"/>
    <w:tmpl w:val="1194A400"/>
    <w:lvl w:ilvl="0" w:tplc="17CEB528">
      <w:start w:val="1"/>
      <w:numFmt w:val="bullet"/>
      <w:lvlText w:val=""/>
      <w:lvlJc w:val="left"/>
      <w:pPr>
        <w:ind w:left="720" w:hanging="360"/>
      </w:pPr>
      <w:rPr>
        <w:rFonts w:ascii="Symbol" w:hAnsi="Symbol"/>
      </w:rPr>
    </w:lvl>
    <w:lvl w:ilvl="1" w:tplc="3D147FE6">
      <w:start w:val="1"/>
      <w:numFmt w:val="bullet"/>
      <w:lvlText w:val=""/>
      <w:lvlJc w:val="left"/>
      <w:pPr>
        <w:ind w:left="720" w:hanging="360"/>
      </w:pPr>
      <w:rPr>
        <w:rFonts w:ascii="Symbol" w:hAnsi="Symbol"/>
      </w:rPr>
    </w:lvl>
    <w:lvl w:ilvl="2" w:tplc="1DDCD606">
      <w:start w:val="1"/>
      <w:numFmt w:val="bullet"/>
      <w:lvlText w:val=""/>
      <w:lvlJc w:val="left"/>
      <w:pPr>
        <w:ind w:left="720" w:hanging="360"/>
      </w:pPr>
      <w:rPr>
        <w:rFonts w:ascii="Symbol" w:hAnsi="Symbol"/>
      </w:rPr>
    </w:lvl>
    <w:lvl w:ilvl="3" w:tplc="60E49430">
      <w:start w:val="1"/>
      <w:numFmt w:val="bullet"/>
      <w:lvlText w:val=""/>
      <w:lvlJc w:val="left"/>
      <w:pPr>
        <w:ind w:left="720" w:hanging="360"/>
      </w:pPr>
      <w:rPr>
        <w:rFonts w:ascii="Symbol" w:hAnsi="Symbol"/>
      </w:rPr>
    </w:lvl>
    <w:lvl w:ilvl="4" w:tplc="6270BAFC">
      <w:start w:val="1"/>
      <w:numFmt w:val="bullet"/>
      <w:lvlText w:val=""/>
      <w:lvlJc w:val="left"/>
      <w:pPr>
        <w:ind w:left="720" w:hanging="360"/>
      </w:pPr>
      <w:rPr>
        <w:rFonts w:ascii="Symbol" w:hAnsi="Symbol"/>
      </w:rPr>
    </w:lvl>
    <w:lvl w:ilvl="5" w:tplc="D0A6FD06">
      <w:start w:val="1"/>
      <w:numFmt w:val="bullet"/>
      <w:lvlText w:val=""/>
      <w:lvlJc w:val="left"/>
      <w:pPr>
        <w:ind w:left="720" w:hanging="360"/>
      </w:pPr>
      <w:rPr>
        <w:rFonts w:ascii="Symbol" w:hAnsi="Symbol"/>
      </w:rPr>
    </w:lvl>
    <w:lvl w:ilvl="6" w:tplc="55BA5232">
      <w:start w:val="1"/>
      <w:numFmt w:val="bullet"/>
      <w:lvlText w:val=""/>
      <w:lvlJc w:val="left"/>
      <w:pPr>
        <w:ind w:left="720" w:hanging="360"/>
      </w:pPr>
      <w:rPr>
        <w:rFonts w:ascii="Symbol" w:hAnsi="Symbol"/>
      </w:rPr>
    </w:lvl>
    <w:lvl w:ilvl="7" w:tplc="D316A92C">
      <w:start w:val="1"/>
      <w:numFmt w:val="bullet"/>
      <w:lvlText w:val=""/>
      <w:lvlJc w:val="left"/>
      <w:pPr>
        <w:ind w:left="720" w:hanging="360"/>
      </w:pPr>
      <w:rPr>
        <w:rFonts w:ascii="Symbol" w:hAnsi="Symbol"/>
      </w:rPr>
    </w:lvl>
    <w:lvl w:ilvl="8" w:tplc="9118DE14">
      <w:start w:val="1"/>
      <w:numFmt w:val="bullet"/>
      <w:lvlText w:val=""/>
      <w:lvlJc w:val="left"/>
      <w:pPr>
        <w:ind w:left="720" w:hanging="360"/>
      </w:pPr>
      <w:rPr>
        <w:rFonts w:ascii="Symbol" w:hAnsi="Symbol"/>
      </w:rPr>
    </w:lvl>
  </w:abstractNum>
  <w:abstractNum w:abstractNumId="4" w15:restartNumberingAfterBreak="0">
    <w:nsid w:val="35BB147A"/>
    <w:multiLevelType w:val="hybridMultilevel"/>
    <w:tmpl w:val="950A15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D43505"/>
    <w:multiLevelType w:val="hybridMultilevel"/>
    <w:tmpl w:val="6A4E95C8"/>
    <w:lvl w:ilvl="0" w:tplc="B754894A">
      <w:start w:val="1"/>
      <w:numFmt w:val="bullet"/>
      <w:lvlText w:val=""/>
      <w:lvlJc w:val="left"/>
      <w:pPr>
        <w:ind w:left="1080" w:hanging="360"/>
      </w:pPr>
      <w:rPr>
        <w:rFonts w:ascii="Symbol" w:hAnsi="Symbol"/>
      </w:rPr>
    </w:lvl>
    <w:lvl w:ilvl="1" w:tplc="84542630">
      <w:start w:val="1"/>
      <w:numFmt w:val="bullet"/>
      <w:lvlText w:val=""/>
      <w:lvlJc w:val="left"/>
      <w:pPr>
        <w:ind w:left="1080" w:hanging="360"/>
      </w:pPr>
      <w:rPr>
        <w:rFonts w:ascii="Symbol" w:hAnsi="Symbol"/>
      </w:rPr>
    </w:lvl>
    <w:lvl w:ilvl="2" w:tplc="4B709A3C">
      <w:start w:val="1"/>
      <w:numFmt w:val="bullet"/>
      <w:lvlText w:val=""/>
      <w:lvlJc w:val="left"/>
      <w:pPr>
        <w:ind w:left="1080" w:hanging="360"/>
      </w:pPr>
      <w:rPr>
        <w:rFonts w:ascii="Symbol" w:hAnsi="Symbol"/>
      </w:rPr>
    </w:lvl>
    <w:lvl w:ilvl="3" w:tplc="6E4498D0">
      <w:start w:val="1"/>
      <w:numFmt w:val="bullet"/>
      <w:lvlText w:val=""/>
      <w:lvlJc w:val="left"/>
      <w:pPr>
        <w:ind w:left="1080" w:hanging="360"/>
      </w:pPr>
      <w:rPr>
        <w:rFonts w:ascii="Symbol" w:hAnsi="Symbol"/>
      </w:rPr>
    </w:lvl>
    <w:lvl w:ilvl="4" w:tplc="0C383CB4">
      <w:start w:val="1"/>
      <w:numFmt w:val="bullet"/>
      <w:lvlText w:val=""/>
      <w:lvlJc w:val="left"/>
      <w:pPr>
        <w:ind w:left="1080" w:hanging="360"/>
      </w:pPr>
      <w:rPr>
        <w:rFonts w:ascii="Symbol" w:hAnsi="Symbol"/>
      </w:rPr>
    </w:lvl>
    <w:lvl w:ilvl="5" w:tplc="2C702B92">
      <w:start w:val="1"/>
      <w:numFmt w:val="bullet"/>
      <w:lvlText w:val=""/>
      <w:lvlJc w:val="left"/>
      <w:pPr>
        <w:ind w:left="1080" w:hanging="360"/>
      </w:pPr>
      <w:rPr>
        <w:rFonts w:ascii="Symbol" w:hAnsi="Symbol"/>
      </w:rPr>
    </w:lvl>
    <w:lvl w:ilvl="6" w:tplc="F1F4E5B0">
      <w:start w:val="1"/>
      <w:numFmt w:val="bullet"/>
      <w:lvlText w:val=""/>
      <w:lvlJc w:val="left"/>
      <w:pPr>
        <w:ind w:left="1080" w:hanging="360"/>
      </w:pPr>
      <w:rPr>
        <w:rFonts w:ascii="Symbol" w:hAnsi="Symbol"/>
      </w:rPr>
    </w:lvl>
    <w:lvl w:ilvl="7" w:tplc="38EE4A68">
      <w:start w:val="1"/>
      <w:numFmt w:val="bullet"/>
      <w:lvlText w:val=""/>
      <w:lvlJc w:val="left"/>
      <w:pPr>
        <w:ind w:left="1080" w:hanging="360"/>
      </w:pPr>
      <w:rPr>
        <w:rFonts w:ascii="Symbol" w:hAnsi="Symbol"/>
      </w:rPr>
    </w:lvl>
    <w:lvl w:ilvl="8" w:tplc="DFE4EF20">
      <w:start w:val="1"/>
      <w:numFmt w:val="bullet"/>
      <w:lvlText w:val=""/>
      <w:lvlJc w:val="left"/>
      <w:pPr>
        <w:ind w:left="1080" w:hanging="360"/>
      </w:pPr>
      <w:rPr>
        <w:rFonts w:ascii="Symbol" w:hAnsi="Symbol"/>
      </w:rPr>
    </w:lvl>
  </w:abstractNum>
  <w:abstractNum w:abstractNumId="6" w15:restartNumberingAfterBreak="0">
    <w:nsid w:val="36D53D2C"/>
    <w:multiLevelType w:val="hybridMultilevel"/>
    <w:tmpl w:val="B2C262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8" w15:restartNumberingAfterBreak="0">
    <w:nsid w:val="451922E1"/>
    <w:multiLevelType w:val="hybridMultilevel"/>
    <w:tmpl w:val="7074B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93395"/>
    <w:multiLevelType w:val="hybridMultilevel"/>
    <w:tmpl w:val="23D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2778BF"/>
    <w:multiLevelType w:val="hybridMultilevel"/>
    <w:tmpl w:val="1C30B28C"/>
    <w:lvl w:ilvl="0" w:tplc="3272A8DE">
      <w:start w:val="1"/>
      <w:numFmt w:val="bullet"/>
      <w:lvlText w:val=""/>
      <w:lvlJc w:val="left"/>
      <w:pPr>
        <w:ind w:left="1080" w:hanging="360"/>
      </w:pPr>
      <w:rPr>
        <w:rFonts w:ascii="Symbol" w:hAnsi="Symbol"/>
      </w:rPr>
    </w:lvl>
    <w:lvl w:ilvl="1" w:tplc="C6CC1EEA">
      <w:start w:val="1"/>
      <w:numFmt w:val="bullet"/>
      <w:lvlText w:val=""/>
      <w:lvlJc w:val="left"/>
      <w:pPr>
        <w:ind w:left="1080" w:hanging="360"/>
      </w:pPr>
      <w:rPr>
        <w:rFonts w:ascii="Symbol" w:hAnsi="Symbol"/>
      </w:rPr>
    </w:lvl>
    <w:lvl w:ilvl="2" w:tplc="63D41F96">
      <w:start w:val="1"/>
      <w:numFmt w:val="bullet"/>
      <w:lvlText w:val=""/>
      <w:lvlJc w:val="left"/>
      <w:pPr>
        <w:ind w:left="1080" w:hanging="360"/>
      </w:pPr>
      <w:rPr>
        <w:rFonts w:ascii="Symbol" w:hAnsi="Symbol"/>
      </w:rPr>
    </w:lvl>
    <w:lvl w:ilvl="3" w:tplc="0DF83DC4">
      <w:start w:val="1"/>
      <w:numFmt w:val="bullet"/>
      <w:lvlText w:val=""/>
      <w:lvlJc w:val="left"/>
      <w:pPr>
        <w:ind w:left="1080" w:hanging="360"/>
      </w:pPr>
      <w:rPr>
        <w:rFonts w:ascii="Symbol" w:hAnsi="Symbol"/>
      </w:rPr>
    </w:lvl>
    <w:lvl w:ilvl="4" w:tplc="1ABE52F0">
      <w:start w:val="1"/>
      <w:numFmt w:val="bullet"/>
      <w:lvlText w:val=""/>
      <w:lvlJc w:val="left"/>
      <w:pPr>
        <w:ind w:left="1080" w:hanging="360"/>
      </w:pPr>
      <w:rPr>
        <w:rFonts w:ascii="Symbol" w:hAnsi="Symbol"/>
      </w:rPr>
    </w:lvl>
    <w:lvl w:ilvl="5" w:tplc="2870C502">
      <w:start w:val="1"/>
      <w:numFmt w:val="bullet"/>
      <w:lvlText w:val=""/>
      <w:lvlJc w:val="left"/>
      <w:pPr>
        <w:ind w:left="1080" w:hanging="360"/>
      </w:pPr>
      <w:rPr>
        <w:rFonts w:ascii="Symbol" w:hAnsi="Symbol"/>
      </w:rPr>
    </w:lvl>
    <w:lvl w:ilvl="6" w:tplc="55287AA0">
      <w:start w:val="1"/>
      <w:numFmt w:val="bullet"/>
      <w:lvlText w:val=""/>
      <w:lvlJc w:val="left"/>
      <w:pPr>
        <w:ind w:left="1080" w:hanging="360"/>
      </w:pPr>
      <w:rPr>
        <w:rFonts w:ascii="Symbol" w:hAnsi="Symbol"/>
      </w:rPr>
    </w:lvl>
    <w:lvl w:ilvl="7" w:tplc="DDC0AD5E">
      <w:start w:val="1"/>
      <w:numFmt w:val="bullet"/>
      <w:lvlText w:val=""/>
      <w:lvlJc w:val="left"/>
      <w:pPr>
        <w:ind w:left="1080" w:hanging="360"/>
      </w:pPr>
      <w:rPr>
        <w:rFonts w:ascii="Symbol" w:hAnsi="Symbol"/>
      </w:rPr>
    </w:lvl>
    <w:lvl w:ilvl="8" w:tplc="A01CD3C2">
      <w:start w:val="1"/>
      <w:numFmt w:val="bullet"/>
      <w:lvlText w:val=""/>
      <w:lvlJc w:val="left"/>
      <w:pPr>
        <w:ind w:left="1080" w:hanging="360"/>
      </w:pPr>
      <w:rPr>
        <w:rFonts w:ascii="Symbol" w:hAnsi="Symbol"/>
      </w:rPr>
    </w:lvl>
  </w:abstractNum>
  <w:abstractNum w:abstractNumId="12"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D7768"/>
    <w:multiLevelType w:val="hybridMultilevel"/>
    <w:tmpl w:val="2146F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D2553A"/>
    <w:multiLevelType w:val="hybridMultilevel"/>
    <w:tmpl w:val="2146F0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16" w15:restartNumberingAfterBreak="0">
    <w:nsid w:val="66C71BBD"/>
    <w:multiLevelType w:val="hybridMultilevel"/>
    <w:tmpl w:val="39A82C62"/>
    <w:lvl w:ilvl="0" w:tplc="89D07484">
      <w:start w:val="1"/>
      <w:numFmt w:val="bullet"/>
      <w:lvlText w:val=""/>
      <w:lvlJc w:val="left"/>
      <w:pPr>
        <w:ind w:left="1080" w:hanging="360"/>
      </w:pPr>
      <w:rPr>
        <w:rFonts w:ascii="Symbol" w:hAnsi="Symbol"/>
      </w:rPr>
    </w:lvl>
    <w:lvl w:ilvl="1" w:tplc="0B924752">
      <w:start w:val="1"/>
      <w:numFmt w:val="bullet"/>
      <w:lvlText w:val=""/>
      <w:lvlJc w:val="left"/>
      <w:pPr>
        <w:ind w:left="1800" w:hanging="360"/>
      </w:pPr>
      <w:rPr>
        <w:rFonts w:ascii="Symbol" w:hAnsi="Symbol"/>
      </w:rPr>
    </w:lvl>
    <w:lvl w:ilvl="2" w:tplc="A490A0A8">
      <w:start w:val="1"/>
      <w:numFmt w:val="bullet"/>
      <w:lvlText w:val=""/>
      <w:lvlJc w:val="left"/>
      <w:pPr>
        <w:ind w:left="1080" w:hanging="360"/>
      </w:pPr>
      <w:rPr>
        <w:rFonts w:ascii="Symbol" w:hAnsi="Symbol"/>
      </w:rPr>
    </w:lvl>
    <w:lvl w:ilvl="3" w:tplc="DD9085A8">
      <w:start w:val="1"/>
      <w:numFmt w:val="bullet"/>
      <w:lvlText w:val=""/>
      <w:lvlJc w:val="left"/>
      <w:pPr>
        <w:ind w:left="1080" w:hanging="360"/>
      </w:pPr>
      <w:rPr>
        <w:rFonts w:ascii="Symbol" w:hAnsi="Symbol"/>
      </w:rPr>
    </w:lvl>
    <w:lvl w:ilvl="4" w:tplc="1F5090CE">
      <w:start w:val="1"/>
      <w:numFmt w:val="bullet"/>
      <w:lvlText w:val=""/>
      <w:lvlJc w:val="left"/>
      <w:pPr>
        <w:ind w:left="1080" w:hanging="360"/>
      </w:pPr>
      <w:rPr>
        <w:rFonts w:ascii="Symbol" w:hAnsi="Symbol"/>
      </w:rPr>
    </w:lvl>
    <w:lvl w:ilvl="5" w:tplc="91B8C948">
      <w:start w:val="1"/>
      <w:numFmt w:val="bullet"/>
      <w:lvlText w:val=""/>
      <w:lvlJc w:val="left"/>
      <w:pPr>
        <w:ind w:left="1080" w:hanging="360"/>
      </w:pPr>
      <w:rPr>
        <w:rFonts w:ascii="Symbol" w:hAnsi="Symbol"/>
      </w:rPr>
    </w:lvl>
    <w:lvl w:ilvl="6" w:tplc="7EB2D406">
      <w:start w:val="1"/>
      <w:numFmt w:val="bullet"/>
      <w:lvlText w:val=""/>
      <w:lvlJc w:val="left"/>
      <w:pPr>
        <w:ind w:left="1080" w:hanging="360"/>
      </w:pPr>
      <w:rPr>
        <w:rFonts w:ascii="Symbol" w:hAnsi="Symbol"/>
      </w:rPr>
    </w:lvl>
    <w:lvl w:ilvl="7" w:tplc="A7F28C92">
      <w:start w:val="1"/>
      <w:numFmt w:val="bullet"/>
      <w:lvlText w:val=""/>
      <w:lvlJc w:val="left"/>
      <w:pPr>
        <w:ind w:left="1080" w:hanging="360"/>
      </w:pPr>
      <w:rPr>
        <w:rFonts w:ascii="Symbol" w:hAnsi="Symbol"/>
      </w:rPr>
    </w:lvl>
    <w:lvl w:ilvl="8" w:tplc="496AE8B8">
      <w:start w:val="1"/>
      <w:numFmt w:val="bullet"/>
      <w:lvlText w:val=""/>
      <w:lvlJc w:val="left"/>
      <w:pPr>
        <w:ind w:left="1080" w:hanging="360"/>
      </w:pPr>
      <w:rPr>
        <w:rFonts w:ascii="Symbol" w:hAnsi="Symbol"/>
      </w:rPr>
    </w:lvl>
  </w:abstractNum>
  <w:abstractNum w:abstractNumId="17"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18" w15:restartNumberingAfterBreak="0">
    <w:nsid w:val="6A604305"/>
    <w:multiLevelType w:val="hybridMultilevel"/>
    <w:tmpl w:val="C8D40466"/>
    <w:lvl w:ilvl="0" w:tplc="30267FF4">
      <w:start w:val="1"/>
      <w:numFmt w:val="bullet"/>
      <w:lvlText w:val=""/>
      <w:lvlJc w:val="left"/>
      <w:pPr>
        <w:ind w:left="720" w:hanging="360"/>
      </w:pPr>
      <w:rPr>
        <w:rFonts w:ascii="Symbol" w:hAnsi="Symbol"/>
      </w:rPr>
    </w:lvl>
    <w:lvl w:ilvl="1" w:tplc="52922F34">
      <w:start w:val="1"/>
      <w:numFmt w:val="bullet"/>
      <w:lvlText w:val=""/>
      <w:lvlJc w:val="left"/>
      <w:pPr>
        <w:ind w:left="720" w:hanging="360"/>
      </w:pPr>
      <w:rPr>
        <w:rFonts w:ascii="Symbol" w:hAnsi="Symbol"/>
      </w:rPr>
    </w:lvl>
    <w:lvl w:ilvl="2" w:tplc="2D0CA0CE">
      <w:start w:val="1"/>
      <w:numFmt w:val="bullet"/>
      <w:lvlText w:val=""/>
      <w:lvlJc w:val="left"/>
      <w:pPr>
        <w:ind w:left="720" w:hanging="360"/>
      </w:pPr>
      <w:rPr>
        <w:rFonts w:ascii="Symbol" w:hAnsi="Symbol"/>
      </w:rPr>
    </w:lvl>
    <w:lvl w:ilvl="3" w:tplc="A12C974E">
      <w:start w:val="1"/>
      <w:numFmt w:val="bullet"/>
      <w:lvlText w:val=""/>
      <w:lvlJc w:val="left"/>
      <w:pPr>
        <w:ind w:left="720" w:hanging="360"/>
      </w:pPr>
      <w:rPr>
        <w:rFonts w:ascii="Symbol" w:hAnsi="Symbol"/>
      </w:rPr>
    </w:lvl>
    <w:lvl w:ilvl="4" w:tplc="27C8A67C">
      <w:start w:val="1"/>
      <w:numFmt w:val="bullet"/>
      <w:lvlText w:val=""/>
      <w:lvlJc w:val="left"/>
      <w:pPr>
        <w:ind w:left="720" w:hanging="360"/>
      </w:pPr>
      <w:rPr>
        <w:rFonts w:ascii="Symbol" w:hAnsi="Symbol"/>
      </w:rPr>
    </w:lvl>
    <w:lvl w:ilvl="5" w:tplc="8A28BBF0">
      <w:start w:val="1"/>
      <w:numFmt w:val="bullet"/>
      <w:lvlText w:val=""/>
      <w:lvlJc w:val="left"/>
      <w:pPr>
        <w:ind w:left="720" w:hanging="360"/>
      </w:pPr>
      <w:rPr>
        <w:rFonts w:ascii="Symbol" w:hAnsi="Symbol"/>
      </w:rPr>
    </w:lvl>
    <w:lvl w:ilvl="6" w:tplc="9DAE899C">
      <w:start w:val="1"/>
      <w:numFmt w:val="bullet"/>
      <w:lvlText w:val=""/>
      <w:lvlJc w:val="left"/>
      <w:pPr>
        <w:ind w:left="720" w:hanging="360"/>
      </w:pPr>
      <w:rPr>
        <w:rFonts w:ascii="Symbol" w:hAnsi="Symbol"/>
      </w:rPr>
    </w:lvl>
    <w:lvl w:ilvl="7" w:tplc="AD0C238C">
      <w:start w:val="1"/>
      <w:numFmt w:val="bullet"/>
      <w:lvlText w:val=""/>
      <w:lvlJc w:val="left"/>
      <w:pPr>
        <w:ind w:left="720" w:hanging="360"/>
      </w:pPr>
      <w:rPr>
        <w:rFonts w:ascii="Symbol" w:hAnsi="Symbol"/>
      </w:rPr>
    </w:lvl>
    <w:lvl w:ilvl="8" w:tplc="282A4F26">
      <w:start w:val="1"/>
      <w:numFmt w:val="bullet"/>
      <w:lvlText w:val=""/>
      <w:lvlJc w:val="left"/>
      <w:pPr>
        <w:ind w:left="720" w:hanging="360"/>
      </w:pPr>
      <w:rPr>
        <w:rFonts w:ascii="Symbol" w:hAnsi="Symbol"/>
      </w:rPr>
    </w:lvl>
  </w:abstractNum>
  <w:abstractNum w:abstractNumId="19"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AE70E6"/>
    <w:multiLevelType w:val="hybridMultilevel"/>
    <w:tmpl w:val="D85CB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6639314">
    <w:abstractNumId w:val="12"/>
  </w:num>
  <w:num w:numId="2" w16cid:durableId="137573869">
    <w:abstractNumId w:val="12"/>
  </w:num>
  <w:num w:numId="3" w16cid:durableId="1696879303">
    <w:abstractNumId w:val="17"/>
  </w:num>
  <w:num w:numId="4" w16cid:durableId="1394963548">
    <w:abstractNumId w:val="17"/>
  </w:num>
  <w:num w:numId="5" w16cid:durableId="646470026">
    <w:abstractNumId w:val="10"/>
  </w:num>
  <w:num w:numId="6" w16cid:durableId="2029746210">
    <w:abstractNumId w:val="7"/>
  </w:num>
  <w:num w:numId="7" w16cid:durableId="1760713359">
    <w:abstractNumId w:val="15"/>
  </w:num>
  <w:num w:numId="8" w16cid:durableId="567688639">
    <w:abstractNumId w:val="1"/>
  </w:num>
  <w:num w:numId="9" w16cid:durableId="1315111001">
    <w:abstractNumId w:val="0"/>
  </w:num>
  <w:num w:numId="10" w16cid:durableId="410586763">
    <w:abstractNumId w:val="19"/>
  </w:num>
  <w:num w:numId="11" w16cid:durableId="116488388">
    <w:abstractNumId w:val="13"/>
  </w:num>
  <w:num w:numId="12" w16cid:durableId="1710760482">
    <w:abstractNumId w:val="14"/>
  </w:num>
  <w:num w:numId="13" w16cid:durableId="620457478">
    <w:abstractNumId w:val="4"/>
  </w:num>
  <w:num w:numId="14" w16cid:durableId="1298492508">
    <w:abstractNumId w:val="8"/>
  </w:num>
  <w:num w:numId="15" w16cid:durableId="343214490">
    <w:abstractNumId w:val="2"/>
  </w:num>
  <w:num w:numId="16" w16cid:durableId="1765147954">
    <w:abstractNumId w:val="20"/>
  </w:num>
  <w:num w:numId="17" w16cid:durableId="951012664">
    <w:abstractNumId w:val="16"/>
  </w:num>
  <w:num w:numId="18" w16cid:durableId="862329335">
    <w:abstractNumId w:val="9"/>
  </w:num>
  <w:num w:numId="19" w16cid:durableId="609052408">
    <w:abstractNumId w:val="5"/>
  </w:num>
  <w:num w:numId="20" w16cid:durableId="135294548">
    <w:abstractNumId w:val="6"/>
  </w:num>
  <w:num w:numId="21" w16cid:durableId="449402401">
    <w:abstractNumId w:val="11"/>
  </w:num>
  <w:num w:numId="22" w16cid:durableId="256331502">
    <w:abstractNumId w:val="3"/>
  </w:num>
  <w:num w:numId="23" w16cid:durableId="190332135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43C"/>
    <w:rsid w:val="00022C3E"/>
    <w:rsid w:val="000260D0"/>
    <w:rsid w:val="00026DE4"/>
    <w:rsid w:val="00027D4D"/>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2D6F"/>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060C"/>
    <w:rsid w:val="000A1D60"/>
    <w:rsid w:val="000A46A8"/>
    <w:rsid w:val="000A5314"/>
    <w:rsid w:val="000A67E1"/>
    <w:rsid w:val="000A706C"/>
    <w:rsid w:val="000B043A"/>
    <w:rsid w:val="000B15EB"/>
    <w:rsid w:val="000B377A"/>
    <w:rsid w:val="000B4963"/>
    <w:rsid w:val="000B4F3C"/>
    <w:rsid w:val="000B50B9"/>
    <w:rsid w:val="000B5D1C"/>
    <w:rsid w:val="000B6906"/>
    <w:rsid w:val="000B73E2"/>
    <w:rsid w:val="000B7B66"/>
    <w:rsid w:val="000C0F0E"/>
    <w:rsid w:val="000C2286"/>
    <w:rsid w:val="000C2846"/>
    <w:rsid w:val="000C402B"/>
    <w:rsid w:val="000C4D02"/>
    <w:rsid w:val="000C5CAF"/>
    <w:rsid w:val="000C6871"/>
    <w:rsid w:val="000C6A30"/>
    <w:rsid w:val="000C7760"/>
    <w:rsid w:val="000C7779"/>
    <w:rsid w:val="000C7C67"/>
    <w:rsid w:val="000D10B2"/>
    <w:rsid w:val="000D3C23"/>
    <w:rsid w:val="000D474C"/>
    <w:rsid w:val="000D7248"/>
    <w:rsid w:val="000D7AFF"/>
    <w:rsid w:val="000E1610"/>
    <w:rsid w:val="000E190C"/>
    <w:rsid w:val="000E207B"/>
    <w:rsid w:val="000E3177"/>
    <w:rsid w:val="000E3EA6"/>
    <w:rsid w:val="000E527D"/>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3EAB"/>
    <w:rsid w:val="0010435B"/>
    <w:rsid w:val="00105A58"/>
    <w:rsid w:val="001066E4"/>
    <w:rsid w:val="00107162"/>
    <w:rsid w:val="00107DDF"/>
    <w:rsid w:val="00110C6F"/>
    <w:rsid w:val="00111B90"/>
    <w:rsid w:val="00113B66"/>
    <w:rsid w:val="00114517"/>
    <w:rsid w:val="001148A8"/>
    <w:rsid w:val="00115860"/>
    <w:rsid w:val="00115F7A"/>
    <w:rsid w:val="00116299"/>
    <w:rsid w:val="00117C00"/>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267D"/>
    <w:rsid w:val="0014301A"/>
    <w:rsid w:val="00143047"/>
    <w:rsid w:val="0014327C"/>
    <w:rsid w:val="00143CF2"/>
    <w:rsid w:val="00144689"/>
    <w:rsid w:val="00144A32"/>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291E"/>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4393"/>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49DA"/>
    <w:rsid w:val="001B59AC"/>
    <w:rsid w:val="001B7B01"/>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4E63"/>
    <w:rsid w:val="001E53CD"/>
    <w:rsid w:val="001E5F16"/>
    <w:rsid w:val="001E7BCA"/>
    <w:rsid w:val="001F235B"/>
    <w:rsid w:val="001F2CFF"/>
    <w:rsid w:val="001F4B18"/>
    <w:rsid w:val="001F4FF6"/>
    <w:rsid w:val="001F5477"/>
    <w:rsid w:val="001F666F"/>
    <w:rsid w:val="0020011D"/>
    <w:rsid w:val="00200841"/>
    <w:rsid w:val="00201F33"/>
    <w:rsid w:val="002028F7"/>
    <w:rsid w:val="0020360E"/>
    <w:rsid w:val="002038C5"/>
    <w:rsid w:val="0020394E"/>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1E7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3E6B"/>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75C"/>
    <w:rsid w:val="002C4BF7"/>
    <w:rsid w:val="002C5757"/>
    <w:rsid w:val="002C7657"/>
    <w:rsid w:val="002D0CC5"/>
    <w:rsid w:val="002D18D9"/>
    <w:rsid w:val="002D27D0"/>
    <w:rsid w:val="002D5DBE"/>
    <w:rsid w:val="002D6062"/>
    <w:rsid w:val="002D7255"/>
    <w:rsid w:val="002E2463"/>
    <w:rsid w:val="002E4742"/>
    <w:rsid w:val="002E4A12"/>
    <w:rsid w:val="002E4B6F"/>
    <w:rsid w:val="002E4CF0"/>
    <w:rsid w:val="002E5829"/>
    <w:rsid w:val="002E78B1"/>
    <w:rsid w:val="002F03C5"/>
    <w:rsid w:val="002F172A"/>
    <w:rsid w:val="002F294F"/>
    <w:rsid w:val="002F30A3"/>
    <w:rsid w:val="002F37C7"/>
    <w:rsid w:val="002F3CFC"/>
    <w:rsid w:val="002F4968"/>
    <w:rsid w:val="002F4CD0"/>
    <w:rsid w:val="002F5A34"/>
    <w:rsid w:val="003023FB"/>
    <w:rsid w:val="003040F5"/>
    <w:rsid w:val="00306671"/>
    <w:rsid w:val="00306691"/>
    <w:rsid w:val="003076E2"/>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18D4"/>
    <w:rsid w:val="00362069"/>
    <w:rsid w:val="00365A69"/>
    <w:rsid w:val="00366D05"/>
    <w:rsid w:val="003723ED"/>
    <w:rsid w:val="00372838"/>
    <w:rsid w:val="00373067"/>
    <w:rsid w:val="0037389E"/>
    <w:rsid w:val="00375444"/>
    <w:rsid w:val="0037655C"/>
    <w:rsid w:val="00376E0C"/>
    <w:rsid w:val="00380705"/>
    <w:rsid w:val="00381242"/>
    <w:rsid w:val="00383A53"/>
    <w:rsid w:val="003842F1"/>
    <w:rsid w:val="0038673A"/>
    <w:rsid w:val="00387060"/>
    <w:rsid w:val="00391BFA"/>
    <w:rsid w:val="00392264"/>
    <w:rsid w:val="00392A7D"/>
    <w:rsid w:val="00392F24"/>
    <w:rsid w:val="0039477D"/>
    <w:rsid w:val="00395354"/>
    <w:rsid w:val="00396523"/>
    <w:rsid w:val="00396A34"/>
    <w:rsid w:val="00396AAD"/>
    <w:rsid w:val="00397826"/>
    <w:rsid w:val="003A0CB9"/>
    <w:rsid w:val="003A1676"/>
    <w:rsid w:val="003A29F5"/>
    <w:rsid w:val="003A37DD"/>
    <w:rsid w:val="003A399B"/>
    <w:rsid w:val="003A627A"/>
    <w:rsid w:val="003B15B8"/>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378E"/>
    <w:rsid w:val="003F4361"/>
    <w:rsid w:val="003F61D7"/>
    <w:rsid w:val="003F6CA0"/>
    <w:rsid w:val="003F738D"/>
    <w:rsid w:val="00401DED"/>
    <w:rsid w:val="00402822"/>
    <w:rsid w:val="004043FB"/>
    <w:rsid w:val="00404FEF"/>
    <w:rsid w:val="00405AE7"/>
    <w:rsid w:val="00406B0B"/>
    <w:rsid w:val="00407493"/>
    <w:rsid w:val="00407B17"/>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5081"/>
    <w:rsid w:val="00456ACE"/>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2325"/>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31E9"/>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1FB"/>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1935"/>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97683"/>
    <w:rsid w:val="005A2C67"/>
    <w:rsid w:val="005A4038"/>
    <w:rsid w:val="005A4571"/>
    <w:rsid w:val="005A5A48"/>
    <w:rsid w:val="005A5F87"/>
    <w:rsid w:val="005B09B6"/>
    <w:rsid w:val="005B14F4"/>
    <w:rsid w:val="005B292A"/>
    <w:rsid w:val="005B3653"/>
    <w:rsid w:val="005B3B3D"/>
    <w:rsid w:val="005B48B0"/>
    <w:rsid w:val="005C3F31"/>
    <w:rsid w:val="005D1DCD"/>
    <w:rsid w:val="005D3AEA"/>
    <w:rsid w:val="005D4BE6"/>
    <w:rsid w:val="005E0781"/>
    <w:rsid w:val="005E1154"/>
    <w:rsid w:val="005E2350"/>
    <w:rsid w:val="005E2809"/>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1358"/>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5BBD"/>
    <w:rsid w:val="006172F8"/>
    <w:rsid w:val="0062180D"/>
    <w:rsid w:val="00621F7A"/>
    <w:rsid w:val="00623E8E"/>
    <w:rsid w:val="00623F19"/>
    <w:rsid w:val="00626447"/>
    <w:rsid w:val="00626BC0"/>
    <w:rsid w:val="00626C89"/>
    <w:rsid w:val="00636418"/>
    <w:rsid w:val="006371DF"/>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55E3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0F1F"/>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A7CBE"/>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7E7"/>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7F6"/>
    <w:rsid w:val="0076680E"/>
    <w:rsid w:val="00766A4F"/>
    <w:rsid w:val="00766F20"/>
    <w:rsid w:val="00767BCA"/>
    <w:rsid w:val="007709A1"/>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312"/>
    <w:rsid w:val="00787C44"/>
    <w:rsid w:val="007913EC"/>
    <w:rsid w:val="007916E6"/>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1D1B"/>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06E0B"/>
    <w:rsid w:val="00807196"/>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4474"/>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604E"/>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AC0"/>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2EA6"/>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4B3C"/>
    <w:rsid w:val="0098571F"/>
    <w:rsid w:val="0098573C"/>
    <w:rsid w:val="009913C4"/>
    <w:rsid w:val="0099174C"/>
    <w:rsid w:val="0099543F"/>
    <w:rsid w:val="00995AD3"/>
    <w:rsid w:val="00996316"/>
    <w:rsid w:val="00996BF0"/>
    <w:rsid w:val="00996D9D"/>
    <w:rsid w:val="009A2591"/>
    <w:rsid w:val="009A268E"/>
    <w:rsid w:val="009A2F72"/>
    <w:rsid w:val="009A360F"/>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1680"/>
    <w:rsid w:val="009E30BF"/>
    <w:rsid w:val="009E487F"/>
    <w:rsid w:val="009E5F79"/>
    <w:rsid w:val="009E760D"/>
    <w:rsid w:val="009E7FAC"/>
    <w:rsid w:val="009F0897"/>
    <w:rsid w:val="009F18BE"/>
    <w:rsid w:val="009F3881"/>
    <w:rsid w:val="009F5866"/>
    <w:rsid w:val="009F65BB"/>
    <w:rsid w:val="009F6CE8"/>
    <w:rsid w:val="009F721E"/>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15155"/>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151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26BB"/>
    <w:rsid w:val="00A940CC"/>
    <w:rsid w:val="00A94518"/>
    <w:rsid w:val="00A9511D"/>
    <w:rsid w:val="00A97944"/>
    <w:rsid w:val="00A97F93"/>
    <w:rsid w:val="00AA064C"/>
    <w:rsid w:val="00AA0880"/>
    <w:rsid w:val="00AA1EA7"/>
    <w:rsid w:val="00AA3D62"/>
    <w:rsid w:val="00AA41D0"/>
    <w:rsid w:val="00AA7AE5"/>
    <w:rsid w:val="00AB0570"/>
    <w:rsid w:val="00AB09CB"/>
    <w:rsid w:val="00AB0F02"/>
    <w:rsid w:val="00AB16FC"/>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4F9A"/>
    <w:rsid w:val="00B057C3"/>
    <w:rsid w:val="00B05EA0"/>
    <w:rsid w:val="00B0606E"/>
    <w:rsid w:val="00B06A65"/>
    <w:rsid w:val="00B10AEA"/>
    <w:rsid w:val="00B10C18"/>
    <w:rsid w:val="00B12E14"/>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6BBB"/>
    <w:rsid w:val="00B37D01"/>
    <w:rsid w:val="00B40344"/>
    <w:rsid w:val="00B428C7"/>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3D6"/>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60E"/>
    <w:rsid w:val="00BA6D25"/>
    <w:rsid w:val="00BA7124"/>
    <w:rsid w:val="00BB01FC"/>
    <w:rsid w:val="00BB0890"/>
    <w:rsid w:val="00BB123D"/>
    <w:rsid w:val="00BB1C3C"/>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5AC"/>
    <w:rsid w:val="00BF46A5"/>
    <w:rsid w:val="00BF617D"/>
    <w:rsid w:val="00BF627F"/>
    <w:rsid w:val="00C01632"/>
    <w:rsid w:val="00C01CFF"/>
    <w:rsid w:val="00C04AEE"/>
    <w:rsid w:val="00C05AEE"/>
    <w:rsid w:val="00C06655"/>
    <w:rsid w:val="00C0787E"/>
    <w:rsid w:val="00C12695"/>
    <w:rsid w:val="00C129A9"/>
    <w:rsid w:val="00C13CC7"/>
    <w:rsid w:val="00C14791"/>
    <w:rsid w:val="00C14DDC"/>
    <w:rsid w:val="00C17121"/>
    <w:rsid w:val="00C2024E"/>
    <w:rsid w:val="00C20589"/>
    <w:rsid w:val="00C2161E"/>
    <w:rsid w:val="00C24592"/>
    <w:rsid w:val="00C25040"/>
    <w:rsid w:val="00C257B0"/>
    <w:rsid w:val="00C25B4A"/>
    <w:rsid w:val="00C25CF9"/>
    <w:rsid w:val="00C25FD5"/>
    <w:rsid w:val="00C266BE"/>
    <w:rsid w:val="00C26B04"/>
    <w:rsid w:val="00C272F8"/>
    <w:rsid w:val="00C326D5"/>
    <w:rsid w:val="00C32D48"/>
    <w:rsid w:val="00C33802"/>
    <w:rsid w:val="00C33FFB"/>
    <w:rsid w:val="00C34995"/>
    <w:rsid w:val="00C36AF1"/>
    <w:rsid w:val="00C36B45"/>
    <w:rsid w:val="00C41F54"/>
    <w:rsid w:val="00C42D74"/>
    <w:rsid w:val="00C42EA3"/>
    <w:rsid w:val="00C434B6"/>
    <w:rsid w:val="00C4437F"/>
    <w:rsid w:val="00C44AC2"/>
    <w:rsid w:val="00C46DDD"/>
    <w:rsid w:val="00C50975"/>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762B8"/>
    <w:rsid w:val="00C8075B"/>
    <w:rsid w:val="00C80C0D"/>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1B86"/>
    <w:rsid w:val="00CA2BBC"/>
    <w:rsid w:val="00CA43E0"/>
    <w:rsid w:val="00CA4AAD"/>
    <w:rsid w:val="00CA7DEC"/>
    <w:rsid w:val="00CB1DCD"/>
    <w:rsid w:val="00CB2307"/>
    <w:rsid w:val="00CB3C48"/>
    <w:rsid w:val="00CB5522"/>
    <w:rsid w:val="00CB6261"/>
    <w:rsid w:val="00CC117B"/>
    <w:rsid w:val="00CC12DF"/>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3C35"/>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10DA"/>
    <w:rsid w:val="00D3366F"/>
    <w:rsid w:val="00D3549B"/>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3FAA"/>
    <w:rsid w:val="00D75B11"/>
    <w:rsid w:val="00D76298"/>
    <w:rsid w:val="00D7764A"/>
    <w:rsid w:val="00D776C0"/>
    <w:rsid w:val="00D77F35"/>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6C8E"/>
    <w:rsid w:val="00DA7F2C"/>
    <w:rsid w:val="00DB21A1"/>
    <w:rsid w:val="00DB2E1A"/>
    <w:rsid w:val="00DB3957"/>
    <w:rsid w:val="00DB43C4"/>
    <w:rsid w:val="00DB4726"/>
    <w:rsid w:val="00DB542E"/>
    <w:rsid w:val="00DB5811"/>
    <w:rsid w:val="00DB67C9"/>
    <w:rsid w:val="00DB6CB1"/>
    <w:rsid w:val="00DB7F7D"/>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593"/>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0D16"/>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0F1C"/>
    <w:rsid w:val="00ED33B9"/>
    <w:rsid w:val="00ED3ED3"/>
    <w:rsid w:val="00ED4D53"/>
    <w:rsid w:val="00EE272B"/>
    <w:rsid w:val="00EE2CD8"/>
    <w:rsid w:val="00EE43C6"/>
    <w:rsid w:val="00EE4B3D"/>
    <w:rsid w:val="00EE528F"/>
    <w:rsid w:val="00EE62EC"/>
    <w:rsid w:val="00EF0EB5"/>
    <w:rsid w:val="00EF3A5C"/>
    <w:rsid w:val="00EF3EDB"/>
    <w:rsid w:val="00EF5156"/>
    <w:rsid w:val="00EF5DF5"/>
    <w:rsid w:val="00EF712F"/>
    <w:rsid w:val="00EF7D3A"/>
    <w:rsid w:val="00F0242F"/>
    <w:rsid w:val="00F02532"/>
    <w:rsid w:val="00F04454"/>
    <w:rsid w:val="00F06F4B"/>
    <w:rsid w:val="00F13ED2"/>
    <w:rsid w:val="00F14F7B"/>
    <w:rsid w:val="00F151A1"/>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425"/>
    <w:rsid w:val="00F9261B"/>
    <w:rsid w:val="00F931FB"/>
    <w:rsid w:val="00F93BBB"/>
    <w:rsid w:val="00F95D7D"/>
    <w:rsid w:val="00F96401"/>
    <w:rsid w:val="00FA074B"/>
    <w:rsid w:val="00FA3457"/>
    <w:rsid w:val="00FA39B8"/>
    <w:rsid w:val="00FA5A43"/>
    <w:rsid w:val="00FB0C90"/>
    <w:rsid w:val="00FB1A63"/>
    <w:rsid w:val="00FB2AD1"/>
    <w:rsid w:val="00FB64DA"/>
    <w:rsid w:val="00FC0DC9"/>
    <w:rsid w:val="00FC1170"/>
    <w:rsid w:val="00FC4149"/>
    <w:rsid w:val="00FC5F94"/>
    <w:rsid w:val="00FC7602"/>
    <w:rsid w:val="00FD04E6"/>
    <w:rsid w:val="00FD14B8"/>
    <w:rsid w:val="00FD2BA2"/>
    <w:rsid w:val="00FD52D1"/>
    <w:rsid w:val="00FD62D2"/>
    <w:rsid w:val="00FD6A54"/>
    <w:rsid w:val="00FD70AA"/>
    <w:rsid w:val="00FD75BB"/>
    <w:rsid w:val="00FE08B7"/>
    <w:rsid w:val="00FE17E7"/>
    <w:rsid w:val="00FE1A4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5021</Words>
  <Characters>28623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2</cp:revision>
  <dcterms:created xsi:type="dcterms:W3CDTF">2024-07-09T15:40:00Z</dcterms:created>
  <dcterms:modified xsi:type="dcterms:W3CDTF">2024-07-09T15:40:00Z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id="AY8J3hRs"/&gt;&lt;style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