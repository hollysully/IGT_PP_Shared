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Default="00FE5468" w:rsidP="001B034A">
      <w:pPr>
        <w:pStyle w:val="Heading1"/>
      </w:pPr>
      <w:commentRangeStart w:id="0"/>
      <w:commentRangeStart w:id="1"/>
      <w:r>
        <w:t>Longitudinal Computational Modeling</w:t>
      </w:r>
      <w:commentRangeEnd w:id="0"/>
      <w:r w:rsidR="00597683">
        <w:rPr>
          <w:rStyle w:val="CommentReference"/>
          <w:rFonts w:eastAsia="Times New Roman" w:cs="Times New Roman"/>
          <w:b w:val="0"/>
        </w:rPr>
        <w:commentReference w:id="0"/>
      </w:r>
      <w:commentRangeEnd w:id="1"/>
      <w:r w:rsidR="00C50975">
        <w:rPr>
          <w:rStyle w:val="CommentReference"/>
          <w:rFonts w:eastAsia="Times New Roman" w:cs="Times New Roman"/>
          <w:b w:val="0"/>
        </w:rPr>
        <w:commentReference w:id="1"/>
      </w:r>
    </w:p>
    <w:p w14:paraId="52D94BC9" w14:textId="7BB36CF6" w:rsidR="00EB4B09" w:rsidRPr="00EB4B09" w:rsidRDefault="00D66C6A" w:rsidP="001B034A">
      <w:pPr>
        <w:pStyle w:val="Heading2"/>
        <w:rPr>
          <w:b w:val="0"/>
        </w:rPr>
      </w:pPr>
      <w:r>
        <w:t>1</w:t>
      </w:r>
      <w:r w:rsidR="00EB4B09">
        <w:t xml:space="preserve"> Introduction</w:t>
      </w:r>
    </w:p>
    <w:p w14:paraId="19A87ED7" w14:textId="77777777" w:rsidR="009913C4" w:rsidRDefault="009913C4" w:rsidP="00FD2BA2">
      <w:pPr>
        <w:pStyle w:val="BodyText"/>
        <w:widowControl w:val="0"/>
        <w:spacing w:after="0" w:line="480" w:lineRule="auto"/>
        <w:ind w:firstLine="720"/>
        <w:rPr>
          <w:ins w:id="2" w:author="Thomas Olino" w:date="2024-06-24T12:29:00Z" w16du:dateUtc="2024-06-24T16:29:00Z"/>
        </w:rPr>
      </w:pPr>
      <w:ins w:id="3" w:author="Thomas Olino" w:date="2024-06-24T12:29:00Z" w16du:dateUtc="2024-06-24T16:29:00Z">
        <w:r w:rsidRPr="001C3D89">
          <w:t>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w:t>
        </w:r>
        <w:r>
          <w:t xml:space="preserve"> </w:t>
        </w:r>
        <w:r w:rsidRPr="001C3D89">
          <w:fldChar w:fldCharType="begin"/>
        </w:r>
        <w: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1C3D89">
          <w:fldChar w:fldCharType="separate"/>
        </w:r>
        <w:r w:rsidRPr="001C3D89">
          <w:t>(</w:t>
        </w:r>
        <w:proofErr w:type="spellStart"/>
        <w:r w:rsidRPr="001C3D89">
          <w:t>Wiecki</w:t>
        </w:r>
        <w:proofErr w:type="spellEnd"/>
        <w:r w:rsidRPr="001C3D89">
          <w:t xml:space="preserve"> et al., 2015)</w:t>
        </w:r>
        <w:r w:rsidRPr="001C3D89">
          <w:fldChar w:fldCharType="end"/>
        </w:r>
        <w:r w:rsidRPr="001C3D89">
          <w:t xml:space="preserve">. Thus, observable output behavior represents a gross measure of many competing and complementary processes. While conventional scoring procedures are unable to discriminate between these processes, more recently developed </w:t>
        </w:r>
        <w:r>
          <w:t>generative</w:t>
        </w:r>
        <w:r w:rsidRPr="001C3D89">
          <w:t xml:space="preserve"> models of behavior are well positioned to discriminate between individual psychological processes, yielding enhanced specificity in behavioral metrics as well as improved tasks psychometrics and better clarity for probing associations with psycho</w:t>
        </w:r>
        <w:r>
          <w:t>logical</w:t>
        </w:r>
        <w:r w:rsidRPr="001C3D89">
          <w:t xml:space="preserve"> processes</w:t>
        </w:r>
        <w:r>
          <w:t xml:space="preserve"> </w:t>
        </w:r>
        <w:r w:rsidRPr="001C3D89">
          <w:fldChar w:fldCharType="begin"/>
        </w:r>
        <w: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1C3D89">
          <w:fldChar w:fldCharType="separate"/>
        </w:r>
        <w:r w:rsidRPr="001C3D89">
          <w:t>(Ahn et al., 2017; Chen et al., 2015; Huys et al., 2016)</w:t>
        </w:r>
        <w:r w:rsidRPr="001C3D89">
          <w:fldChar w:fldCharType="end"/>
        </w:r>
        <w:r w:rsidRPr="001C3D89">
          <w:t xml:space="preserve">.The use of </w:t>
        </w:r>
        <w:r>
          <w:t>generative</w:t>
        </w:r>
        <w:r w:rsidRPr="001C3D89">
          <w:t xml:space="preser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w:t>
        </w:r>
        <w:r>
          <w:t>generative</w:t>
        </w:r>
        <w:r w:rsidRPr="001C3D89">
          <w:t xml:space="preser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w:t>
        </w:r>
        <w:r>
          <w:t>generative</w:t>
        </w:r>
        <w:r w:rsidRPr="001C3D89">
          <w:t xml:space="preserve"> modeling frameworks and multilevel models </w:t>
        </w:r>
        <w:r>
          <w:fldChar w:fldCharType="begin"/>
        </w:r>
        <w: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fldChar w:fldCharType="separate"/>
        </w:r>
        <w:r w:rsidRPr="00396234">
          <w:t>(Bryk &amp; Raudenbush, 1992)</w:t>
        </w:r>
        <w:r>
          <w:fldChar w:fldCharType="end"/>
        </w:r>
        <w:r>
          <w:t xml:space="preserve"> </w:t>
        </w:r>
        <w:r w:rsidRPr="001C3D89">
          <w:t xml:space="preserve">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fldChar w:fldCharType="begin"/>
        </w:r>
        <w: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fldChar w:fldCharType="separate"/>
        </w:r>
        <w:r w:rsidRPr="009B1949">
          <w:t xml:space="preserve">(IGT; </w:t>
        </w:r>
        <w:r w:rsidRPr="009B1949">
          <w:lastRenderedPageBreak/>
          <w:t>Bechara et al., 1994; Cauffman et al., 2010)</w:t>
        </w:r>
        <w:r>
          <w:fldChar w:fldCharType="end"/>
        </w:r>
        <w:r>
          <w:t xml:space="preserve"> </w:t>
        </w:r>
        <w:r w:rsidRPr="001C3D89">
          <w:t>across a five-wave longitudinal study.</w:t>
        </w:r>
      </w:ins>
    </w:p>
    <w:p w14:paraId="06E59EF8" w14:textId="18BDF378" w:rsidR="00FD2BA2" w:rsidDel="006371DF" w:rsidRDefault="001B59AC" w:rsidP="00FD2BA2">
      <w:pPr>
        <w:pStyle w:val="BodyText"/>
        <w:widowControl w:val="0"/>
        <w:spacing w:after="0" w:line="480" w:lineRule="auto"/>
        <w:ind w:firstLine="720"/>
        <w:rPr>
          <w:del w:id="4" w:author="Thomas Olino" w:date="2024-06-24T12:40:00Z" w16du:dateUtc="2024-06-24T16:40:00Z"/>
          <w:rFonts w:ascii="Times New Roman" w:hAnsi="Times New Roman" w:cs="Times New Roman"/>
        </w:rPr>
      </w:pPr>
      <w:del w:id="5" w:author="Thomas Olino" w:date="2024-06-24T12:39:00Z" w16du:dateUtc="2024-06-24T16:39:00Z">
        <w:r w:rsidRPr="00CE0E3B" w:rsidDel="006371DF">
          <w:rPr>
            <w:rFonts w:ascii="Times New Roman" w:hAnsi="Times New Roman" w:cs="Times New Roman"/>
            <w:bCs/>
          </w:rPr>
          <w:delText xml:space="preserve">Research on psychopathology aims </w:delText>
        </w:r>
        <w:r w:rsidRPr="00CE0E3B" w:rsidDel="006371DF">
          <w:rPr>
            <w:rFonts w:ascii="Times New Roman" w:hAnsi="Times New Roman" w:cs="Times New Roman"/>
          </w:rPr>
          <w:delText>to assess the processes associated with risk for onset, course, and/or outcome of a range of mental health disorders</w:delText>
        </w:r>
        <w:r w:rsidR="00113B66" w:rsidDel="006371DF">
          <w:rPr>
            <w:rFonts w:ascii="Times New Roman" w:hAnsi="Times New Roman" w:cs="Times New Roman"/>
          </w:rPr>
          <w:delText xml:space="preserve"> </w:delText>
        </w:r>
        <w:r w:rsidRPr="00CE0E3B" w:rsidDel="006371DF">
          <w:rPr>
            <w:rFonts w:ascii="Times New Roman" w:hAnsi="Times New Roman" w:cs="Times New Roman"/>
          </w:rPr>
          <w:fldChar w:fldCharType="begin"/>
        </w:r>
        <w:r w:rsidR="009F721E" w:rsidDel="006371DF">
          <w:rPr>
            <w:rFonts w:ascii="Times New Roman" w:hAnsi="Times New Roman" w:cs="Times New Roman"/>
          </w:rPr>
          <w:del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delInstrText>
        </w:r>
        <w:r w:rsidRPr="00CE0E3B" w:rsidDel="006371DF">
          <w:rPr>
            <w:rFonts w:ascii="Times New Roman" w:hAnsi="Times New Roman" w:cs="Times New Roman"/>
          </w:rPr>
          <w:fldChar w:fldCharType="separate"/>
        </w:r>
        <w:r w:rsidR="00113B66" w:rsidRPr="00113B66" w:rsidDel="006371DF">
          <w:rPr>
            <w:rFonts w:ascii="Times New Roman" w:hAnsi="Times New Roman" w:cs="Times New Roman"/>
          </w:rPr>
          <w:delText>(Goodman &amp; Gotlib, 1999; Kendler et al., 2002)</w:delText>
        </w:r>
        <w:r w:rsidRPr="00CE0E3B" w:rsidDel="006371DF">
          <w:rPr>
            <w:rFonts w:ascii="Times New Roman" w:hAnsi="Times New Roman" w:cs="Times New Roman"/>
          </w:rPr>
          <w:fldChar w:fldCharType="end"/>
        </w:r>
        <w:r w:rsidRPr="00CE0E3B" w:rsidDel="006371DF">
          <w:rPr>
            <w:rFonts w:ascii="Times New Roman" w:hAnsi="Times New Roman" w:cs="Times New Roman"/>
          </w:rPr>
          <w:delText xml:space="preserve">. </w:delText>
        </w:r>
      </w:del>
      <w:r w:rsidRPr="00CE0E3B">
        <w:rPr>
          <w:rFonts w:ascii="Times New Roman" w:hAnsi="Times New Roman" w:cs="Times New Roman"/>
        </w:rPr>
        <w:t>M</w:t>
      </w:r>
      <w:ins w:id="6" w:author="Thomas Olino" w:date="2024-06-24T12:39:00Z" w16du:dateUtc="2024-06-24T16:39:00Z">
        <w:r w:rsidR="006371DF">
          <w:rPr>
            <w:rFonts w:ascii="Times New Roman" w:hAnsi="Times New Roman" w:cs="Times New Roman"/>
          </w:rPr>
          <w:t xml:space="preserve">any areas of research </w:t>
        </w:r>
      </w:ins>
      <w:ins w:id="7" w:author="Thomas Olino" w:date="2024-06-24T12:40:00Z" w16du:dateUtc="2024-06-24T16:40:00Z">
        <w:r w:rsidR="006371DF">
          <w:rPr>
            <w:rFonts w:ascii="Times New Roman" w:hAnsi="Times New Roman" w:cs="Times New Roman"/>
          </w:rPr>
          <w:t xml:space="preserve">rely on behavioral assessments to assess decision making, reward sensitivity, and response </w:t>
        </w:r>
      </w:ins>
      <w:ins w:id="8" w:author="Thomas Olino" w:date="2024-06-24T12:41:00Z" w16du:dateUtc="2024-06-24T16:41:00Z">
        <w:r w:rsidR="006371DF">
          <w:rPr>
            <w:rFonts w:ascii="Times New Roman" w:hAnsi="Times New Roman" w:cs="Times New Roman"/>
          </w:rPr>
          <w:t xml:space="preserve">biases. </w:t>
        </w:r>
      </w:ins>
      <w:ins w:id="9" w:author="Thomas Olino" w:date="2024-06-24T12:43:00Z" w16du:dateUtc="2024-06-24T16:43:00Z">
        <w:r w:rsidR="00ED0F1C">
          <w:rPr>
            <w:rFonts w:ascii="Times New Roman" w:hAnsi="Times New Roman" w:cs="Times New Roman"/>
          </w:rPr>
          <w:t>Historically, studies using</w:t>
        </w:r>
      </w:ins>
      <w:ins w:id="10" w:author="Thomas Olino" w:date="2024-06-24T12:41:00Z" w16du:dateUtc="2024-06-24T16:41:00Z">
        <w:r w:rsidR="006371DF">
          <w:rPr>
            <w:rFonts w:ascii="Times New Roman" w:hAnsi="Times New Roman" w:cs="Times New Roman"/>
          </w:rPr>
          <w:t xml:space="preserve"> these assessments</w:t>
        </w:r>
      </w:ins>
      <w:ins w:id="11" w:author="Thomas Olino" w:date="2024-06-24T12:43:00Z" w16du:dateUtc="2024-06-24T16:43:00Z">
        <w:r w:rsidR="00ED0F1C">
          <w:rPr>
            <w:rFonts w:ascii="Times New Roman" w:hAnsi="Times New Roman" w:cs="Times New Roman"/>
          </w:rPr>
          <w:t xml:space="preserve"> rely on gross metrics of behavioral performance</w:t>
        </w:r>
      </w:ins>
      <w:ins w:id="12" w:author="Thomas Olino" w:date="2024-06-24T12:48:00Z" w16du:dateUtc="2024-06-24T16:48:00Z">
        <w:r w:rsidR="00144A32">
          <w:rPr>
            <w:rFonts w:ascii="Times New Roman" w:hAnsi="Times New Roman" w:cs="Times New Roman"/>
          </w:rPr>
          <w:t xml:space="preserve">. </w:t>
        </w:r>
      </w:ins>
      <w:del w:id="13" w:author="Thomas Olino" w:date="2024-06-24T12:48:00Z" w16du:dateUtc="2024-06-24T16:48:00Z">
        <w:r w:rsidRPr="00CE0E3B" w:rsidDel="00144A32">
          <w:rPr>
            <w:rFonts w:ascii="Times New Roman" w:hAnsi="Times New Roman" w:cs="Times New Roman"/>
          </w:rPr>
          <w:delText xml:space="preserve">any of the instruments used to assess these processes involve behavioral assessments, including performance-based measures (e.g., decision-making tasks). </w:delText>
        </w:r>
      </w:del>
      <w:r w:rsidRPr="00CE0E3B">
        <w:rPr>
          <w:rFonts w:ascii="Times New Roman" w:hAnsi="Times New Roman" w:cs="Times New Roman"/>
        </w:rPr>
        <w:t>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(Wiecki et al., 2015)</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w:t>
      </w:r>
      <w:ins w:id="14" w:author="Thomas Olino" w:date="2024-06-24T12:49:00Z" w16du:dateUtc="2024-06-24T16:49:00Z">
        <w:r w:rsidR="00144A32">
          <w:rPr>
            <w:rFonts w:ascii="Times New Roman" w:hAnsi="Times New Roman" w:cs="Times New Roman"/>
          </w:rPr>
          <w:t xml:space="preserve">For example, [Nate’s initial IGT modeling </w:t>
        </w:r>
        <w:commentRangeStart w:id="15"/>
        <w:r w:rsidR="00144A32">
          <w:rPr>
            <w:rFonts w:ascii="Times New Roman" w:hAnsi="Times New Roman" w:cs="Times New Roman"/>
          </w:rPr>
          <w:t>paper</w:t>
        </w:r>
      </w:ins>
      <w:ins w:id="16" w:author="Thomas Olino" w:date="2024-06-24T14:12:00Z" w16du:dateUtc="2024-06-24T18:12:00Z">
        <w:r w:rsidR="003076E2">
          <w:rPr>
            <w:rFonts w:ascii="Times New Roman" w:hAnsi="Times New Roman" w:cs="Times New Roman"/>
          </w:rPr>
          <w:t>?</w:t>
        </w:r>
      </w:ins>
      <w:ins w:id="17" w:author="Thomas Olino" w:date="2024-06-24T12:49:00Z" w16du:dateUtc="2024-06-24T16:49:00Z">
        <w:r w:rsidR="00144A32">
          <w:rPr>
            <w:rFonts w:ascii="Times New Roman" w:hAnsi="Times New Roman" w:cs="Times New Roman"/>
          </w:rPr>
          <w:t>]</w:t>
        </w:r>
      </w:ins>
      <w:commentRangeEnd w:id="15"/>
      <w:ins w:id="18" w:author="Thomas Olino" w:date="2024-06-24T12:51:00Z" w16du:dateUtc="2024-06-24T16:51:00Z">
        <w:r w:rsidR="008A604E">
          <w:rPr>
            <w:rStyle w:val="CommentReference"/>
            <w:rFonts w:cs="Times New Roman"/>
          </w:rPr>
          <w:commentReference w:id="15"/>
        </w:r>
      </w:ins>
      <w:del w:id="19" w:author="Thomas Olino" w:date="2024-06-24T12:49:00Z" w16du:dateUtc="2024-06-24T16:49:00Z">
        <w:r w:rsidR="00955374" w:rsidDel="00144A32">
          <w:rPr>
            <w:rFonts w:ascii="Times New Roman" w:hAnsi="Times New Roman" w:cs="Times New Roman"/>
          </w:rPr>
          <w:delText xml:space="preserve">Doing so provides a more robust approach </w:delText>
        </w:r>
        <w:r w:rsidRPr="00CE0E3B" w:rsidDel="00144A32">
          <w:rPr>
            <w:rFonts w:ascii="Times New Roman" w:hAnsi="Times New Roman" w:cs="Times New Roman"/>
          </w:rPr>
          <w:delText>for probing associations with psychopathological processes</w:delText>
        </w:r>
        <w:r w:rsidR="00E9498C" w:rsidDel="00144A32">
          <w:rPr>
            <w:rFonts w:ascii="Times New Roman" w:hAnsi="Times New Roman" w:cs="Times New Roman"/>
          </w:rPr>
          <w:delText>, importantly, the processes that relate to psychopathology</w:delText>
        </w:r>
        <w:r w:rsidR="00096459" w:rsidDel="00144A32">
          <w:rPr>
            <w:rFonts w:ascii="Times New Roman" w:hAnsi="Times New Roman" w:cs="Times New Roman"/>
          </w:rPr>
          <w:delText xml:space="preserve"> </w:delText>
        </w:r>
        <w:r w:rsidRPr="00CE0E3B" w:rsidDel="00144A32">
          <w:rPr>
            <w:rFonts w:ascii="Times New Roman" w:hAnsi="Times New Roman" w:cs="Times New Roman"/>
          </w:rPr>
          <w:fldChar w:fldCharType="begin"/>
        </w:r>
        <w:r w:rsidR="009F721E" w:rsidDel="00144A32">
          <w:rPr>
            <w:rFonts w:ascii="Times New Roman" w:hAnsi="Times New Roman" w:cs="Times New Roman"/>
          </w:rPr>
          <w:del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delInstrText>
        </w:r>
        <w:r w:rsidRPr="00CE0E3B" w:rsidDel="00144A32">
          <w:rPr>
            <w:rFonts w:ascii="Times New Roman" w:hAnsi="Times New Roman" w:cs="Times New Roman"/>
          </w:rPr>
          <w:fldChar w:fldCharType="separate"/>
        </w:r>
        <w:r w:rsidR="00113B66" w:rsidRPr="00113B66" w:rsidDel="00144A32">
          <w:rPr>
            <w:rFonts w:ascii="Times New Roman" w:hAnsi="Times New Roman" w:cs="Times New Roman"/>
          </w:rPr>
          <w:delText>(Ahn et al., 2017; Chen et al., 2015; Huys et al., 2016)</w:delText>
        </w:r>
        <w:r w:rsidRPr="00CE0E3B" w:rsidDel="00144A32">
          <w:rPr>
            <w:rFonts w:ascii="Times New Roman" w:hAnsi="Times New Roman" w:cs="Times New Roman"/>
          </w:rPr>
          <w:fldChar w:fldCharType="end"/>
        </w:r>
        <w:r w:rsidRPr="00CE0E3B" w:rsidDel="00144A32">
          <w:rPr>
            <w:rFonts w:ascii="Times New Roman" w:hAnsi="Times New Roman" w:cs="Times New Roman"/>
          </w:rPr>
          <w:delText>.</w:delText>
        </w:r>
        <w:r w:rsidR="00E84D31" w:rsidDel="00144A32">
          <w:rPr>
            <w:rFonts w:ascii="Times New Roman" w:hAnsi="Times New Roman" w:cs="Times New Roman"/>
          </w:rPr>
          <w:delText xml:space="preserve"> </w:delText>
        </w:r>
      </w:del>
    </w:p>
    <w:p w14:paraId="50FA4136" w14:textId="6F765915" w:rsidR="00E84D31" w:rsidRPr="00CE0E3B" w:rsidRDefault="00E84D31" w:rsidP="006371DF">
      <w:pPr>
        <w:pStyle w:val="BodyText"/>
        <w:widowControl w:val="0"/>
        <w:spacing w:after="0" w:line="480" w:lineRule="auto"/>
        <w:ind w:firstLine="720"/>
        <w:rPr>
          <w:rFonts w:ascii="Times New Roman" w:hAnsi="Times New Roman" w:cs="Times New Roman"/>
        </w:rPr>
      </w:pPr>
      <w:del w:id="20" w:author="Thomas Olino" w:date="2024-06-24T12:40:00Z" w16du:dateUtc="2024-06-24T16:40:00Z">
        <w:r w:rsidDel="006371DF">
          <w:rPr>
            <w:rFonts w:ascii="Times New Roman" w:hAnsi="Times New Roman" w:cs="Times New Roman"/>
          </w:rPr>
          <w:delText xml:space="preserve">Here, we </w:delText>
        </w:r>
        <w:r w:rsidR="001B49DA" w:rsidDel="006371DF">
          <w:rPr>
            <w:rFonts w:ascii="Times New Roman" w:hAnsi="Times New Roman" w:cs="Times New Roman"/>
          </w:rPr>
          <w:delText xml:space="preserve">extend our </w:delText>
        </w:r>
        <w:r w:rsidDel="006371DF">
          <w:rPr>
            <w:rFonts w:ascii="Times New Roman" w:hAnsi="Times New Roman" w:cs="Times New Roman"/>
          </w:rPr>
          <w:delText xml:space="preserve">previous </w:delText>
        </w:r>
        <w:r w:rsidR="001B49DA" w:rsidDel="006371DF">
          <w:rPr>
            <w:rFonts w:ascii="Times New Roman" w:hAnsi="Times New Roman" w:cs="Times New Roman"/>
          </w:rPr>
          <w:delText xml:space="preserve">computational </w:delText>
        </w:r>
        <w:r w:rsidDel="006371DF">
          <w:rPr>
            <w:rFonts w:ascii="Times New Roman" w:hAnsi="Times New Roman" w:cs="Times New Roman"/>
          </w:rPr>
          <w:delText>work</w:delText>
        </w:r>
        <w:r w:rsidR="001B49DA" w:rsidDel="006371DF">
          <w:rPr>
            <w:rFonts w:ascii="Times New Roman" w:hAnsi="Times New Roman" w:cs="Times New Roman"/>
          </w:rPr>
          <w:delText>,</w:delText>
        </w:r>
        <w:r w:rsidDel="006371DF">
          <w:rPr>
            <w:rFonts w:ascii="Times New Roman" w:hAnsi="Times New Roman" w:cs="Times New Roman"/>
          </w:rPr>
          <w:delText xml:space="preserve"> </w:delText>
        </w:r>
        <w:r w:rsidR="001B49DA" w:rsidDel="006371DF">
          <w:rPr>
            <w:rFonts w:ascii="Times New Roman" w:hAnsi="Times New Roman" w:cs="Times New Roman"/>
          </w:rPr>
          <w:delText xml:space="preserve">which focused on single or two-timepoint analyses of behavior, to assess </w:delText>
        </w:r>
        <w:r w:rsidDel="006371DF">
          <w:rPr>
            <w:rFonts w:ascii="Times New Roman" w:hAnsi="Times New Roman" w:cs="Times New Roman"/>
          </w:rPr>
          <w:delText>longitudinal changes in computationally-derived measures of behavior.</w:delText>
        </w:r>
        <w:r w:rsidR="00FD2BA2" w:rsidDel="006371DF">
          <w:rPr>
            <w:rFonts w:ascii="Times New Roman" w:hAnsi="Times New Roman" w:cs="Times New Roman"/>
          </w:rPr>
          <w:delText xml:space="preserve"> </w:delText>
        </w:r>
        <w:r w:rsidR="000013AD" w:rsidDel="006371DF">
          <w:rPr>
            <w:rFonts w:ascii="Times New Roman" w:hAnsi="Times New Roman" w:cs="Times New Roman"/>
          </w:rPr>
          <w:delText xml:space="preserve">We begin </w:delText>
        </w:r>
        <w:r w:rsidR="00BC505C" w:rsidDel="006371DF">
          <w:rPr>
            <w:rFonts w:ascii="Times New Roman" w:hAnsi="Times New Roman" w:cs="Times New Roman"/>
          </w:rPr>
          <w:delText xml:space="preserve">with a brief overview of longitudinal research and </w:delText>
        </w:r>
        <w:r w:rsidR="00134876" w:rsidDel="006371DF">
          <w:rPr>
            <w:rFonts w:ascii="Times New Roman" w:hAnsi="Times New Roman" w:cs="Times New Roman"/>
          </w:rPr>
          <w:delText xml:space="preserve">common </w:delText>
        </w:r>
        <w:r w:rsidR="00BC505C" w:rsidDel="006371DF">
          <w:rPr>
            <w:rFonts w:ascii="Times New Roman" w:hAnsi="Times New Roman" w:cs="Times New Roman"/>
          </w:rPr>
          <w:delText xml:space="preserve">modeling </w:delText>
        </w:r>
        <w:r w:rsidR="00134876" w:rsidDel="006371DF">
          <w:rPr>
            <w:rFonts w:ascii="Times New Roman" w:hAnsi="Times New Roman" w:cs="Times New Roman"/>
          </w:rPr>
          <w:delText>practices</w:delText>
        </w:r>
        <w:r w:rsidR="00BC505C" w:rsidDel="006371DF">
          <w:rPr>
            <w:rFonts w:ascii="Times New Roman" w:hAnsi="Times New Roman" w:cs="Times New Roman"/>
          </w:rPr>
          <w:delText xml:space="preserve">. Next, </w:delText>
        </w:r>
        <w:r w:rsidR="00462A46" w:rsidDel="006371DF">
          <w:rPr>
            <w:rFonts w:ascii="Times New Roman" w:hAnsi="Times New Roman" w:cs="Times New Roman"/>
          </w:rPr>
          <w:delText xml:space="preserve">we </w:delText>
        </w:r>
        <w:r w:rsidR="00BC505C" w:rsidDel="006371DF">
          <w:rPr>
            <w:rFonts w:ascii="Times New Roman" w:hAnsi="Times New Roman" w:cs="Times New Roman"/>
          </w:rPr>
          <w:delText xml:space="preserve">describe how to improve upon </w:delText>
        </w:r>
        <w:r w:rsidR="00EF712F" w:rsidDel="006371DF">
          <w:rPr>
            <w:rFonts w:ascii="Times New Roman" w:hAnsi="Times New Roman" w:cs="Times New Roman"/>
          </w:rPr>
          <w:delText>these practices with computational modeling</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Finally, we illustrate how to </w:delText>
        </w:r>
        <w:r w:rsidR="00BC505C" w:rsidDel="006371DF">
          <w:rPr>
            <w:rFonts w:ascii="Times New Roman" w:hAnsi="Times New Roman" w:cs="Times New Roman"/>
          </w:rPr>
          <w:delText xml:space="preserve">extend computational models </w:delText>
        </w:r>
        <w:r w:rsidR="00EF712F" w:rsidDel="006371DF">
          <w:rPr>
            <w:rFonts w:ascii="Times New Roman" w:hAnsi="Times New Roman" w:cs="Times New Roman"/>
          </w:rPr>
          <w:delText>in the proposed framework with two examples</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In the first example, </w:delText>
        </w:r>
        <w:r w:rsidR="00BC505C" w:rsidDel="006371DF">
          <w:rPr>
            <w:rFonts w:ascii="Times New Roman" w:hAnsi="Times New Roman" w:cs="Times New Roman"/>
          </w:rPr>
          <w:delText xml:space="preserve">we </w:delText>
        </w:r>
        <w:r w:rsidR="00EF712F" w:rsidDel="006371DF">
          <w:rPr>
            <w:rFonts w:ascii="Times New Roman" w:hAnsi="Times New Roman" w:cs="Times New Roman"/>
          </w:rPr>
          <w:delText>show proof-of-concept with a simple one-parameter reinforcement learning model fit to simulated data. In the second example</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we show a practical extension of this framework with a more complex computational model from our laboratory fit to data collected from adults completing the Iowa Gambling Task across five timepoints. We end with </w:delText>
        </w:r>
        <w:r w:rsidR="00593838" w:rsidDel="006371DF">
          <w:rPr>
            <w:rFonts w:ascii="Times New Roman" w:hAnsi="Times New Roman" w:cs="Times New Roman"/>
          </w:rPr>
          <w:delText xml:space="preserve">recommendations for researchers interested in extending </w:delText>
        </w:r>
        <w:r w:rsidR="00EF712F" w:rsidDel="006371DF">
          <w:rPr>
            <w:rFonts w:ascii="Times New Roman" w:hAnsi="Times New Roman" w:cs="Times New Roman"/>
          </w:rPr>
          <w:delText>computational models for their longitudinal work</w:delText>
        </w:r>
        <w:r w:rsidR="00593838" w:rsidDel="006371DF">
          <w:rPr>
            <w:rFonts w:ascii="Times New Roman" w:hAnsi="Times New Roman" w:cs="Times New Roman"/>
          </w:rPr>
          <w:delText>.</w:delText>
        </w:r>
      </w:del>
    </w:p>
    <w:p w14:paraId="374D8618" w14:textId="77777777" w:rsidR="00741AA9" w:rsidRDefault="00741AA9" w:rsidP="00741AA9">
      <w:pPr>
        <w:pStyle w:val="Heading3"/>
        <w:numPr>
          <w:ilvl w:val="1"/>
          <w:numId w:val="10"/>
        </w:numPr>
      </w:pPr>
      <w:r>
        <w:t>Longitudinal Research</w:t>
      </w:r>
    </w:p>
    <w:p w14:paraId="6A703519" w14:textId="5A66E2F0" w:rsidR="00392A7D" w:rsidRDefault="008A604E" w:rsidP="007B7C45">
      <w:pPr>
        <w:spacing w:line="480" w:lineRule="auto"/>
        <w:ind w:firstLine="720"/>
        <w:rPr>
          <w:ins w:id="21" w:author="Thomas Olino" w:date="2024-06-24T12:58:00Z" w16du:dateUtc="2024-06-24T16:58:00Z"/>
        </w:rPr>
      </w:pPr>
      <w:ins w:id="22" w:author="Thomas Olino" w:date="2024-06-24T12:53:00Z" w16du:dateUtc="2024-06-24T16:53:00Z">
        <w:r>
          <w:t>Longitudinal research takes many forms</w:t>
        </w:r>
      </w:ins>
      <w:ins w:id="23" w:author="Thomas Olino" w:date="2024-06-24T12:54:00Z" w16du:dateUtc="2024-06-24T16:54:00Z">
        <w:r>
          <w:t>, with foci on either or both mean-level and rank-order stability. In studies of test-retest reliability, many studies e</w:t>
        </w:r>
      </w:ins>
      <w:ins w:id="24" w:author="Thomas Olino" w:date="2024-06-24T12:55:00Z" w16du:dateUtc="2024-06-24T16:55:00Z">
        <w:r>
          <w:t xml:space="preserve">xamine how task performance is consistent </w:t>
        </w:r>
      </w:ins>
      <w:ins w:id="25" w:author="Thomas Olino" w:date="2024-06-24T12:56:00Z" w16du:dateUtc="2024-06-24T16:56:00Z">
        <w:r>
          <w:t xml:space="preserve">across two waves of assessments. [Maybe </w:t>
        </w:r>
      </w:ins>
      <w:ins w:id="26" w:author="Thomas Olino" w:date="2024-06-24T12:57:00Z" w16du:dateUtc="2024-06-24T16:57:00Z">
        <w:r>
          <w:t>briefly note the use in computational modeling with our studies and/or others?</w:t>
        </w:r>
      </w:ins>
      <w:ins w:id="27" w:author="Thomas Olino" w:date="2024-06-24T12:56:00Z" w16du:dateUtc="2024-06-24T16:56:00Z">
        <w:r>
          <w:t>]</w:t>
        </w:r>
      </w:ins>
      <w:ins w:id="28" w:author="Thomas Olino" w:date="2024-06-24T12:57:00Z" w16du:dateUtc="2024-06-24T16:57:00Z">
        <w:r>
          <w:t>.</w:t>
        </w:r>
      </w:ins>
      <w:ins w:id="29" w:author="Thomas Olino" w:date="2024-06-24T12:56:00Z" w16du:dateUtc="2024-06-24T16:56:00Z">
        <w:r>
          <w:t xml:space="preserve"> </w:t>
        </w:r>
      </w:ins>
      <w:ins w:id="30" w:author="Thomas Olino" w:date="2024-06-24T12:57:00Z" w16du:dateUtc="2024-06-24T16:57:00Z">
        <w:r>
          <w:t>However, in these contexts, the only means of evaluating change involves</w:t>
        </w:r>
      </w:ins>
      <w:ins w:id="31" w:author="Thomas Olino" w:date="2024-06-24T12:58:00Z" w16du:dateUtc="2024-06-24T16:58:00Z">
        <w:r>
          <w:t xml:space="preserve"> a simple difference or change from one occasion to another</w:t>
        </w:r>
      </w:ins>
      <w:ins w:id="32" w:author="Thomas Olino" w:date="2024-06-24T12:59:00Z" w16du:dateUtc="2024-06-24T16:59:00Z">
        <w:r w:rsidR="00392A7D">
          <w:t xml:space="preserve"> (</w:t>
        </w:r>
        <w:proofErr w:type="spellStart"/>
        <w:r w:rsidR="00392A7D">
          <w:t>Ployhart</w:t>
        </w:r>
        <w:proofErr w:type="spellEnd"/>
        <w:r w:rsidR="00392A7D">
          <w:t xml:space="preserve"> and MacKenzie </w:t>
        </w:r>
        <w:r w:rsidR="00392A7D">
          <w:fldChar w:fldCharType="begin"/>
        </w:r>
        <w:r w:rsidR="00392A7D">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fldChar w:fldCharType="separate"/>
        </w:r>
        <w:r w:rsidR="00392A7D" w:rsidRPr="00DD6CB0">
          <w:rPr>
            <w:rFonts w:cs="Times"/>
          </w:rPr>
          <w:t>(2014)</w:t>
        </w:r>
        <w:r w:rsidR="00392A7D">
          <w:fldChar w:fldCharType="end"/>
        </w:r>
      </w:ins>
      <w:ins w:id="33" w:author="Thomas Olino" w:date="2024-06-24T12:58:00Z" w16du:dateUtc="2024-06-24T16:58:00Z">
        <w:r>
          <w:t xml:space="preserve">. </w:t>
        </w:r>
      </w:ins>
    </w:p>
    <w:p w14:paraId="4B3BDCAD" w14:textId="77777777" w:rsidR="005E2809" w:rsidRDefault="008A604E" w:rsidP="007B7C45">
      <w:pPr>
        <w:spacing w:line="480" w:lineRule="auto"/>
        <w:ind w:firstLine="720"/>
        <w:rPr>
          <w:ins w:id="34" w:author="Thomas Olino" w:date="2024-06-24T14:37:00Z" w16du:dateUtc="2024-06-24T18:37:00Z"/>
        </w:rPr>
      </w:pPr>
      <w:ins w:id="35" w:author="Thomas Olino" w:date="2024-06-24T12:56:00Z" w16du:dateUtc="2024-06-24T16:56:00Z">
        <w:r>
          <w:t xml:space="preserve">In the context of longitudinal development, course, or intervention outcome, </w:t>
        </w:r>
      </w:ins>
      <w:ins w:id="36" w:author="Thomas Olino" w:date="2024-06-24T12:58:00Z" w16du:dateUtc="2024-06-24T16:58:00Z">
        <w:r w:rsidR="00392A7D">
          <w:t xml:space="preserve">studies frequently employ more than two assessments, which provides flexibility in the modeling of change across time, including </w:t>
        </w:r>
      </w:ins>
      <w:ins w:id="37" w:author="Thomas Olino" w:date="2024-06-24T12:59:00Z" w16du:dateUtc="2024-06-24T16:59:00Z">
        <w:r w:rsidR="00392A7D">
          <w:t xml:space="preserve">changes in mean-level and rank-order stability in the same model. </w:t>
        </w:r>
      </w:ins>
      <w:ins w:id="38" w:author="Thomas Olino" w:date="2024-06-24T14:20:00Z" w16du:dateUtc="2024-06-24T18:20:00Z">
        <w:r w:rsidR="00680F1F">
          <w:t xml:space="preserve">Some </w:t>
        </w:r>
      </w:ins>
      <w:ins w:id="39" w:author="Thomas Olino" w:date="2024-06-24T14:21:00Z" w16du:dateUtc="2024-06-24T18:21:00Z">
        <w:r w:rsidR="00680F1F">
          <w:t>methods, such as repeated measures analysis of variance</w:t>
        </w:r>
      </w:ins>
      <w:ins w:id="40" w:author="Thomas Olino" w:date="2024-06-24T14:22:00Z" w16du:dateUtc="2024-06-24T18:22:00Z">
        <w:r w:rsidR="00680F1F">
          <w:t xml:space="preserve"> (RM-ANOVA),</w:t>
        </w:r>
      </w:ins>
      <w:ins w:id="41" w:author="Thomas Olino" w:date="2024-06-24T14:21:00Z" w16du:dateUtc="2024-06-24T18:21:00Z">
        <w:r w:rsidR="00680F1F">
          <w:t xml:space="preserve"> offer</w:t>
        </w:r>
      </w:ins>
      <w:ins w:id="42" w:author="Thomas Olino" w:date="2024-06-24T14:22:00Z" w16du:dateUtc="2024-06-24T18:22:00Z">
        <w:r w:rsidR="00680F1F">
          <w:t>s</w:t>
        </w:r>
      </w:ins>
      <w:ins w:id="43" w:author="Thomas Olino" w:date="2024-06-24T14:21:00Z" w16du:dateUtc="2024-06-24T18:21:00Z">
        <w:r w:rsidR="00680F1F">
          <w:t xml:space="preserve"> </w:t>
        </w:r>
      </w:ins>
      <w:ins w:id="44" w:author="Thomas Olino" w:date="2024-06-24T14:22:00Z" w16du:dateUtc="2024-06-24T18:22:00Z">
        <w:r w:rsidR="00680F1F">
          <w:t xml:space="preserve">a </w:t>
        </w:r>
      </w:ins>
      <w:ins w:id="45" w:author="Thomas Olino" w:date="2024-06-24T14:21:00Z" w16du:dateUtc="2024-06-24T18:21:00Z">
        <w:r w:rsidR="00680F1F">
          <w:t>means of testing mean-level differences between assessments</w:t>
        </w:r>
      </w:ins>
      <w:del w:id="46" w:author="Thomas Olino" w:date="2024-06-24T13:00:00Z" w16du:dateUtc="2024-06-24T17:00:00Z">
        <w:r w:rsidR="00741AA9" w:rsidDel="00392A7D">
          <w:delText xml:space="preserve">Broadly, longitudinal research is frequently described as any study that includes variables measured </w:delText>
        </w:r>
        <w:r w:rsidR="00722C2D" w:rsidDel="00392A7D">
          <w:delText xml:space="preserve">across time. </w:delText>
        </w:r>
      </w:del>
      <w:del w:id="47" w:author="Thomas Olino" w:date="2024-06-24T12:59:00Z" w16du:dateUtc="2024-06-24T16:59:00Z">
        <w:r w:rsidR="00DD6CB0" w:rsidDel="00392A7D">
          <w:delText xml:space="preserve">Ployhart and MacKenzie </w:delText>
        </w:r>
        <w:r w:rsidR="00DD6CB0" w:rsidDel="00392A7D">
          <w:fldChar w:fldCharType="begin"/>
        </w:r>
        <w:r w:rsidR="00DD6CB0" w:rsidDel="00392A7D">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DD6CB0" w:rsidDel="00392A7D">
          <w:fldChar w:fldCharType="separate"/>
        </w:r>
        <w:r w:rsidR="00DD6CB0" w:rsidRPr="00DD6CB0" w:rsidDel="00392A7D">
          <w:rPr>
            <w:rFonts w:cs="Times"/>
          </w:rPr>
          <w:delText>(2014)</w:delText>
        </w:r>
        <w:r w:rsidR="00DD6CB0" w:rsidDel="00392A7D">
          <w:fldChar w:fldCharType="end"/>
        </w:r>
        <w:r w:rsidR="00DD6CB0" w:rsidDel="00392A7D">
          <w:delText xml:space="preserve"> </w:delText>
        </w:r>
      </w:del>
      <w:del w:id="48" w:author="Thomas Olino" w:date="2024-06-24T13:00:00Z" w16du:dateUtc="2024-06-24T17:00:00Z">
        <w:r w:rsidR="00722C2D" w:rsidDel="00392A7D">
          <w:delText xml:space="preserve">use a more strict definition of </w:delText>
        </w:r>
        <w:r w:rsidR="00DD6CB0" w:rsidDel="00392A7D">
          <w:delText xml:space="preserve">longitudinal </w:delText>
        </w:r>
        <w:r w:rsidR="00722C2D" w:rsidDel="00392A7D">
          <w:delText xml:space="preserve">research in which only studies that measure the same variable across at least three timepoints should be considered longitudinal because such designs can study </w:delText>
        </w:r>
        <w:r w:rsidR="00722C2D" w:rsidRPr="00722C2D" w:rsidDel="00392A7D">
          <w:rPr>
            <w:i/>
            <w:iCs/>
          </w:rPr>
          <w:delText>change over time</w:delText>
        </w:r>
        <w:r w:rsidR="00722C2D" w:rsidDel="00392A7D">
          <w:delTex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delText>
        </w:r>
        <w:r w:rsidR="00B21CC2" w:rsidDel="00392A7D">
          <w:delText>.</w:delText>
        </w:r>
      </w:del>
      <w:ins w:id="49" w:author="Thomas Olino" w:date="2024-06-24T14:21:00Z" w16du:dateUtc="2024-06-24T18:21:00Z">
        <w:r w:rsidR="00680F1F">
          <w:t xml:space="preserve">. </w:t>
        </w:r>
      </w:ins>
      <w:ins w:id="50" w:author="Thomas Olino" w:date="2024-06-24T14:22:00Z" w16du:dateUtc="2024-06-24T18:22:00Z">
        <w:r w:rsidR="00680F1F">
          <w:t>RM-ANOVA</w:t>
        </w:r>
        <w:r w:rsidR="00680F1F">
          <w:t xml:space="preserve"> is typically implemented by </w:t>
        </w:r>
        <w:r w:rsidR="00680F1F">
          <w:lastRenderedPageBreak/>
          <w:t xml:space="preserve">estimating simple mean-level differences and is unable to </w:t>
        </w:r>
      </w:ins>
      <w:ins w:id="51" w:author="Thomas Olino" w:date="2024-06-24T14:23:00Z" w16du:dateUtc="2024-06-24T18:23:00Z">
        <w:r w:rsidR="00680F1F">
          <w:t>accommodate missing data, without the use of other methods (e.g., multiple imputation).</w:t>
        </w:r>
      </w:ins>
      <w:ins w:id="52" w:author="Thomas Olino" w:date="2024-06-24T14:24:00Z" w16du:dateUtc="2024-06-24T18:24:00Z">
        <w:r w:rsidR="00680F1F">
          <w:t xml:space="preserve"> </w:t>
        </w:r>
      </w:ins>
      <w:ins w:id="53" w:author="Thomas Olino" w:date="2024-06-24T14:23:00Z" w16du:dateUtc="2024-06-24T18:23:00Z">
        <w:r w:rsidR="00680F1F">
          <w:t xml:space="preserve">Other methods, including multilevel models </w:t>
        </w:r>
      </w:ins>
      <w:ins w:id="54" w:author="Thomas Olino" w:date="2024-06-24T14:29:00Z" w16du:dateUtc="2024-06-24T18:29:00Z">
        <w:r w:rsidR="00680F1F">
          <w:t xml:space="preserve">(MLMs) </w:t>
        </w:r>
      </w:ins>
      <w:ins w:id="55" w:author="Thomas Olino" w:date="2024-06-24T14:23:00Z" w16du:dateUtc="2024-06-24T18:23:00Z">
        <w:r w:rsidR="00680F1F">
          <w:t>and latent growth curve models</w:t>
        </w:r>
      </w:ins>
      <w:ins w:id="56" w:author="Thomas Olino" w:date="2024-06-24T14:29:00Z" w16du:dateUtc="2024-06-24T18:29:00Z">
        <w:r w:rsidR="00680F1F">
          <w:t xml:space="preserve"> (LGCMs)</w:t>
        </w:r>
      </w:ins>
      <w:ins w:id="57" w:author="Thomas Olino" w:date="2024-06-24T14:23:00Z" w16du:dateUtc="2024-06-24T18:23:00Z">
        <w:r w:rsidR="00680F1F">
          <w:t xml:space="preserve">, provide additional flexibility </w:t>
        </w:r>
      </w:ins>
      <w:ins w:id="58" w:author="Thomas Olino" w:date="2024-06-24T14:24:00Z" w16du:dateUtc="2024-06-24T18:24:00Z">
        <w:r w:rsidR="00680F1F">
          <w:t xml:space="preserve">for considering underlying trajectories of change that explain the mean-level changes in </w:t>
        </w:r>
      </w:ins>
      <w:ins w:id="59" w:author="Thomas Olino" w:date="2024-06-24T14:28:00Z" w16du:dateUtc="2024-06-24T18:28:00Z">
        <w:r w:rsidR="00680F1F">
          <w:t xml:space="preserve">outcomes. Despite their differences in data organizational </w:t>
        </w:r>
      </w:ins>
      <w:ins w:id="60" w:author="Thomas Olino" w:date="2024-06-24T14:29:00Z" w16du:dateUtc="2024-06-24T18:29:00Z">
        <w:r w:rsidR="00680F1F">
          <w:t>structures</w:t>
        </w:r>
      </w:ins>
      <w:ins w:id="61" w:author="Thomas Olino" w:date="2024-06-24T14:28:00Z" w16du:dateUtc="2024-06-24T18:28:00Z">
        <w:r w:rsidR="00680F1F">
          <w:t xml:space="preserve">, the estimation of </w:t>
        </w:r>
      </w:ins>
      <w:ins w:id="62" w:author="Thomas Olino" w:date="2024-06-24T14:29:00Z" w16du:dateUtc="2024-06-24T18:29:00Z">
        <w:r w:rsidR="00680F1F">
          <w:t xml:space="preserve">MLMs and LGCMs are identical, when requisite constraints are applied. </w:t>
        </w:r>
      </w:ins>
      <w:ins w:id="63" w:author="Thomas Olino" w:date="2024-06-24T14:30:00Z" w16du:dateUtc="2024-06-24T18:30:00Z">
        <w:r w:rsidR="00C01632">
          <w:t>The trajectories are</w:t>
        </w:r>
      </w:ins>
      <w:ins w:id="64" w:author="Thomas Olino" w:date="2024-06-24T14:31:00Z" w16du:dateUtc="2024-06-24T18:31:00Z">
        <w:r w:rsidR="00C01632">
          <w:t xml:space="preserve"> characterized by point estimates of starting points (i.e., intercepts) and rates of change (i.e., slopes), as well as random effects reflecting individual differences in intercepts and slopes. </w:t>
        </w:r>
      </w:ins>
      <w:ins w:id="65" w:author="Thomas Olino" w:date="2024-06-24T14:32:00Z" w16du:dateUtc="2024-06-24T18:32:00Z">
        <w:r w:rsidR="005E2809">
          <w:t>With behavioral measures, studies have used summary behavioral metr</w:t>
        </w:r>
      </w:ins>
      <w:ins w:id="66" w:author="Thomas Olino" w:date="2024-06-24T14:33:00Z" w16du:dateUtc="2024-06-24T18:33:00Z">
        <w:r w:rsidR="005E2809">
          <w:t>ics as variables at each timepoint</w:t>
        </w:r>
      </w:ins>
      <w:ins w:id="67" w:author="Thomas Olino" w:date="2024-06-24T14:34:00Z" w16du:dateUtc="2024-06-24T18:34:00Z">
        <w:r w:rsidR="005E2809">
          <w:t xml:space="preserve">. As noted above, these </w:t>
        </w:r>
      </w:ins>
      <w:ins w:id="68" w:author="Thomas Olino" w:date="2024-06-24T14:35:00Z" w16du:dateUtc="2024-06-24T18:35:00Z">
        <w:r w:rsidR="005E2809">
          <w:t xml:space="preserve">indices may conflate multiple processes </w:t>
        </w:r>
      </w:ins>
      <w:ins w:id="69" w:author="Thomas Olino" w:date="2024-06-24T14:37:00Z" w16du:dateUtc="2024-06-24T18:37:00Z">
        <w:r w:rsidR="005E2809">
          <w:t xml:space="preserve">leading to the behaviors. </w:t>
        </w:r>
      </w:ins>
    </w:p>
    <w:p w14:paraId="30EC708E" w14:textId="23481C4E" w:rsidR="00741AA9" w:rsidRPr="00722C2D" w:rsidDel="005E2809" w:rsidRDefault="005E2809" w:rsidP="005E2809">
      <w:pPr>
        <w:spacing w:line="480" w:lineRule="auto"/>
        <w:ind w:firstLine="720"/>
        <w:rPr>
          <w:del w:id="70" w:author="Thomas Olino" w:date="2024-06-24T14:38:00Z" w16du:dateUtc="2024-06-24T18:38:00Z"/>
        </w:rPr>
        <w:pPrChange w:id="71" w:author="Thomas Olino" w:date="2024-06-24T14:38:00Z" w16du:dateUtc="2024-06-24T18:38:00Z">
          <w:pPr>
            <w:spacing w:line="480" w:lineRule="auto"/>
            <w:ind w:firstLine="720"/>
          </w:pPr>
        </w:pPrChange>
      </w:pPr>
      <w:ins w:id="72" w:author="Thomas Olino" w:date="2024-06-24T14:37:00Z" w16du:dateUtc="2024-06-24T18:37:00Z">
        <w:r>
          <w:t xml:space="preserve">Some attempts have been made to estimate longitudinal trajectories of computational models. </w:t>
        </w:r>
      </w:ins>
      <w:ins w:id="73" w:author="Thomas Olino" w:date="2024-06-24T14:38:00Z" w16du:dateUtc="2024-06-24T18:38:00Z">
        <w:r w:rsidRPr="005E2809">
          <w:rPr>
            <w:rFonts w:ascii="Times New Roman" w:eastAsiaTheme="majorEastAsia" w:hAnsi="Times New Roman" w:cstheme="majorBidi"/>
            <w:bCs/>
            <w:iCs/>
            <w:rPrChange w:id="74" w:author="Thomas Olino" w:date="2024-06-24T14:38:00Z" w16du:dateUtc="2024-06-24T18:38:00Z">
              <w:rPr>
                <w:rFonts w:ascii="Times New Roman" w:eastAsiaTheme="majorEastAsia" w:hAnsi="Times New Roman" w:cstheme="majorBidi"/>
                <w:b/>
                <w:iCs/>
              </w:rPr>
            </w:rPrChange>
          </w:rPr>
          <w:t>R</w:t>
        </w:r>
      </w:ins>
    </w:p>
    <w:p w14:paraId="320FD33B" w14:textId="5752898A" w:rsidR="000C6A30" w:rsidDel="005E2809" w:rsidRDefault="003023FB" w:rsidP="005E2809">
      <w:pPr>
        <w:spacing w:line="480" w:lineRule="auto"/>
        <w:ind w:firstLine="720"/>
        <w:rPr>
          <w:del w:id="75" w:author="Thomas Olino" w:date="2024-06-24T14:38:00Z" w16du:dateUtc="2024-06-24T18:38:00Z"/>
        </w:rPr>
        <w:pPrChange w:id="76" w:author="Thomas Olino" w:date="2024-06-24T14:38:00Z" w16du:dateUtc="2024-06-24T18:38:00Z">
          <w:pPr>
            <w:pStyle w:val="Heading4"/>
          </w:pPr>
        </w:pPrChange>
      </w:pPr>
      <w:del w:id="77" w:author="Thomas Olino" w:date="2024-06-24T14:38:00Z" w16du:dateUtc="2024-06-24T18:38:00Z">
        <w:r w:rsidDel="005E2809">
          <w:delText xml:space="preserve">1.1.1 </w:delText>
        </w:r>
        <w:r w:rsidR="00816FFE" w:rsidRPr="00CE0E3B" w:rsidDel="005E2809">
          <w:delText>Describe what qualifies as longitudinal</w:delText>
        </w:r>
      </w:del>
    </w:p>
    <w:p w14:paraId="115EAA8A" w14:textId="2C1E58F9" w:rsidR="000C6A30" w:rsidRPr="006D47E7" w:rsidRDefault="000C6A30" w:rsidP="005E2809">
      <w:pPr>
        <w:spacing w:line="480" w:lineRule="auto"/>
        <w:ind w:firstLine="720"/>
        <w:rPr>
          <w:rFonts w:ascii="Times New Roman" w:hAnsi="Times New Roman"/>
        </w:rPr>
        <w:pPrChange w:id="78" w:author="Thomas Olino" w:date="2024-06-24T14:38:00Z" w16du:dateUtc="2024-06-24T18:38:00Z">
          <w:pPr>
            <w:pStyle w:val="BodyText"/>
            <w:widowControl w:val="0"/>
            <w:spacing w:after="0" w:line="480" w:lineRule="auto"/>
            <w:ind w:firstLine="720"/>
          </w:pPr>
        </w:pPrChange>
      </w:pPr>
      <w:del w:id="79" w:author="Thomas Olino" w:date="2024-06-24T14:38:00Z" w16du:dateUtc="2024-06-24T18:38:00Z">
        <w:r w:rsidDel="005E2809">
          <w:rPr>
            <w:rFonts w:ascii="Times New Roman" w:hAnsi="Times New Roman"/>
          </w:rPr>
          <w:delText>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w:delText>
        </w:r>
      </w:del>
      <w:r>
        <w:rPr>
          <w:rFonts w:ascii="Times New Roman" w:hAnsi="Times New Roman"/>
        </w:rPr>
        <w:t xml:space="preserve">esearchers examining longitudinal changes in behavioral processes do so in two-stage approaches. First, a behavioral model is fit to the data at each timepoint separately, and then second, the longitudinal model is fit to the parameters from the behavioral model. Such an approach has yielded important insights so far regarding how some 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w:t>
      </w:r>
      <w:r>
        <w:rPr>
          <w:rFonts w:ascii="Times New Roman" w:hAnsi="Times New Roman"/>
        </w:rPr>
        <w:lastRenderedPageBreak/>
        <w:t>because we can use information derived from all participants and all timepoints to inform estimates of different individuals and at different timepoints.</w:t>
      </w: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 xml:space="preserve">To incorporate theoretical model, typically have to use two-stage </w:t>
      </w:r>
      <w:proofErr w:type="gramStart"/>
      <w:r w:rsidRPr="00CE0E3B">
        <w:t>approach</w:t>
      </w:r>
      <w:proofErr w:type="gramEnd"/>
    </w:p>
    <w:p w14:paraId="0C2769F9" w14:textId="77777777" w:rsidR="00816FFE" w:rsidRPr="00CE0E3B" w:rsidRDefault="00816FFE" w:rsidP="007C39D9">
      <w:pPr>
        <w:pStyle w:val="ListParagraph"/>
        <w:numPr>
          <w:ilvl w:val="0"/>
          <w:numId w:val="5"/>
        </w:numPr>
        <w:autoSpaceDE/>
        <w:autoSpaceDN/>
      </w:pPr>
      <w:r w:rsidRPr="00CE0E3B">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0B6AC1AA" w14:textId="0FA26C9E" w:rsidR="000E527D" w:rsidRPr="000E527D" w:rsidRDefault="00D30423" w:rsidP="000E527D">
      <w:pPr>
        <w:pStyle w:val="Heading2"/>
      </w:pPr>
      <w:r>
        <w:t xml:space="preserve">2 </w:t>
      </w:r>
      <w:commentRangeStart w:id="80"/>
      <w:r>
        <w:t xml:space="preserve">Simple Longitudinal </w:t>
      </w:r>
      <w:r w:rsidR="007A7F58">
        <w:t>RL</w:t>
      </w:r>
      <w:r>
        <w:t xml:space="preserve"> Model</w:t>
      </w:r>
      <w:commentRangeEnd w:id="80"/>
      <w:r w:rsidR="000E527D">
        <w:rPr>
          <w:rStyle w:val="CommentReference"/>
          <w:rFonts w:eastAsia="Times New Roman" w:cs="Times New Roman"/>
          <w:b w:val="0"/>
        </w:rPr>
        <w:commentReference w:id="80"/>
      </w:r>
    </w:p>
    <w:p w14:paraId="6759AFA8" w14:textId="06438A91" w:rsidR="001F235B" w:rsidRDefault="00FE1A47" w:rsidP="001F235B">
      <w:pPr>
        <w:spacing w:line="480" w:lineRule="auto"/>
        <w:ind w:firstLine="720"/>
      </w:pPr>
      <w:r>
        <w:t xml:space="preserve">To illustrate the longitudinal computational modeling framework, we begin with a simulated example of how to construct such a model. </w:t>
      </w:r>
      <w:r w:rsidR="00FD14B8">
        <w:t>W</w:t>
      </w:r>
      <w:r w:rsidR="0020394E">
        <w:t xml:space="preserve">e </w:t>
      </w:r>
      <w:r w:rsidR="00FD14B8">
        <w:t xml:space="preserve">first </w:t>
      </w:r>
      <w:r w:rsidR="00B428C7">
        <w:t xml:space="preserve">constructed a hypothetical task modeled after the Iowa Gambling Task, a task for which computational models are frequently </w:t>
      </w:r>
      <w:r w:rsidR="00B428C7">
        <w:lastRenderedPageBreak/>
        <w:t xml:space="preserve">employed to understand. </w:t>
      </w:r>
      <w:r>
        <w:t xml:space="preserve">For </w:t>
      </w:r>
      <w:r w:rsidR="00601358">
        <w:t xml:space="preserve">the hypothetical </w:t>
      </w:r>
      <w:r>
        <w:t xml:space="preserve">task, participants are presented with two options with the same expected values but with different outcomes and different outcome probabilities across </w:t>
      </w:r>
      <w:r w:rsidR="00C762B8">
        <w:t xml:space="preserve">60 total </w:t>
      </w:r>
      <w:r>
        <w:t xml:space="preserve">trials. Choices on one option yield either $75 or $25 with equal probability (i.e., </w:t>
      </w:r>
      <w:r>
        <w:rPr>
          <w:i/>
          <w:iCs/>
        </w:rPr>
        <w:t>P</w:t>
      </w:r>
      <w:r>
        <w:t xml:space="preserve">($75) = </w:t>
      </w:r>
      <w:r>
        <w:rPr>
          <w:i/>
          <w:iCs/>
        </w:rPr>
        <w:t>P</w:t>
      </w:r>
      <w:r>
        <w:t>($25) = .5), resulting in $50 on average across trials. Choices on the other option yield either $80 or $40 with a .75 and .25 probability, respectively, also resulting in $50 on average across trials.</w:t>
      </w:r>
      <w:r w:rsidR="0020394E">
        <w:t xml:space="preserve"> </w:t>
      </w:r>
      <w:r w:rsidR="00FD14B8">
        <w:t>Next, w</w:t>
      </w:r>
      <w:r w:rsidR="00D310DA">
        <w:t xml:space="preserve">e built a one-parameter </w:t>
      </w:r>
      <w:r w:rsidR="00806E0B">
        <w:t xml:space="preserve">longitudinal </w:t>
      </w:r>
      <w:r w:rsidR="00D310DA">
        <w:t xml:space="preserve">reinforcement learning model to simulate data for the task </w:t>
      </w:r>
      <w:r w:rsidR="00FD14B8">
        <w:t>across four conditions.</w:t>
      </w:r>
      <w:r w:rsidR="00B04F9A">
        <w:t xml:space="preserve"> Choices </w:t>
      </w:r>
      <w:r w:rsidR="001E4E63">
        <w:t xml:space="preserve">within the task </w:t>
      </w:r>
      <w:r w:rsidR="00B04F9A">
        <w:t>are assumed to be drawn from a Bernoulli distribution</w:t>
      </w:r>
      <w:r w:rsidR="000E1610">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6E74537F" w14:textId="77777777" w:rsidTr="005B0E14">
        <w:trPr>
          <w:jc w:val="center"/>
        </w:trPr>
        <w:tc>
          <w:tcPr>
            <w:tcW w:w="1440" w:type="dxa"/>
            <w:vAlign w:val="center"/>
          </w:tcPr>
          <w:p w14:paraId="4047D38B" w14:textId="77777777" w:rsidR="00B04F9A" w:rsidRDefault="00B04F9A" w:rsidP="005B0E14">
            <w:pPr>
              <w:jc w:val="center"/>
            </w:pPr>
          </w:p>
        </w:tc>
        <w:tc>
          <w:tcPr>
            <w:tcW w:w="7920" w:type="dxa"/>
            <w:vAlign w:val="center"/>
          </w:tcPr>
          <w:p w14:paraId="1E8B62F9" w14:textId="26754487" w:rsidR="00B04F9A" w:rsidRPr="00895DC7" w:rsidRDefault="005E2809" w:rsidP="001E4E63">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m:t>
                                </m:r>
                                <m:r>
                                  <w:rPr>
                                    <w:rFonts w:ascii="Cambria Math" w:hAnsi="Cambria Math"/>
                                  </w:rPr>
                                  <m:t>,</m:t>
                                </m:r>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i</m:t>
                                </m:r>
                                <m:r>
                                  <w:rPr>
                                    <w:rFonts w:ascii="Cambria Math" w:hAnsi="Cambria Math"/>
                                  </w:rPr>
                                  <m:t>,</m:t>
                                </m:r>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Default="00B04F9A" w:rsidP="005B0E14">
            <w:pPr>
              <w:spacing w:line="480" w:lineRule="auto"/>
            </w:pPr>
            <w:r>
              <w:t xml:space="preserve">Equation </w:t>
            </w:r>
            <w:r w:rsidR="002028F7">
              <w:t>1</w:t>
            </w:r>
          </w:p>
        </w:tc>
      </w:tr>
    </w:tbl>
    <w:p w14:paraId="7FB41B2E" w14:textId="6A2E1C97" w:rsidR="00B04F9A" w:rsidRPr="00996BF0" w:rsidRDefault="00B04F9A" w:rsidP="001E4E63">
      <w:pPr>
        <w:spacing w:line="480" w:lineRule="auto"/>
      </w:pPr>
      <w:r>
        <w:t>where</w:t>
      </w:r>
      <w:r w:rsidR="001E4E63">
        <w:t xml:space="preserve"> </w:t>
      </w:r>
      <w:proofErr w:type="spellStart"/>
      <w:r w:rsidR="001E4E63" w:rsidRPr="001E4E63">
        <w:rPr>
          <w:i/>
          <w:iCs/>
        </w:rPr>
        <w:t>Y</w:t>
      </w:r>
      <w:r w:rsidR="001E4E63" w:rsidRPr="001E4E63">
        <w:rPr>
          <w:i/>
          <w:iCs/>
          <w:vertAlign w:val="subscript"/>
        </w:rPr>
        <w:t>i,</w:t>
      </w:r>
      <w:r w:rsidR="005A4038">
        <w:rPr>
          <w:i/>
          <w:iCs/>
          <w:vertAlign w:val="subscript"/>
        </w:rPr>
        <w:t>s</w:t>
      </w:r>
      <w:proofErr w:type="spellEnd"/>
      <w:r w:rsidR="005A4038">
        <w:t>(</w:t>
      </w:r>
      <w:r w:rsidR="005A4038">
        <w:rPr>
          <w:i/>
          <w:iCs/>
        </w:rPr>
        <w:t>t</w:t>
      </w:r>
      <w:r w:rsidR="005A4038">
        <w:t xml:space="preserve">) </w:t>
      </w:r>
      <w:r w:rsidR="00456ACE">
        <w:t xml:space="preserve">is the choice for either </w:t>
      </w:r>
      <w:r w:rsidR="001E4E63">
        <w:t>option 1 (</w:t>
      </w:r>
      <w:r w:rsidR="001E4E63">
        <w:rPr>
          <w:i/>
          <w:iCs/>
        </w:rPr>
        <w:t>Y</w:t>
      </w:r>
      <w:r w:rsidR="001E4E63">
        <w:t xml:space="preserve"> = 0) and option 2 (</w:t>
      </w:r>
      <w:r w:rsidR="001E4E63">
        <w:rPr>
          <w:i/>
          <w:iCs/>
        </w:rPr>
        <w:t>Y</w:t>
      </w:r>
      <w:r w:rsidR="001E4E63">
        <w:t xml:space="preserve"> = 1) </w:t>
      </w:r>
      <w:r w:rsidR="00456ACE">
        <w:t xml:space="preserve">on trial </w:t>
      </w:r>
      <w:r w:rsidR="00456ACE">
        <w:rPr>
          <w:i/>
          <w:iCs/>
        </w:rPr>
        <w:t>t</w:t>
      </w:r>
      <w:r w:rsidR="00456ACE">
        <w:t xml:space="preserve"> </w:t>
      </w:r>
      <w:r w:rsidR="001E4E63">
        <w:t xml:space="preserve">by </w:t>
      </w:r>
      <w:r w:rsidR="00996BF0">
        <w:t>participant</w:t>
      </w:r>
      <w:r w:rsidR="00456ACE">
        <w:t xml:space="preserve"> </w:t>
      </w:r>
      <w:r w:rsidR="00456ACE">
        <w:rPr>
          <w:i/>
          <w:iCs/>
        </w:rPr>
        <w:t>i</w:t>
      </w:r>
      <w:r w:rsidR="00996BF0">
        <w:t xml:space="preserve"> on session</w:t>
      </w:r>
      <w:r w:rsidR="00456ACE">
        <w:t xml:space="preserve"> </w:t>
      </w:r>
      <w:r w:rsidR="00456ACE">
        <w:rPr>
          <w:i/>
          <w:iCs/>
        </w:rPr>
        <w:t>s</w:t>
      </w:r>
      <w:r w:rsidR="00456ACE">
        <w:t>,</w:t>
      </w:r>
      <w:r w:rsidR="00996BF0">
        <w:t xml:space="preserve"> and </w:t>
      </w:r>
      <w:r w:rsidR="00996BF0" w:rsidRPr="005A4038">
        <w:rPr>
          <w:i/>
          <w:iCs/>
        </w:rPr>
        <w:t>V</w:t>
      </w:r>
      <w:r w:rsidR="00456ACE">
        <w:rPr>
          <w:i/>
          <w:iCs/>
          <w:vertAlign w:val="subscript"/>
        </w:rPr>
        <w:t>0</w:t>
      </w:r>
      <w:r w:rsidR="005A4038">
        <w:rPr>
          <w:i/>
          <w:iCs/>
          <w:vertAlign w:val="subscript"/>
        </w:rPr>
        <w:t>,</w:t>
      </w:r>
      <w:r w:rsidR="00996BF0" w:rsidRPr="005A4038">
        <w:rPr>
          <w:i/>
          <w:iCs/>
          <w:vertAlign w:val="subscript"/>
        </w:rPr>
        <w:t>i</w:t>
      </w:r>
      <w:r w:rsidR="00996BF0">
        <w:rPr>
          <w:i/>
          <w:iCs/>
          <w:vertAlign w:val="subscript"/>
        </w:rPr>
        <w:t>,s</w:t>
      </w:r>
      <w:r w:rsidR="00996BF0">
        <w:t>(</w:t>
      </w:r>
      <w:r w:rsidR="00996BF0">
        <w:rPr>
          <w:i/>
          <w:iCs/>
        </w:rPr>
        <w:t>t</w:t>
      </w:r>
      <w:r w:rsidR="00996BF0">
        <w:t>)</w:t>
      </w:r>
      <w:r w:rsidR="00456ACE">
        <w:t xml:space="preserve"> and </w:t>
      </w:r>
      <w:r w:rsidR="00456ACE" w:rsidRPr="005A4038">
        <w:rPr>
          <w:i/>
          <w:iCs/>
        </w:rPr>
        <w:t>V</w:t>
      </w:r>
      <w:r w:rsidR="00456ACE">
        <w:rPr>
          <w:i/>
          <w:iCs/>
          <w:vertAlign w:val="subscript"/>
        </w:rPr>
        <w:t>1,</w:t>
      </w:r>
      <w:r w:rsidR="00456ACE" w:rsidRPr="005A4038">
        <w:rPr>
          <w:i/>
          <w:iCs/>
          <w:vertAlign w:val="subscript"/>
        </w:rPr>
        <w:t>i</w:t>
      </w:r>
      <w:r w:rsidR="00456ACE">
        <w:rPr>
          <w:i/>
          <w:iCs/>
          <w:vertAlign w:val="subscript"/>
        </w:rPr>
        <w:t>,s</w:t>
      </w:r>
      <w:r w:rsidR="00456ACE">
        <w:t>(</w:t>
      </w:r>
      <w:r w:rsidR="00456ACE">
        <w:rPr>
          <w:i/>
          <w:iCs/>
        </w:rPr>
        <w:t>t</w:t>
      </w:r>
      <w:r w:rsidR="00456ACE">
        <w:t>)</w:t>
      </w:r>
      <w:r w:rsidR="00996BF0">
        <w:t xml:space="preserve"> </w:t>
      </w:r>
      <w:r w:rsidR="00456ACE">
        <w:t>are</w:t>
      </w:r>
      <w:r w:rsidR="00996BF0">
        <w:t xml:space="preserve"> the expected value</w:t>
      </w:r>
      <w:r w:rsidR="00456ACE">
        <w:t>s</w:t>
      </w:r>
      <w:r w:rsidR="00996BF0">
        <w:t xml:space="preserve"> </w:t>
      </w:r>
      <w:r w:rsidR="00456ACE">
        <w:t xml:space="preserve">associated with </w:t>
      </w:r>
      <w:r w:rsidR="00996BF0">
        <w:t>choosing option 1 or 2</w:t>
      </w:r>
      <w:r w:rsidR="003F378E">
        <w:t xml:space="preserve">, </w:t>
      </w:r>
      <w:r w:rsidR="002038C5">
        <w:t>updated</w:t>
      </w:r>
      <w:r w:rsidR="00FA5A43">
        <w:t xml:space="preserve"> from trial to trial</w:t>
      </w:r>
      <w:r w:rsidR="002038C5">
        <w:t xml:space="preserve"> according to </w:t>
      </w:r>
      <w:r w:rsidR="003F378E">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1DB7B1C4" w14:textId="77777777" w:rsidTr="005B0E14">
        <w:trPr>
          <w:jc w:val="center"/>
        </w:trPr>
        <w:tc>
          <w:tcPr>
            <w:tcW w:w="1440" w:type="dxa"/>
          </w:tcPr>
          <w:p w14:paraId="3B83B137" w14:textId="77777777" w:rsidR="00B04F9A" w:rsidRDefault="00B04F9A" w:rsidP="005B0E14">
            <w:pPr>
              <w:spacing w:line="480" w:lineRule="auto"/>
            </w:pPr>
          </w:p>
        </w:tc>
        <w:tc>
          <w:tcPr>
            <w:tcW w:w="7920" w:type="dxa"/>
          </w:tcPr>
          <w:p w14:paraId="0D15368D" w14:textId="148F28DF" w:rsidR="002038C5" w:rsidRPr="002038C5" w:rsidRDefault="005E2809" w:rsidP="00A15155">
            <w:pPr>
              <w:jc w:val="center"/>
            </w:pPr>
            <m:oMath>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i</m:t>
                  </m:r>
                  <m:r>
                    <w:rPr>
                      <w:rFonts w:ascii="Cambria Math" w:hAnsi="Cambria Math"/>
                    </w:rPr>
                    <m:t>,</m:t>
                  </m:r>
                  <m:r>
                    <w:rPr>
                      <w:rFonts w:ascii="Cambria Math" w:hAnsi="Cambria Math"/>
                    </w:rPr>
                    <m:t>s</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A</m:t>
              </m:r>
              <m:r>
                <w:rPr>
                  <w:rFonts w:ascii="Cambria Math" w:hAnsi="Cambria Math"/>
                </w:rPr>
                <m:t>∙</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i</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m:t>
              </m:r>
            </m:oMath>
            <w:r w:rsidR="00383A53">
              <w:t xml:space="preserve">       </w:t>
            </w:r>
            <m:oMath>
              <m:r>
                <w:rPr>
                  <w:rFonts w:ascii="Cambria Math" w:hAnsi="Cambria Math"/>
                </w:rPr>
                <m:t>if</m:t>
              </m:r>
              <m:r>
                <w:rPr>
                  <w:rFonts w:ascii="Cambria Math" w:hAnsi="Cambria Math"/>
                </w:rPr>
                <m:t xml:space="preserve"> </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15155" w:rsidRDefault="005E2809" w:rsidP="00A15155">
            <w:pPr>
              <w:spacing w:line="480" w:lineRule="auto"/>
              <w:jc w:val="center"/>
            </w:pPr>
            <m:oMath>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m:t>
                  </m:r>
                  <m:r>
                    <w:rPr>
                      <w:rFonts w:ascii="Cambria Math" w:hAnsi="Cambria Math"/>
                    </w:rPr>
                    <m:t>,</m:t>
                  </m:r>
                  <m:r>
                    <w:rPr>
                      <w:rFonts w:ascii="Cambria Math" w:hAnsi="Cambria Math"/>
                    </w:rPr>
                    <m:t>s</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A</m:t>
              </m:r>
              <m:r>
                <w:rPr>
                  <w:rFonts w:ascii="Cambria Math" w:hAnsi="Cambria Math"/>
                </w:rPr>
                <m:t>∙</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m:t>
              </m:r>
            </m:oMath>
            <w:r w:rsidR="00383A53">
              <w:t xml:space="preserve">       </w:t>
            </w:r>
            <m:oMath>
              <m:r>
                <w:rPr>
                  <w:rFonts w:ascii="Cambria Math" w:hAnsi="Cambria Math"/>
                </w:rPr>
                <m:t>if</m:t>
              </m:r>
              <m:r>
                <w:rPr>
                  <w:rFonts w:ascii="Cambria Math" w:hAnsi="Cambria Math"/>
                </w:rPr>
                <m:t xml:space="preserve"> </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Default="00B04F9A" w:rsidP="005B0E14">
            <w:pPr>
              <w:spacing w:line="480" w:lineRule="auto"/>
            </w:pPr>
            <w:r>
              <w:t xml:space="preserve">Equation </w:t>
            </w:r>
            <w:r w:rsidR="002028F7">
              <w:t>2</w:t>
            </w:r>
          </w:p>
        </w:tc>
      </w:tr>
    </w:tbl>
    <w:p w14:paraId="4E7DC8B7" w14:textId="2D090580" w:rsidR="001F235B" w:rsidRDefault="00A15155" w:rsidP="007916E6">
      <w:pPr>
        <w:spacing w:line="480" w:lineRule="auto"/>
      </w:pPr>
      <w:r>
        <w:t xml:space="preserve">where </w:t>
      </w:r>
      <w:r>
        <w:rPr>
          <w:i/>
          <w:iCs/>
        </w:rPr>
        <w:t>A</w:t>
      </w:r>
      <w:r>
        <w:t xml:space="preserve"> is a free parameter describing learning rate for both options, and </w:t>
      </w:r>
      <w:r>
        <w:rPr>
          <w:i/>
          <w:iCs/>
        </w:rPr>
        <w:t>x</w:t>
      </w:r>
      <w:r>
        <w:t>(</w:t>
      </w:r>
      <w:r>
        <w:rPr>
          <w:i/>
          <w:iCs/>
        </w:rPr>
        <w:t>t</w:t>
      </w:r>
      <w:r>
        <w:t xml:space="preserve">) is the </w:t>
      </w:r>
      <w:r w:rsidR="003618D4">
        <w:t xml:space="preserve">amount of the outcome on trial </w:t>
      </w:r>
      <w:r w:rsidR="003618D4">
        <w:rPr>
          <w:i/>
          <w:iCs/>
        </w:rPr>
        <w:t>t</w:t>
      </w:r>
      <w:r w:rsidR="003618D4">
        <w:t>.</w:t>
      </w:r>
      <w:r w:rsidR="0014267D">
        <w:t xml:space="preserve"> Equations 1 and 2 represent a simple reinforcement learning model describing how gains on both options affect choices for those options. </w:t>
      </w: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CE0E3B" w14:paraId="6C5823BC" w14:textId="77777777" w:rsidTr="001757E3">
        <w:trPr>
          <w:jc w:val="center"/>
        </w:trPr>
        <w:tc>
          <w:tcPr>
            <w:tcW w:w="0" w:type="auto"/>
          </w:tcPr>
          <w:p w14:paraId="01CAC0B3" w14:textId="77777777" w:rsidR="0017291E" w:rsidRPr="00CE0E3B" w:rsidRDefault="0017291E" w:rsidP="001757E3">
            <w:pPr>
              <w:rPr>
                <w:i/>
                <w:iCs/>
              </w:rPr>
            </w:pPr>
          </w:p>
        </w:tc>
        <w:tc>
          <w:tcPr>
            <w:tcW w:w="0" w:type="auto"/>
          </w:tcPr>
          <w:p w14:paraId="5A4F42AE" w14:textId="77777777" w:rsidR="0017291E" w:rsidRPr="00CE0E3B" w:rsidRDefault="0017291E" w:rsidP="001757E3">
            <w:pPr>
              <w:jc w:val="center"/>
            </w:pPr>
            <w:r w:rsidRPr="00CE0E3B">
              <w:t xml:space="preserve">No </w:t>
            </w:r>
            <w:proofErr w:type="spellStart"/>
            <w:r w:rsidRPr="00CE0E3B">
              <w:t>cor</w:t>
            </w:r>
            <w:proofErr w:type="spellEnd"/>
          </w:p>
        </w:tc>
        <w:tc>
          <w:tcPr>
            <w:tcW w:w="0" w:type="auto"/>
          </w:tcPr>
          <w:p w14:paraId="2DBDFB22" w14:textId="77777777" w:rsidR="0017291E" w:rsidRPr="00CE0E3B" w:rsidRDefault="0017291E" w:rsidP="001757E3">
            <w:pPr>
              <w:jc w:val="center"/>
            </w:pPr>
            <w:r w:rsidRPr="00CE0E3B">
              <w:t xml:space="preserve">Moderate </w:t>
            </w:r>
            <w:proofErr w:type="spellStart"/>
            <w:r w:rsidRPr="00CE0E3B">
              <w:t>cor</w:t>
            </w:r>
            <w:proofErr w:type="spellEnd"/>
          </w:p>
        </w:tc>
      </w:tr>
      <w:tr w:rsidR="0017291E" w:rsidRPr="00CE0E3B" w14:paraId="419EB93F" w14:textId="77777777" w:rsidTr="001757E3">
        <w:trPr>
          <w:jc w:val="center"/>
        </w:trPr>
        <w:tc>
          <w:tcPr>
            <w:tcW w:w="0" w:type="auto"/>
          </w:tcPr>
          <w:p w14:paraId="0C5FE214" w14:textId="77777777" w:rsidR="0017291E" w:rsidRPr="00CE0E3B" w:rsidRDefault="0017291E" w:rsidP="001757E3">
            <w:pPr>
              <w:rPr>
                <w:i/>
                <w:iCs/>
              </w:rPr>
            </w:pPr>
            <w:r w:rsidRPr="00CE0E3B">
              <w:t>No effect</w:t>
            </w:r>
          </w:p>
        </w:tc>
        <w:tc>
          <w:tcPr>
            <w:tcW w:w="0" w:type="auto"/>
          </w:tcPr>
          <w:p w14:paraId="5570D9A1"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6559D073"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17291E" w:rsidRPr="00CE0E3B" w14:paraId="22D88CE8" w14:textId="77777777" w:rsidTr="001757E3">
        <w:trPr>
          <w:jc w:val="center"/>
        </w:trPr>
        <w:tc>
          <w:tcPr>
            <w:tcW w:w="0" w:type="auto"/>
          </w:tcPr>
          <w:p w14:paraId="01358E31" w14:textId="77777777" w:rsidR="0017291E" w:rsidRPr="00CE0E3B" w:rsidRDefault="0017291E" w:rsidP="001757E3">
            <w:r w:rsidRPr="00CE0E3B">
              <w:t>Moderate effect</w:t>
            </w:r>
          </w:p>
        </w:tc>
        <w:tc>
          <w:tcPr>
            <w:tcW w:w="0" w:type="auto"/>
          </w:tcPr>
          <w:p w14:paraId="7E9C9B47"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58FDFCD0"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682FF6A2" w14:textId="28E98E4B" w:rsidR="00C26B04" w:rsidRPr="00C26B04" w:rsidRDefault="00FD14B8" w:rsidP="007916E6">
      <w:pPr>
        <w:spacing w:line="480" w:lineRule="auto"/>
        <w:ind w:firstLine="720"/>
      </w:pPr>
      <w:r>
        <w:t xml:space="preserve">The four conditions represent parametric combinations of two levels of test-retest reliability, unreliable (i.e., </w:t>
      </w:r>
      <w:r>
        <w:rPr>
          <w:i/>
          <w:iCs/>
        </w:rPr>
        <w:t>r</w:t>
      </w:r>
      <w:r>
        <w:t xml:space="preserve"> = 0) and moderate reliability (i.e., </w:t>
      </w:r>
      <w:r>
        <w:rPr>
          <w:i/>
          <w:iCs/>
        </w:rPr>
        <w:t>r</w:t>
      </w:r>
      <w:r>
        <w:t xml:space="preserve"> = .3) and two levels of longitudinal change, no change (i.e., </w:t>
      </w:r>
      <w:r>
        <w:rPr>
          <w:i/>
          <w:iCs/>
        </w:rPr>
        <w:t>d</w:t>
      </w:r>
      <w:r>
        <w:t xml:space="preserve"> = 0) and moderate change</w:t>
      </w:r>
      <w:r w:rsidR="00CA1B86">
        <w:t xml:space="preserve"> </w:t>
      </w:r>
      <w:r w:rsidR="009F721E">
        <w:fldChar w:fldCharType="begin"/>
      </w:r>
      <w:r w:rsidR="009F721E">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fldChar w:fldCharType="separate"/>
      </w:r>
      <w:r w:rsidR="009F721E" w:rsidRPr="009F721E">
        <w:rPr>
          <w:rFonts w:cs="Times"/>
        </w:rPr>
        <w:t xml:space="preserve">(i.e., </w:t>
      </w:r>
      <w:r w:rsidR="009F721E" w:rsidRPr="009F721E">
        <w:rPr>
          <w:rFonts w:cs="Times"/>
          <w:i/>
          <w:iCs/>
        </w:rPr>
        <w:t>d</w:t>
      </w:r>
      <w:r w:rsidR="009F721E" w:rsidRPr="009F721E">
        <w:rPr>
          <w:rFonts w:cs="Times"/>
        </w:rPr>
        <w:t xml:space="preserve"> = .5; Cohen, 2016)</w:t>
      </w:r>
      <w:r w:rsidR="009F721E">
        <w:fldChar w:fldCharType="end"/>
      </w:r>
      <w:r w:rsidR="00407B17">
        <w:t>.</w:t>
      </w:r>
      <w:r w:rsidR="001F235B" w:rsidRPr="001F235B">
        <w:t xml:space="preserve"> </w:t>
      </w:r>
      <w:r w:rsidR="001F235B">
        <w:t xml:space="preserve">Finally, after simulating data, we examined how well parameters could be recovered using more </w:t>
      </w:r>
      <w:r w:rsidR="001F235B">
        <w:lastRenderedPageBreak/>
        <w:t>conventional (e.g., two-stage) approaches for analyzing longitudinal data using computational modeling.</w:t>
      </w:r>
    </w:p>
    <w:p w14:paraId="38CCDAAC" w14:textId="2724053F" w:rsidR="00623E8E" w:rsidRPr="00114517" w:rsidRDefault="00636418" w:rsidP="00114517">
      <w:pPr>
        <w:pStyle w:val="Heading2"/>
        <w:rPr>
          <w:rFonts w:ascii="Times New Roman" w:hAnsi="Times New Roman" w:cs="Times New Roman"/>
        </w:rPr>
      </w:pPr>
      <w:r>
        <w:t xml:space="preserve">3 </w:t>
      </w:r>
      <w:commentRangeStart w:id="81"/>
      <w:r>
        <w:t>Longitudinal Model of Iowa Gambling Task</w:t>
      </w:r>
      <w:commentRangeEnd w:id="81"/>
      <w:r w:rsidR="00114517">
        <w:rPr>
          <w:rStyle w:val="CommentReference"/>
          <w:rFonts w:eastAsia="Times New Roman" w:cs="Times New Roman"/>
          <w:b w:val="0"/>
        </w:rPr>
        <w:commentReference w:id="81"/>
      </w:r>
    </w:p>
    <w:p w14:paraId="69F7C0E5" w14:textId="3D9318B8" w:rsidR="0037389E" w:rsidRPr="00CE0E3B" w:rsidRDefault="0037389E" w:rsidP="007C39D9">
      <w:pPr>
        <w:pStyle w:val="Heading2"/>
      </w:pPr>
      <w:r>
        <w:t xml:space="preserve">4 </w:t>
      </w:r>
      <w:r w:rsidRPr="00CE0E3B">
        <w:t>Discussion</w:t>
      </w:r>
    </w:p>
    <w:p w14:paraId="0E996FA1" w14:textId="455B4CFC" w:rsidR="00BF45AC" w:rsidRPr="00BF45AC" w:rsidRDefault="00FF3752" w:rsidP="00BF45AC">
      <w:pPr>
        <w:pStyle w:val="Heading3"/>
      </w:pPr>
      <w:r>
        <w:t xml:space="preserve">4.1 </w:t>
      </w:r>
      <w:commentRangeStart w:id="82"/>
      <w:r w:rsidR="0037389E" w:rsidRPr="00CE0E3B">
        <w:t>Benefits of this approach</w:t>
      </w:r>
      <w:commentRangeEnd w:id="82"/>
      <w:r w:rsidR="00BF45AC">
        <w:rPr>
          <w:rStyle w:val="CommentReference"/>
          <w:rFonts w:eastAsia="Times New Roman" w:cs="Times New Roman"/>
          <w:b w:val="0"/>
        </w:rPr>
        <w:commentReference w:id="82"/>
      </w:r>
    </w:p>
    <w:p w14:paraId="2214A511" w14:textId="40F4D3BB" w:rsidR="0037389E" w:rsidRDefault="00FF3752" w:rsidP="00CC12DF">
      <w:pPr>
        <w:pStyle w:val="Heading3"/>
      </w:pPr>
      <w:r>
        <w:t xml:space="preserve">4.2 </w:t>
      </w:r>
      <w:commentRangeStart w:id="83"/>
      <w:r w:rsidR="0037389E" w:rsidRPr="00CE0E3B">
        <w:t>Drawbacks of this approach</w:t>
      </w:r>
      <w:commentRangeEnd w:id="83"/>
      <w:r w:rsidR="00CC12DF">
        <w:rPr>
          <w:rStyle w:val="CommentReference"/>
          <w:rFonts w:eastAsia="Times New Roman" w:cs="Times New Roman"/>
          <w:b w:val="0"/>
        </w:rPr>
        <w:commentReference w:id="83"/>
      </w: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539C8C3A" w14:textId="18815D90" w:rsidR="001553CE" w:rsidRPr="00FE08B7" w:rsidRDefault="0037655C" w:rsidP="00FE08B7">
      <w:pPr>
        <w:pStyle w:val="Heading1"/>
      </w:pPr>
      <w:r>
        <w:lastRenderedPageBreak/>
        <w:t>References</w:t>
      </w:r>
      <w:r w:rsidR="001553CE">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15" w:author="Thomas Olino" w:date="2024-06-24T12:51:00Z" w:initials="TO">
    <w:p w14:paraId="4A591F32" w14:textId="77777777" w:rsidR="008A604E" w:rsidRDefault="008A604E" w:rsidP="008A604E">
      <w:pPr>
        <w:pStyle w:val="CommentText"/>
      </w:pPr>
      <w:r>
        <w:rPr>
          <w:rStyle w:val="CommentReference"/>
        </w:rPr>
        <w:annotationRef/>
      </w:r>
      <w:r>
        <w:t>I think that this sets up the context of computational modeling nicely.</w:t>
      </w:r>
    </w:p>
  </w:comment>
  <w:comment w:id="80"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81"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82"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83"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A591F32"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94C8553" w16cex:dateUtc="2024-06-24T16:5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A591F32" w16cid:durableId="094C8553"/>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665D4" w14:textId="77777777" w:rsidR="009E1680" w:rsidRDefault="009E1680" w:rsidP="0037655C">
      <w:r>
        <w:separator/>
      </w:r>
    </w:p>
  </w:endnote>
  <w:endnote w:type="continuationSeparator" w:id="0">
    <w:p w14:paraId="4AEEDBEC" w14:textId="77777777" w:rsidR="009E1680" w:rsidRDefault="009E1680"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C684" w14:textId="77777777" w:rsidR="009E1680" w:rsidRDefault="009E1680" w:rsidP="0037655C">
      <w:r>
        <w:separator/>
      </w:r>
    </w:p>
  </w:footnote>
  <w:footnote w:type="continuationSeparator" w:id="0">
    <w:p w14:paraId="5E1F4421" w14:textId="77777777" w:rsidR="009E1680" w:rsidRDefault="009E1680"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517"/>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4B18"/>
    <w:rsid w:val="001F4FF6"/>
    <w:rsid w:val="001F5477"/>
    <w:rsid w:val="001F666F"/>
    <w:rsid w:val="0020011D"/>
    <w:rsid w:val="00200841"/>
    <w:rsid w:val="002028F7"/>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6062"/>
    <w:rsid w:val="002D7255"/>
    <w:rsid w:val="002E2463"/>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BBD"/>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AD3"/>
    <w:rsid w:val="00996316"/>
    <w:rsid w:val="00996BF0"/>
    <w:rsid w:val="00996D9D"/>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0F1C"/>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4783</Words>
  <Characters>27266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Thomas Olino</cp:lastModifiedBy>
  <cp:revision>7</cp:revision>
  <dcterms:created xsi:type="dcterms:W3CDTF">2024-06-24T16:43:00Z</dcterms:created>
  <dcterms:modified xsi:type="dcterms:W3CDTF">2024-06-24T18:38:00Z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